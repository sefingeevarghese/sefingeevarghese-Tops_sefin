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729B" w:rsidRDefault="00E46B47">
      <w:pPr>
        <w:jc w:val="center"/>
        <w:rPr>
          <w:b/>
          <w:sz w:val="24"/>
          <w:szCs w:val="24"/>
          <w:u w:val="single"/>
        </w:rPr>
      </w:pPr>
      <w:r>
        <w:rPr>
          <w:b/>
          <w:u w:val="single"/>
        </w:rPr>
        <w:t>Web Technical Question</w:t>
      </w:r>
    </w:p>
    <w:p w:rsidR="000A729B" w:rsidRDefault="000A729B">
      <w:pPr>
        <w:jc w:val="center"/>
        <w:rPr>
          <w:b/>
          <w:u w:val="single"/>
        </w:rPr>
      </w:pPr>
    </w:p>
    <w:p w:rsidR="000A729B" w:rsidRDefault="00E46B47">
      <w:r>
        <w:t>1) What is Website and WWW?</w:t>
      </w:r>
    </w:p>
    <w:p w:rsidR="000A729B" w:rsidRDefault="00E46B47">
      <w:pPr>
        <w:numPr>
          <w:ilvl w:val="0"/>
          <w:numId w:val="14"/>
        </w:numPr>
      </w:pPr>
      <w:r>
        <w:t>Website – Everyday you visit on internet</w:t>
      </w:r>
    </w:p>
    <w:p w:rsidR="000A729B" w:rsidRDefault="00E46B47">
      <w:pPr>
        <w:numPr>
          <w:ilvl w:val="0"/>
          <w:numId w:val="14"/>
        </w:numPr>
      </w:pPr>
      <w:r>
        <w:t xml:space="preserve">Follows some rules &amp; regulations i.e. </w:t>
      </w:r>
      <w:r>
        <w:rPr>
          <w:b/>
        </w:rPr>
        <w:t>client-server architecture standard</w:t>
      </w:r>
    </w:p>
    <w:p w:rsidR="000A729B" w:rsidRDefault="00E46B47">
      <w:pPr>
        <w:numPr>
          <w:ilvl w:val="0"/>
          <w:numId w:val="14"/>
        </w:numPr>
      </w:pPr>
      <w:r>
        <w:t>Websites – providing information from anywhere in world</w:t>
      </w:r>
    </w:p>
    <w:p w:rsidR="000A729B" w:rsidRDefault="00E46B47">
      <w:pPr>
        <w:numPr>
          <w:ilvl w:val="0"/>
          <w:numId w:val="14"/>
        </w:numPr>
      </w:pPr>
      <w:r>
        <w:t>WWW –  world wide web called internet</w:t>
      </w:r>
      <w:r>
        <w:br/>
      </w:r>
    </w:p>
    <w:p w:rsidR="000A729B" w:rsidRDefault="00E46B47">
      <w:r>
        <w:t xml:space="preserve">2) What is client and server </w:t>
      </w:r>
      <w:proofErr w:type="gramStart"/>
      <w:r>
        <w:t>architecture ?</w:t>
      </w:r>
      <w:proofErr w:type="gramEnd"/>
      <w:r>
        <w:t xml:space="preserve"> </w:t>
      </w:r>
    </w:p>
    <w:p w:rsidR="000A729B" w:rsidRDefault="00E46B47">
      <w:proofErr w:type="gramStart"/>
      <w:r>
        <w:t>client :</w:t>
      </w:r>
      <w:proofErr w:type="gramEnd"/>
      <w:r>
        <w:t xml:space="preserve"> Request</w:t>
      </w:r>
    </w:p>
    <w:p w:rsidR="000A729B" w:rsidRDefault="00E46B47">
      <w:proofErr w:type="gramStart"/>
      <w:r>
        <w:t>Server :</w:t>
      </w:r>
      <w:proofErr w:type="gramEnd"/>
      <w:r>
        <w:t xml:space="preserve"> Response </w:t>
      </w:r>
    </w:p>
    <w:p w:rsidR="000A729B" w:rsidRDefault="00E46B47">
      <w:r>
        <w:rPr>
          <w:noProof/>
        </w:rPr>
        <w:drawing>
          <wp:inline distT="114300" distB="114300" distL="114300" distR="114300">
            <wp:extent cx="5731200" cy="3441700"/>
            <wp:effectExtent l="0" t="0" r="0" b="0"/>
            <wp:docPr id="2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731200" cy="3441700"/>
                    </a:xfrm>
                    <a:prstGeom prst="rect">
                      <a:avLst/>
                    </a:prstGeom>
                    <a:ln/>
                  </pic:spPr>
                </pic:pic>
              </a:graphicData>
            </a:graphic>
          </wp:inline>
        </w:drawing>
      </w:r>
    </w:p>
    <w:p w:rsidR="000A729B" w:rsidRDefault="00E46B47">
      <w:r>
        <w:t xml:space="preserve">3) What is web </w:t>
      </w:r>
      <w:proofErr w:type="gramStart"/>
      <w:r>
        <w:t>browser ?</w:t>
      </w:r>
      <w:proofErr w:type="gramEnd"/>
    </w:p>
    <w:p w:rsidR="000A729B" w:rsidRDefault="00E46B47">
      <w:proofErr w:type="spellStart"/>
      <w:proofErr w:type="gramStart"/>
      <w:r>
        <w:t>google</w:t>
      </w:r>
      <w:proofErr w:type="spellEnd"/>
      <w:proofErr w:type="gramEnd"/>
      <w:r>
        <w:t xml:space="preserve"> chrome / </w:t>
      </w:r>
      <w:proofErr w:type="spellStart"/>
      <w:r>
        <w:t>mozila</w:t>
      </w:r>
      <w:proofErr w:type="spellEnd"/>
      <w:r>
        <w:t xml:space="preserve"> </w:t>
      </w:r>
      <w:proofErr w:type="spellStart"/>
      <w:r>
        <w:t>firefox</w:t>
      </w:r>
      <w:proofErr w:type="spellEnd"/>
      <w:r>
        <w:t xml:space="preserve">, opera, safari </w:t>
      </w:r>
    </w:p>
    <w:p w:rsidR="000A729B" w:rsidRDefault="000A729B"/>
    <w:p w:rsidR="000A729B" w:rsidRDefault="00E46B47">
      <w:proofErr w:type="gramStart"/>
      <w:r>
        <w:t>4)What</w:t>
      </w:r>
      <w:proofErr w:type="gramEnd"/>
      <w:r>
        <w:t xml:space="preserve"> is web page ?</w:t>
      </w:r>
    </w:p>
    <w:p w:rsidR="000A729B" w:rsidRDefault="00E46B47">
      <w:r>
        <w:lastRenderedPageBreak/>
        <w:t xml:space="preserve">           Web site contain the many pages that’s called Web </w:t>
      </w:r>
      <w:proofErr w:type="gramStart"/>
      <w:r>
        <w:t>Page  Web</w:t>
      </w:r>
      <w:proofErr w:type="gramEnd"/>
      <w:r>
        <w:t xml:space="preserve"> page contain the information related to </w:t>
      </w:r>
    </w:p>
    <w:p w:rsidR="000A729B" w:rsidRDefault="00E46B47">
      <w:r>
        <w:t xml:space="preserve">5) What is home </w:t>
      </w:r>
      <w:proofErr w:type="gramStart"/>
      <w:r>
        <w:t>page ?</w:t>
      </w:r>
      <w:proofErr w:type="gramEnd"/>
    </w:p>
    <w:p w:rsidR="000A729B" w:rsidRDefault="00E46B47">
      <w:r>
        <w:t xml:space="preserve">       (First page of websites) When we open any kind of web site that show the first page and it contain all web pages </w:t>
      </w:r>
      <w:proofErr w:type="gramStart"/>
      <w:r>
        <w:t>links  and</w:t>
      </w:r>
      <w:proofErr w:type="gramEnd"/>
      <w:r>
        <w:t xml:space="preserve"> it also show the primary contain in a page.</w:t>
      </w:r>
    </w:p>
    <w:p w:rsidR="000A729B" w:rsidRDefault="000A729B"/>
    <w:p w:rsidR="000A729B" w:rsidRDefault="000A729B"/>
    <w:p w:rsidR="000A729B" w:rsidRDefault="00E46B47">
      <w:r>
        <w:t>====================================================================================</w:t>
      </w:r>
    </w:p>
    <w:p w:rsidR="000A729B" w:rsidRDefault="00E46B47">
      <w:r>
        <w:t xml:space="preserve">Requirement </w:t>
      </w:r>
    </w:p>
    <w:p w:rsidR="000A729B" w:rsidRDefault="00E46B47">
      <w:pPr>
        <w:numPr>
          <w:ilvl w:val="0"/>
          <w:numId w:val="21"/>
        </w:numPr>
      </w:pPr>
      <w:r>
        <w:t xml:space="preserve">editors   :  notepad++ /sublime text / </w:t>
      </w:r>
      <w:proofErr w:type="spellStart"/>
      <w:r>
        <w:t>vs</w:t>
      </w:r>
      <w:proofErr w:type="spellEnd"/>
      <w:r>
        <w:t xml:space="preserve"> code</w:t>
      </w:r>
    </w:p>
    <w:p w:rsidR="000A729B" w:rsidRDefault="000A729B">
      <w:pPr>
        <w:ind w:left="720"/>
      </w:pPr>
      <w:hyperlink r:id="rId7">
        <w:r w:rsidR="00E46B47">
          <w:rPr>
            <w:color w:val="1155CC"/>
            <w:u w:val="single"/>
          </w:rPr>
          <w:t>https://notepad-plus-plus.org/downloads/v8.4/</w:t>
        </w:r>
      </w:hyperlink>
      <w:r w:rsidR="00E46B47">
        <w:t xml:space="preserve"> </w:t>
      </w:r>
    </w:p>
    <w:p w:rsidR="000A729B" w:rsidRDefault="000A729B">
      <w:pPr>
        <w:ind w:left="720"/>
      </w:pPr>
      <w:hyperlink r:id="rId8">
        <w:r w:rsidR="00E46B47">
          <w:rPr>
            <w:color w:val="1155CC"/>
            <w:u w:val="single"/>
          </w:rPr>
          <w:t>https://www.sublimetext.com/3</w:t>
        </w:r>
      </w:hyperlink>
      <w:r w:rsidR="00E46B47">
        <w:t xml:space="preserve"> </w:t>
      </w:r>
    </w:p>
    <w:p w:rsidR="000A729B" w:rsidRDefault="000A729B">
      <w:pPr>
        <w:ind w:left="720"/>
      </w:pPr>
      <w:hyperlink r:id="rId9">
        <w:r w:rsidR="00E46B47">
          <w:rPr>
            <w:color w:val="1155CC"/>
            <w:u w:val="single"/>
          </w:rPr>
          <w:t>https://code.visualstudio.com/download</w:t>
        </w:r>
      </w:hyperlink>
      <w:r w:rsidR="00E46B47">
        <w:t xml:space="preserve"> </w:t>
      </w:r>
    </w:p>
    <w:p w:rsidR="000A729B" w:rsidRDefault="00E46B47">
      <w:pPr>
        <w:numPr>
          <w:ilvl w:val="0"/>
          <w:numId w:val="21"/>
        </w:numPr>
      </w:pPr>
      <w:r>
        <w:t>Browser : chrome / safari /</w:t>
      </w:r>
      <w:proofErr w:type="spellStart"/>
      <w:r>
        <w:t>mozilla</w:t>
      </w:r>
      <w:proofErr w:type="spellEnd"/>
    </w:p>
    <w:p w:rsidR="000A729B" w:rsidRDefault="000A729B"/>
    <w:p w:rsidR="000A729B" w:rsidRDefault="00E46B47">
      <w:r>
        <w:t>=================================================================================</w:t>
      </w:r>
    </w:p>
    <w:p w:rsidR="000A729B" w:rsidRDefault="000A729B"/>
    <w:p w:rsidR="000A729B" w:rsidRDefault="00E46B47">
      <w:r>
        <w:t xml:space="preserve">8) What is </w:t>
      </w:r>
      <w:proofErr w:type="gramStart"/>
      <w:r>
        <w:t>html ?</w:t>
      </w:r>
      <w:proofErr w:type="gramEnd"/>
    </w:p>
    <w:p w:rsidR="000A729B" w:rsidRDefault="00E46B47">
      <w:pPr>
        <w:numPr>
          <w:ilvl w:val="0"/>
          <w:numId w:val="1"/>
        </w:numPr>
        <w:spacing w:after="0"/>
      </w:pPr>
      <w:r>
        <w:t>HTML (Hypertext Markup Language) is the language used to create web page documents.</w:t>
      </w:r>
    </w:p>
    <w:p w:rsidR="000A729B" w:rsidRDefault="00E46B47">
      <w:pPr>
        <w:numPr>
          <w:ilvl w:val="0"/>
          <w:numId w:val="1"/>
        </w:numPr>
        <w:spacing w:after="0"/>
      </w:pPr>
      <w:r>
        <w:t>HTML stands for Hyper Text Markup Language</w:t>
      </w:r>
    </w:p>
    <w:p w:rsidR="000A729B" w:rsidRDefault="00E46B47">
      <w:pPr>
        <w:numPr>
          <w:ilvl w:val="0"/>
          <w:numId w:val="1"/>
        </w:numPr>
      </w:pPr>
      <w:r>
        <w:t>An HTML file is a text file containing small markup</w:t>
      </w:r>
      <w:r>
        <w:rPr>
          <w:b/>
        </w:rPr>
        <w:t xml:space="preserve"> tags  &lt;&gt;  &lt;h1&gt; &lt;/h1&gt;</w:t>
      </w:r>
      <w:r>
        <w:br/>
        <w:t>The markup tags tell the Web browser how to display the page</w:t>
      </w:r>
      <w:r>
        <w:br/>
        <w:t>An HTML file must have an .</w:t>
      </w:r>
      <w:proofErr w:type="spellStart"/>
      <w:r>
        <w:t>htm</w:t>
      </w:r>
      <w:proofErr w:type="spellEnd"/>
      <w:r>
        <w:t xml:space="preserve"> or </w:t>
      </w:r>
      <w:r>
        <w:rPr>
          <w:b/>
        </w:rPr>
        <w:t>.html</w:t>
      </w:r>
      <w:r>
        <w:t xml:space="preserve"> file extension</w:t>
      </w:r>
      <w:r>
        <w:br/>
        <w:t>An HTML file can be created using a simple</w:t>
      </w:r>
      <w:r>
        <w:rPr>
          <w:b/>
        </w:rPr>
        <w:t xml:space="preserve"> text editor</w:t>
      </w:r>
    </w:p>
    <w:p w:rsidR="000A729B" w:rsidRDefault="00E46B47">
      <w:pPr>
        <w:rPr>
          <w:b/>
        </w:rPr>
      </w:pPr>
      <w:r>
        <w:rPr>
          <w:b/>
        </w:rPr>
        <w:t>&lt;</w:t>
      </w:r>
      <w:proofErr w:type="gramStart"/>
      <w:r>
        <w:rPr>
          <w:b/>
        </w:rPr>
        <w:t>html</w:t>
      </w:r>
      <w:proofErr w:type="gramEnd"/>
      <w:r>
        <w:rPr>
          <w:b/>
        </w:rPr>
        <w:t>&gt;</w:t>
      </w:r>
      <w:r>
        <w:rPr>
          <w:b/>
        </w:rPr>
        <w:br/>
      </w:r>
      <w:r>
        <w:rPr>
          <w:b/>
        </w:rPr>
        <w:tab/>
        <w:t>&lt;head&gt;</w:t>
      </w:r>
      <w:r>
        <w:rPr>
          <w:b/>
        </w:rPr>
        <w:br/>
      </w:r>
      <w:r>
        <w:rPr>
          <w:b/>
        </w:rPr>
        <w:tab/>
      </w:r>
      <w:r>
        <w:rPr>
          <w:b/>
        </w:rPr>
        <w:tab/>
        <w:t>&lt;title&gt;Title of Page&lt;/title&gt;</w:t>
      </w:r>
      <w:r>
        <w:rPr>
          <w:b/>
        </w:rPr>
        <w:br/>
      </w:r>
      <w:r>
        <w:rPr>
          <w:b/>
        </w:rPr>
        <w:tab/>
        <w:t>&lt;/head&gt;</w:t>
      </w:r>
      <w:r>
        <w:rPr>
          <w:b/>
        </w:rPr>
        <w:br/>
        <w:t>&lt;body&gt;</w:t>
      </w:r>
      <w:r>
        <w:rPr>
          <w:b/>
        </w:rPr>
        <w:br/>
      </w:r>
      <w:r>
        <w:rPr>
          <w:b/>
        </w:rPr>
        <w:tab/>
        <w:t>This is my first homepage.&lt;b&gt; This text is bold&lt;/b&gt;</w:t>
      </w:r>
      <w:r>
        <w:rPr>
          <w:b/>
        </w:rPr>
        <w:br/>
        <w:t>&lt;/body&gt;</w:t>
      </w:r>
      <w:r>
        <w:rPr>
          <w:b/>
        </w:rPr>
        <w:br/>
        <w:t>&lt;/html&gt;</w:t>
      </w:r>
    </w:p>
    <w:p w:rsidR="000A729B" w:rsidRDefault="00E46B47">
      <w:pPr>
        <w:numPr>
          <w:ilvl w:val="0"/>
          <w:numId w:val="3"/>
        </w:numPr>
        <w:spacing w:after="0"/>
      </w:pPr>
      <w:r>
        <w:lastRenderedPageBreak/>
        <w:t>The first tag in your HTML document is &lt;html&gt;. This tag tells your browser that this is the start of an HTML document. The last tag in your document is &lt;/html&gt;. This tag tells your browser that this is end of the HTML document.</w:t>
      </w:r>
    </w:p>
    <w:p w:rsidR="000A729B" w:rsidRDefault="00E46B47">
      <w:pPr>
        <w:numPr>
          <w:ilvl w:val="0"/>
          <w:numId w:val="3"/>
        </w:numPr>
        <w:spacing w:after="0"/>
      </w:pPr>
      <w:r>
        <w:t xml:space="preserve">The text between the &lt;head&gt; tag and the &lt;/head&gt; tag is header information. Header information is not displayed in the browser window. Title tag &amp; </w:t>
      </w:r>
      <w:proofErr w:type="spellStart"/>
      <w:r>
        <w:t>favicon</w:t>
      </w:r>
      <w:proofErr w:type="spellEnd"/>
      <w:r>
        <w:t xml:space="preserve"> &amp; external files </w:t>
      </w:r>
    </w:p>
    <w:p w:rsidR="000A729B" w:rsidRDefault="00E46B47">
      <w:pPr>
        <w:numPr>
          <w:ilvl w:val="0"/>
          <w:numId w:val="3"/>
        </w:numPr>
        <w:spacing w:after="0"/>
      </w:pPr>
      <w:r>
        <w:t>The text between the &lt;body&gt; tags is the text that will be displayed in your browser.</w:t>
      </w:r>
    </w:p>
    <w:p w:rsidR="000A729B" w:rsidRDefault="000A729B">
      <w:pPr>
        <w:ind w:left="720"/>
      </w:pPr>
    </w:p>
    <w:p w:rsidR="000A729B" w:rsidRDefault="00E46B47">
      <w:r>
        <w:t xml:space="preserve">9) </w:t>
      </w:r>
      <w:r>
        <w:rPr>
          <w:b/>
        </w:rPr>
        <w:t>HTML Tags:</w:t>
      </w:r>
      <w:r>
        <w:br/>
      </w:r>
      <w:r>
        <w:tab/>
        <w:t xml:space="preserve">HTML </w:t>
      </w:r>
      <w:proofErr w:type="gramStart"/>
      <w:r>
        <w:t>tags  are</w:t>
      </w:r>
      <w:proofErr w:type="gramEnd"/>
      <w:r>
        <w:t xml:space="preserve"> used to mark-up HTML elements</w:t>
      </w:r>
      <w:r>
        <w:br/>
      </w:r>
      <w:r>
        <w:tab/>
        <w:t>HTML tags are surrounded by the two characters &lt; and &gt;</w:t>
      </w:r>
      <w:r>
        <w:br/>
      </w:r>
      <w:r>
        <w:tab/>
        <w:t>The surrounding characters are called angle brackets</w:t>
      </w:r>
      <w:r>
        <w:br/>
      </w:r>
      <w:r>
        <w:tab/>
        <w:t>HTML tags normally come in pairs like &lt;b&gt; and &lt;/b&gt;</w:t>
      </w:r>
      <w:r>
        <w:br/>
      </w:r>
      <w:r>
        <w:tab/>
        <w:t>The first tag in a pair is the start tag, the second tag is the end tag</w:t>
      </w:r>
      <w:r>
        <w:br/>
      </w:r>
      <w:r>
        <w:tab/>
        <w:t>The text between the start and end tags is the element content</w:t>
      </w:r>
      <w:r>
        <w:br/>
      </w:r>
      <w:r>
        <w:tab/>
        <w:t xml:space="preserve">HTML </w:t>
      </w:r>
      <w:r>
        <w:rPr>
          <w:b/>
        </w:rPr>
        <w:t xml:space="preserve">tags are not case sensitive, </w:t>
      </w:r>
      <w:r>
        <w:t>&lt;b&gt; means the same as &lt;B&gt;</w:t>
      </w:r>
    </w:p>
    <w:p w:rsidR="000A729B" w:rsidRDefault="000A729B"/>
    <w:p w:rsidR="000A729B" w:rsidRDefault="00E46B47">
      <w:r>
        <w:t>&lt;</w:t>
      </w:r>
      <w:proofErr w:type="gramStart"/>
      <w:r>
        <w:t>head</w:t>
      </w:r>
      <w:proofErr w:type="gramEnd"/>
      <w:r>
        <w:t>&gt;/ &lt;HEAD&gt;</w:t>
      </w:r>
    </w:p>
    <w:p w:rsidR="000A729B" w:rsidRDefault="00E46B47">
      <w:r>
        <w:t>==================================================================================</w:t>
      </w:r>
    </w:p>
    <w:p w:rsidR="000A729B" w:rsidRDefault="00E46B47">
      <w:r>
        <w:t xml:space="preserve">6) What is </w:t>
      </w:r>
      <w:proofErr w:type="gramStart"/>
      <w:r>
        <w:t>SEO ?</w:t>
      </w:r>
      <w:proofErr w:type="gramEnd"/>
    </w:p>
    <w:p w:rsidR="000A729B" w:rsidRDefault="00E46B47">
      <w:pPr>
        <w:numPr>
          <w:ilvl w:val="0"/>
          <w:numId w:val="8"/>
        </w:numPr>
      </w:pPr>
      <w:r>
        <w:t xml:space="preserve">SEO (Search Engine </w:t>
      </w:r>
      <w:proofErr w:type="spellStart"/>
      <w:r>
        <w:t>Optimisation</w:t>
      </w:r>
      <w:proofErr w:type="spellEnd"/>
      <w:r>
        <w:t>) involves altering website code, content, and presence in order to increase rankings in search engines</w:t>
      </w:r>
    </w:p>
    <w:p w:rsidR="000A729B" w:rsidRDefault="00E46B47">
      <w:pPr>
        <w:numPr>
          <w:ilvl w:val="0"/>
          <w:numId w:val="8"/>
        </w:numPr>
      </w:pPr>
      <w:r>
        <w:t>At least half a billion searches are made worldwide on a daily basis</w:t>
      </w:r>
    </w:p>
    <w:p w:rsidR="000A729B" w:rsidRDefault="00E46B47">
      <w:pPr>
        <w:numPr>
          <w:ilvl w:val="1"/>
          <w:numId w:val="8"/>
        </w:numPr>
      </w:pPr>
      <w:r>
        <w:t xml:space="preserve">If you are ranked at the top of a search engine, you are essentially running a free marketing campaign. </w:t>
      </w:r>
    </w:p>
    <w:p w:rsidR="000A729B" w:rsidRDefault="00E46B47">
      <w:pPr>
        <w:numPr>
          <w:ilvl w:val="0"/>
          <w:numId w:val="8"/>
        </w:numPr>
      </w:pPr>
      <w:r>
        <w:t>Without search engine optimization, your site cannot be found on organic (“free”) search engine results on the major search engines like Google</w:t>
      </w:r>
      <w:proofErr w:type="gramStart"/>
      <w:r>
        <w:t>,  Yahoo</w:t>
      </w:r>
      <w:proofErr w:type="gramEnd"/>
      <w:r>
        <w:t xml:space="preserve"> and others.</w:t>
      </w:r>
    </w:p>
    <w:p w:rsidR="000A729B" w:rsidRDefault="00E46B47">
      <w:pPr>
        <w:pStyle w:val="Heading3"/>
        <w:keepNext w:val="0"/>
        <w:keepLines w:val="0"/>
        <w:shd w:val="clear" w:color="auto" w:fill="FFFFFF"/>
        <w:rPr>
          <w:rFonts w:ascii="Times New Roman" w:eastAsia="Times New Roman" w:hAnsi="Times New Roman" w:cs="Times New Roman"/>
          <w:color w:val="0A0A0A"/>
          <w:sz w:val="26"/>
          <w:szCs w:val="26"/>
        </w:rPr>
      </w:pPr>
      <w:bookmarkStart w:id="0" w:name="_heading=h.anr7up1yaokn" w:colFirst="0" w:colLast="0"/>
      <w:bookmarkEnd w:id="0"/>
      <w:r>
        <w:rPr>
          <w:rFonts w:ascii="Times New Roman" w:eastAsia="Times New Roman" w:hAnsi="Times New Roman" w:cs="Times New Roman"/>
          <w:color w:val="0A0A0A"/>
          <w:sz w:val="26"/>
          <w:szCs w:val="26"/>
        </w:rPr>
        <w:t>Title tag</w:t>
      </w:r>
    </w:p>
    <w:p w:rsidR="000A729B" w:rsidRDefault="00E46B47">
      <w:pPr>
        <w:pStyle w:val="Heading3"/>
        <w:keepNext w:val="0"/>
        <w:keepLines w:val="0"/>
        <w:shd w:val="clear" w:color="auto" w:fill="FFFFFF"/>
        <w:rPr>
          <w:rFonts w:ascii="Times New Roman" w:eastAsia="Times New Roman" w:hAnsi="Times New Roman" w:cs="Times New Roman"/>
          <w:color w:val="0A0A0A"/>
          <w:sz w:val="26"/>
          <w:szCs w:val="26"/>
        </w:rPr>
      </w:pPr>
      <w:bookmarkStart w:id="1" w:name="_heading=h.ic8tutq5vnkl" w:colFirst="0" w:colLast="0"/>
      <w:bookmarkEnd w:id="1"/>
      <w:r>
        <w:rPr>
          <w:rFonts w:ascii="Times New Roman" w:eastAsia="Times New Roman" w:hAnsi="Times New Roman" w:cs="Times New Roman"/>
          <w:color w:val="0A0A0A"/>
          <w:sz w:val="26"/>
          <w:szCs w:val="26"/>
        </w:rPr>
        <w:t>Meta description tag / Meta Keywords tag</w:t>
      </w:r>
    </w:p>
    <w:p w:rsidR="000A729B" w:rsidRDefault="00E46B47">
      <w:pPr>
        <w:pStyle w:val="Heading3"/>
        <w:keepNext w:val="0"/>
        <w:keepLines w:val="0"/>
        <w:shd w:val="clear" w:color="auto" w:fill="FFFFFF"/>
      </w:pPr>
      <w:bookmarkStart w:id="2" w:name="_heading=h.oa9xpis28jb6" w:colFirst="0" w:colLast="0"/>
      <w:bookmarkEnd w:id="2"/>
      <w:r>
        <w:rPr>
          <w:rFonts w:ascii="Times New Roman" w:eastAsia="Times New Roman" w:hAnsi="Times New Roman" w:cs="Times New Roman"/>
          <w:color w:val="0A0A0A"/>
          <w:sz w:val="26"/>
          <w:szCs w:val="26"/>
        </w:rPr>
        <w:t>Meta robots tag</w:t>
      </w:r>
    </w:p>
    <w:p w:rsidR="000A729B" w:rsidRDefault="00E46B47">
      <w:pPr>
        <w:pStyle w:val="Heading3"/>
        <w:keepNext w:val="0"/>
        <w:keepLines w:val="0"/>
        <w:shd w:val="clear" w:color="auto" w:fill="FFFFFF"/>
        <w:rPr>
          <w:rFonts w:ascii="Times New Roman" w:eastAsia="Times New Roman" w:hAnsi="Times New Roman" w:cs="Times New Roman"/>
          <w:color w:val="0A0A0A"/>
          <w:sz w:val="26"/>
          <w:szCs w:val="26"/>
        </w:rPr>
      </w:pPr>
      <w:bookmarkStart w:id="3" w:name="_heading=h.wjgrm3eg7gv4" w:colFirst="0" w:colLast="0"/>
      <w:bookmarkEnd w:id="3"/>
      <w:r>
        <w:rPr>
          <w:rFonts w:ascii="Times New Roman" w:eastAsia="Times New Roman" w:hAnsi="Times New Roman" w:cs="Times New Roman"/>
          <w:color w:val="0A0A0A"/>
          <w:sz w:val="26"/>
          <w:szCs w:val="26"/>
        </w:rPr>
        <w:t>Heading (H1-H6) tags</w:t>
      </w:r>
    </w:p>
    <w:p w:rsidR="000A729B" w:rsidRDefault="00E46B47">
      <w:pPr>
        <w:pStyle w:val="Heading3"/>
        <w:keepNext w:val="0"/>
        <w:keepLines w:val="0"/>
        <w:shd w:val="clear" w:color="auto" w:fill="FFFFFF"/>
        <w:rPr>
          <w:rFonts w:ascii="Times New Roman" w:eastAsia="Times New Roman" w:hAnsi="Times New Roman" w:cs="Times New Roman"/>
          <w:color w:val="0A0A0A"/>
          <w:sz w:val="26"/>
          <w:szCs w:val="26"/>
        </w:rPr>
      </w:pPr>
      <w:bookmarkStart w:id="4" w:name="_heading=h.36r73jpjukmb" w:colFirst="0" w:colLast="0"/>
      <w:bookmarkEnd w:id="4"/>
      <w:r>
        <w:rPr>
          <w:rFonts w:ascii="Times New Roman" w:eastAsia="Times New Roman" w:hAnsi="Times New Roman" w:cs="Times New Roman"/>
          <w:color w:val="0A0A0A"/>
          <w:sz w:val="26"/>
          <w:szCs w:val="26"/>
        </w:rPr>
        <w:t>Image alt text</w:t>
      </w:r>
    </w:p>
    <w:p w:rsidR="000A729B" w:rsidRDefault="00E46B47">
      <w:pPr>
        <w:pStyle w:val="Heading3"/>
        <w:keepNext w:val="0"/>
        <w:keepLines w:val="0"/>
        <w:shd w:val="clear" w:color="auto" w:fill="FFFFFF"/>
        <w:rPr>
          <w:rFonts w:ascii="Times New Roman" w:eastAsia="Times New Roman" w:hAnsi="Times New Roman" w:cs="Times New Roman"/>
          <w:color w:val="0A0A0A"/>
          <w:sz w:val="26"/>
          <w:szCs w:val="26"/>
        </w:rPr>
      </w:pPr>
      <w:bookmarkStart w:id="5" w:name="_heading=h.83jse9bdkb3d" w:colFirst="0" w:colLast="0"/>
      <w:bookmarkEnd w:id="5"/>
      <w:r>
        <w:rPr>
          <w:rFonts w:ascii="Times New Roman" w:eastAsia="Times New Roman" w:hAnsi="Times New Roman" w:cs="Times New Roman"/>
          <w:color w:val="0A0A0A"/>
          <w:sz w:val="26"/>
          <w:szCs w:val="26"/>
        </w:rPr>
        <w:lastRenderedPageBreak/>
        <w:t>Schema markup</w:t>
      </w:r>
    </w:p>
    <w:p w:rsidR="000A729B" w:rsidRDefault="00E46B47">
      <w:pPr>
        <w:pStyle w:val="Heading3"/>
        <w:keepNext w:val="0"/>
        <w:keepLines w:val="0"/>
        <w:shd w:val="clear" w:color="auto" w:fill="FFFFFF"/>
        <w:rPr>
          <w:rFonts w:ascii="Times New Roman" w:eastAsia="Times New Roman" w:hAnsi="Times New Roman" w:cs="Times New Roman"/>
          <w:color w:val="0A0A0A"/>
          <w:sz w:val="26"/>
          <w:szCs w:val="26"/>
        </w:rPr>
      </w:pPr>
      <w:bookmarkStart w:id="6" w:name="_heading=h.cfxodiwzctjm" w:colFirst="0" w:colLast="0"/>
      <w:bookmarkEnd w:id="6"/>
      <w:r>
        <w:rPr>
          <w:rFonts w:ascii="Times New Roman" w:eastAsia="Times New Roman" w:hAnsi="Times New Roman" w:cs="Times New Roman"/>
          <w:color w:val="0A0A0A"/>
          <w:sz w:val="26"/>
          <w:szCs w:val="26"/>
        </w:rPr>
        <w:t>HTML5 semantic tags</w:t>
      </w:r>
    </w:p>
    <w:p w:rsidR="000A729B" w:rsidRDefault="00E46B47">
      <w:pPr>
        <w:pStyle w:val="Heading3"/>
        <w:keepNext w:val="0"/>
        <w:keepLines w:val="0"/>
        <w:shd w:val="clear" w:color="auto" w:fill="FFFFFF"/>
        <w:rPr>
          <w:rFonts w:ascii="Times New Roman" w:eastAsia="Times New Roman" w:hAnsi="Times New Roman" w:cs="Times New Roman"/>
          <w:color w:val="0A0A0A"/>
          <w:sz w:val="26"/>
          <w:szCs w:val="26"/>
        </w:rPr>
      </w:pPr>
      <w:bookmarkStart w:id="7" w:name="_heading=h.u7r11wow6s28" w:colFirst="0" w:colLast="0"/>
      <w:bookmarkEnd w:id="7"/>
      <w:r>
        <w:rPr>
          <w:rFonts w:ascii="Times New Roman" w:eastAsia="Times New Roman" w:hAnsi="Times New Roman" w:cs="Times New Roman"/>
          <w:color w:val="0A0A0A"/>
          <w:sz w:val="26"/>
          <w:szCs w:val="26"/>
        </w:rPr>
        <w:t>Canonical tag</w:t>
      </w:r>
    </w:p>
    <w:p w:rsidR="000A729B" w:rsidRDefault="000A729B"/>
    <w:p w:rsidR="000A729B" w:rsidRDefault="000A729B">
      <w:pPr>
        <w:ind w:left="720"/>
      </w:pPr>
    </w:p>
    <w:p w:rsidR="000A729B" w:rsidRDefault="000A729B">
      <w:pPr>
        <w:ind w:left="720"/>
      </w:pPr>
    </w:p>
    <w:p w:rsidR="000A729B" w:rsidRDefault="00E46B47">
      <w:r>
        <w:t>7) What the biggest challenges in designing</w:t>
      </w:r>
    </w:p>
    <w:p w:rsidR="000A729B" w:rsidRDefault="00E46B47">
      <w:r>
        <w:t xml:space="preserve">The nature of web design is that there is no guarantee that everyone will see </w:t>
      </w:r>
    </w:p>
    <w:p w:rsidR="000A729B" w:rsidRDefault="00E46B47">
      <w:proofErr w:type="gramStart"/>
      <w:r>
        <w:t>your</w:t>
      </w:r>
      <w:proofErr w:type="gramEnd"/>
      <w:r>
        <w:t xml:space="preserve"> page the way you do.</w:t>
      </w:r>
    </w:p>
    <w:p w:rsidR="000A729B" w:rsidRDefault="000A729B"/>
    <w:p w:rsidR="000A729B" w:rsidRDefault="00E46B47">
      <w:r>
        <w:t xml:space="preserve">=&gt; </w:t>
      </w:r>
      <w:proofErr w:type="gramStart"/>
      <w:r>
        <w:t>Browser :</w:t>
      </w:r>
      <w:proofErr w:type="gramEnd"/>
      <w:r>
        <w:t xml:space="preserve"> You can see the two different website design view on different browser</w:t>
      </w:r>
    </w:p>
    <w:p w:rsidR="000A729B" w:rsidRDefault="00E46B47">
      <w:r>
        <w:t xml:space="preserve">=&gt; </w:t>
      </w:r>
      <w:proofErr w:type="gramStart"/>
      <w:r>
        <w:t>Resolution :</w:t>
      </w:r>
      <w:proofErr w:type="gramEnd"/>
      <w:r>
        <w:t xml:space="preserve"> </w:t>
      </w:r>
    </w:p>
    <w:tbl>
      <w:tblPr>
        <w:tblStyle w:val="af3"/>
        <w:tblW w:w="11760" w:type="dxa"/>
        <w:tblInd w:w="-1360" w:type="dxa"/>
        <w:tblLayout w:type="fixed"/>
        <w:tblLook w:val="0400"/>
      </w:tblPr>
      <w:tblGrid>
        <w:gridCol w:w="3920"/>
        <w:gridCol w:w="4460"/>
        <w:gridCol w:w="3380"/>
      </w:tblGrid>
      <w:tr w:rsidR="000A729B">
        <w:trPr>
          <w:cantSplit/>
          <w:trHeight w:val="584"/>
          <w:tblHeader/>
        </w:trPr>
        <w:tc>
          <w:tcPr>
            <w:tcW w:w="3920" w:type="dxa"/>
            <w:tcBorders>
              <w:top w:val="single" w:sz="8" w:space="0" w:color="FFFFFF"/>
              <w:left w:val="single" w:sz="8" w:space="0" w:color="FFFFFF"/>
              <w:bottom w:val="single" w:sz="24" w:space="0" w:color="FFFFFF"/>
              <w:right w:val="single" w:sz="8" w:space="0" w:color="FFFFFF"/>
            </w:tcBorders>
            <w:shd w:val="clear" w:color="auto" w:fill="0F6FC6"/>
            <w:tcMar>
              <w:top w:w="72" w:type="dxa"/>
              <w:left w:w="144" w:type="dxa"/>
              <w:bottom w:w="72" w:type="dxa"/>
              <w:right w:w="144" w:type="dxa"/>
            </w:tcMar>
          </w:tcPr>
          <w:p w:rsidR="000A729B" w:rsidRDefault="00E46B47">
            <w:pPr>
              <w:spacing w:after="0" w:line="240" w:lineRule="auto"/>
              <w:rPr>
                <w:rFonts w:ascii="Arial" w:eastAsia="Arial" w:hAnsi="Arial" w:cs="Arial"/>
                <w:sz w:val="36"/>
                <w:szCs w:val="36"/>
              </w:rPr>
            </w:pPr>
            <w:r>
              <w:rPr>
                <w:rFonts w:ascii="Constantia" w:eastAsia="Constantia" w:hAnsi="Constantia" w:cs="Constantia"/>
                <w:b/>
                <w:color w:val="FFFFFF"/>
                <w:sz w:val="36"/>
                <w:szCs w:val="36"/>
              </w:rPr>
              <w:t xml:space="preserve">1024 × 768 </w:t>
            </w:r>
          </w:p>
        </w:tc>
        <w:tc>
          <w:tcPr>
            <w:tcW w:w="4460" w:type="dxa"/>
            <w:tcBorders>
              <w:top w:val="single" w:sz="8" w:space="0" w:color="FFFFFF"/>
              <w:left w:val="single" w:sz="8" w:space="0" w:color="FFFFFF"/>
              <w:bottom w:val="single" w:sz="24" w:space="0" w:color="FFFFFF"/>
              <w:right w:val="single" w:sz="8" w:space="0" w:color="FFFFFF"/>
            </w:tcBorders>
            <w:shd w:val="clear" w:color="auto" w:fill="0F6FC6"/>
            <w:tcMar>
              <w:top w:w="72" w:type="dxa"/>
              <w:left w:w="144" w:type="dxa"/>
              <w:bottom w:w="72" w:type="dxa"/>
              <w:right w:w="144" w:type="dxa"/>
            </w:tcMar>
          </w:tcPr>
          <w:p w:rsidR="000A729B" w:rsidRDefault="00E46B47">
            <w:pPr>
              <w:spacing w:after="0" w:line="240" w:lineRule="auto"/>
              <w:rPr>
                <w:rFonts w:ascii="Arial" w:eastAsia="Arial" w:hAnsi="Arial" w:cs="Arial"/>
                <w:sz w:val="36"/>
                <w:szCs w:val="36"/>
              </w:rPr>
            </w:pPr>
            <w:r>
              <w:rPr>
                <w:rFonts w:ascii="Constantia" w:eastAsia="Constantia" w:hAnsi="Constantia" w:cs="Constantia"/>
                <w:b/>
                <w:color w:val="FFFFFF"/>
                <w:sz w:val="36"/>
                <w:szCs w:val="36"/>
              </w:rPr>
              <w:t xml:space="preserve">1004 × 597 </w:t>
            </w:r>
          </w:p>
        </w:tc>
        <w:tc>
          <w:tcPr>
            <w:tcW w:w="3380" w:type="dxa"/>
            <w:tcBorders>
              <w:top w:val="single" w:sz="8" w:space="0" w:color="FFFFFF"/>
              <w:left w:val="single" w:sz="8" w:space="0" w:color="FFFFFF"/>
              <w:bottom w:val="single" w:sz="24" w:space="0" w:color="FFFFFF"/>
              <w:right w:val="single" w:sz="8" w:space="0" w:color="FFFFFF"/>
            </w:tcBorders>
            <w:shd w:val="clear" w:color="auto" w:fill="0F6FC6"/>
            <w:tcMar>
              <w:top w:w="72" w:type="dxa"/>
              <w:left w:w="144" w:type="dxa"/>
              <w:bottom w:w="72" w:type="dxa"/>
              <w:right w:w="144" w:type="dxa"/>
            </w:tcMar>
          </w:tcPr>
          <w:p w:rsidR="000A729B" w:rsidRDefault="00E46B47">
            <w:pPr>
              <w:spacing w:after="0" w:line="240" w:lineRule="auto"/>
              <w:rPr>
                <w:rFonts w:ascii="Arial" w:eastAsia="Arial" w:hAnsi="Arial" w:cs="Arial"/>
                <w:sz w:val="36"/>
                <w:szCs w:val="36"/>
              </w:rPr>
            </w:pPr>
            <w:r>
              <w:rPr>
                <w:rFonts w:ascii="Constantia" w:eastAsia="Constantia" w:hAnsi="Constantia" w:cs="Constantia"/>
                <w:b/>
                <w:color w:val="FFFFFF"/>
                <w:sz w:val="36"/>
                <w:szCs w:val="36"/>
              </w:rPr>
              <w:t xml:space="preserve"> 56 % </w:t>
            </w:r>
          </w:p>
        </w:tc>
      </w:tr>
    </w:tbl>
    <w:p w:rsidR="000A729B" w:rsidRDefault="000A729B"/>
    <w:p w:rsidR="000A729B" w:rsidRDefault="000A729B"/>
    <w:p w:rsidR="000A729B" w:rsidRDefault="000A729B"/>
    <w:p w:rsidR="000A729B" w:rsidRDefault="000A729B"/>
    <w:p w:rsidR="000A729B" w:rsidRDefault="00E46B47">
      <w:r>
        <w:t>10) HTML Anchor Tag</w:t>
      </w:r>
    </w:p>
    <w:p w:rsidR="000A729B" w:rsidRDefault="00E46B47">
      <w:r>
        <w:t xml:space="preserve">Anchor tag means &lt;a </w:t>
      </w:r>
      <w:proofErr w:type="spellStart"/>
      <w:r>
        <w:t>href</w:t>
      </w:r>
      <w:proofErr w:type="spellEnd"/>
      <w:r>
        <w:t>=”any get the link</w:t>
      </w:r>
      <w:proofErr w:type="gramStart"/>
      <w:r>
        <w:t>”;</w:t>
      </w:r>
      <w:proofErr w:type="gramEnd"/>
      <w:r>
        <w:t>&gt;&lt;/a&gt;</w:t>
      </w:r>
    </w:p>
    <w:p w:rsidR="000A729B" w:rsidRDefault="00E46B47">
      <w:r>
        <w:t xml:space="preserve">&lt;a </w:t>
      </w:r>
      <w:proofErr w:type="spellStart"/>
      <w:r>
        <w:t>href</w:t>
      </w:r>
      <w:proofErr w:type="spellEnd"/>
      <w:r>
        <w:t>="http://www.oreilly.com"&gt;This is link&lt;/a&gt;</w:t>
      </w:r>
    </w:p>
    <w:p w:rsidR="000A729B" w:rsidRDefault="000A729B"/>
    <w:p w:rsidR="000A729B" w:rsidRDefault="00E46B47">
      <w:pPr>
        <w:rPr>
          <w:b/>
        </w:rPr>
      </w:pPr>
      <w:r>
        <w:t xml:space="preserve">11) What is </w:t>
      </w:r>
      <w:proofErr w:type="gramStart"/>
      <w:r>
        <w:rPr>
          <w:b/>
        </w:rPr>
        <w:t>Attribute :</w:t>
      </w:r>
      <w:proofErr w:type="gramEnd"/>
    </w:p>
    <w:p w:rsidR="000A729B" w:rsidRDefault="00E46B47">
      <w:pPr>
        <w:numPr>
          <w:ilvl w:val="0"/>
          <w:numId w:val="4"/>
        </w:numPr>
        <w:pBdr>
          <w:top w:val="nil"/>
          <w:left w:val="nil"/>
          <w:bottom w:val="nil"/>
          <w:right w:val="nil"/>
          <w:between w:val="nil"/>
        </w:pBdr>
      </w:pPr>
      <w:r>
        <w:rPr>
          <w:color w:val="000000"/>
        </w:rPr>
        <w:t xml:space="preserve">Use with tag like </w:t>
      </w:r>
      <w:proofErr w:type="spellStart"/>
      <w:r>
        <w:rPr>
          <w:color w:val="000000"/>
        </w:rPr>
        <w:t>href</w:t>
      </w:r>
      <w:proofErr w:type="spellEnd"/>
      <w:r>
        <w:rPr>
          <w:color w:val="000000"/>
        </w:rPr>
        <w:t>/</w:t>
      </w:r>
      <w:proofErr w:type="spellStart"/>
      <w:r>
        <w:rPr>
          <w:color w:val="000000"/>
        </w:rPr>
        <w:t>src</w:t>
      </w:r>
      <w:proofErr w:type="spellEnd"/>
      <w:r>
        <w:rPr>
          <w:color w:val="000000"/>
        </w:rPr>
        <w:t xml:space="preserve">/height/width extra use that call attribute </w:t>
      </w:r>
    </w:p>
    <w:p w:rsidR="000A729B" w:rsidRDefault="00E46B47">
      <w:r>
        <w:t xml:space="preserve">12) What is Image </w:t>
      </w:r>
      <w:proofErr w:type="gramStart"/>
      <w:r>
        <w:t>Tag :</w:t>
      </w:r>
      <w:proofErr w:type="gramEnd"/>
    </w:p>
    <w:p w:rsidR="000A729B" w:rsidRDefault="00E46B47">
      <w:r>
        <w:t>&lt;</w:t>
      </w:r>
      <w:proofErr w:type="spellStart"/>
      <w:r>
        <w:t>img</w:t>
      </w:r>
      <w:proofErr w:type="spellEnd"/>
      <w:r>
        <w:t xml:space="preserve"> </w:t>
      </w:r>
      <w:proofErr w:type="spellStart"/>
      <w:r>
        <w:t>src</w:t>
      </w:r>
      <w:proofErr w:type="spellEnd"/>
      <w:r>
        <w:t>="raj.jpg" height="50px" width="100px"&gt;</w:t>
      </w:r>
    </w:p>
    <w:p w:rsidR="000A729B" w:rsidRDefault="00E46B47">
      <w:r>
        <w:t>An ordinary image file (.gif, .jpg/.jpeg, or .</w:t>
      </w:r>
      <w:proofErr w:type="spellStart"/>
      <w:r>
        <w:t>png</w:t>
      </w:r>
      <w:proofErr w:type="spellEnd"/>
      <w:r>
        <w:t xml:space="preserve">) placed with the </w:t>
      </w:r>
      <w:proofErr w:type="spellStart"/>
      <w:r>
        <w:t>img</w:t>
      </w:r>
      <w:proofErr w:type="spellEnd"/>
      <w:r>
        <w:t xml:space="preserve"> element.</w:t>
      </w:r>
    </w:p>
    <w:p w:rsidR="000A729B" w:rsidRDefault="00E46B47">
      <w:r>
        <w:lastRenderedPageBreak/>
        <w:t>&lt;</w:t>
      </w:r>
      <w:proofErr w:type="spellStart"/>
      <w:r>
        <w:t>img</w:t>
      </w:r>
      <w:proofErr w:type="spellEnd"/>
      <w:r>
        <w:t xml:space="preserve"> </w:t>
      </w:r>
      <w:proofErr w:type="spellStart"/>
      <w:r>
        <w:t>src</w:t>
      </w:r>
      <w:proofErr w:type="spellEnd"/>
      <w:r>
        <w:t>=”sachin.jpg</w:t>
      </w:r>
      <w:proofErr w:type="gramStart"/>
      <w:r>
        <w:t xml:space="preserve">” </w:t>
      </w:r>
      <w:r>
        <w:rPr>
          <w:b/>
        </w:rPr>
        <w:t xml:space="preserve"> alt</w:t>
      </w:r>
      <w:proofErr w:type="gramEnd"/>
      <w:r>
        <w:rPr>
          <w:b/>
        </w:rPr>
        <w:t>=”</w:t>
      </w:r>
      <w:proofErr w:type="spellStart"/>
      <w:r>
        <w:rPr>
          <w:b/>
        </w:rPr>
        <w:t>sachin</w:t>
      </w:r>
      <w:proofErr w:type="spellEnd"/>
      <w:r>
        <w:rPr>
          <w:b/>
        </w:rPr>
        <w:t xml:space="preserve"> </w:t>
      </w:r>
      <w:proofErr w:type="spellStart"/>
      <w:r>
        <w:rPr>
          <w:b/>
        </w:rPr>
        <w:t>tendulkar</w:t>
      </w:r>
      <w:proofErr w:type="spellEnd"/>
      <w:r>
        <w:rPr>
          <w:b/>
        </w:rPr>
        <w:t>”</w:t>
      </w:r>
      <w:r>
        <w:t>&gt;</w:t>
      </w:r>
    </w:p>
    <w:p w:rsidR="000A729B" w:rsidRDefault="000A729B"/>
    <w:p w:rsidR="000A729B" w:rsidRDefault="00E46B47">
      <w:r>
        <w:t xml:space="preserve">13) What is Difference between HTML &amp; </w:t>
      </w:r>
      <w:proofErr w:type="gramStart"/>
      <w:r>
        <w:t>XHTML ?</w:t>
      </w:r>
      <w:proofErr w:type="gramEnd"/>
    </w:p>
    <w:p w:rsidR="000A729B" w:rsidRDefault="00E46B47">
      <w:pPr>
        <w:numPr>
          <w:ilvl w:val="0"/>
          <w:numId w:val="4"/>
        </w:numPr>
        <w:pBdr>
          <w:top w:val="nil"/>
          <w:left w:val="nil"/>
          <w:bottom w:val="nil"/>
          <w:right w:val="nil"/>
          <w:between w:val="nil"/>
        </w:pBdr>
        <w:spacing w:after="0"/>
      </w:pPr>
      <w:r>
        <w:rPr>
          <w:color w:val="000000"/>
        </w:rPr>
        <w:t xml:space="preserve">XHTML-Extensible </w:t>
      </w:r>
      <w:proofErr w:type="spellStart"/>
      <w:r>
        <w:rPr>
          <w:color w:val="000000"/>
        </w:rPr>
        <w:t>HyperText</w:t>
      </w:r>
      <w:proofErr w:type="spellEnd"/>
      <w:r>
        <w:rPr>
          <w:color w:val="000000"/>
        </w:rPr>
        <w:t xml:space="preserve"> Markup Language</w:t>
      </w:r>
    </w:p>
    <w:p w:rsidR="000A729B" w:rsidRDefault="00E46B47">
      <w:pPr>
        <w:numPr>
          <w:ilvl w:val="0"/>
          <w:numId w:val="4"/>
        </w:numPr>
        <w:pBdr>
          <w:top w:val="nil"/>
          <w:left w:val="nil"/>
          <w:bottom w:val="nil"/>
          <w:right w:val="nil"/>
          <w:between w:val="nil"/>
        </w:pBdr>
      </w:pPr>
      <w:r>
        <w:rPr>
          <w:color w:val="000000"/>
        </w:rPr>
        <w:t>XHTML is almost similar to HTML 4.0 this is very strict version of HTML.</w:t>
      </w:r>
    </w:p>
    <w:p w:rsidR="000A729B" w:rsidRDefault="00E46B47">
      <w:pPr>
        <w:numPr>
          <w:ilvl w:val="0"/>
          <w:numId w:val="4"/>
        </w:numPr>
        <w:shd w:val="clear" w:color="auto" w:fill="FFFFFF"/>
        <w:spacing w:after="0" w:line="240" w:lineRule="auto"/>
        <w:rPr>
          <w:rFonts w:ascii="Verdana" w:eastAsia="Verdana" w:hAnsi="Verdana" w:cs="Verdana"/>
          <w:color w:val="000000"/>
          <w:sz w:val="23"/>
          <w:szCs w:val="23"/>
        </w:rPr>
      </w:pPr>
      <w:r>
        <w:rPr>
          <w:rFonts w:ascii="Verdana" w:eastAsia="Verdana" w:hAnsi="Verdana" w:cs="Verdana"/>
          <w:color w:val="000000"/>
          <w:sz w:val="23"/>
          <w:szCs w:val="23"/>
        </w:rPr>
        <w:t>XHTML is HTML defined as an XML application</w:t>
      </w:r>
    </w:p>
    <w:p w:rsidR="000A729B" w:rsidRDefault="00E46B47">
      <w:pPr>
        <w:numPr>
          <w:ilvl w:val="0"/>
          <w:numId w:val="4"/>
        </w:numPr>
        <w:shd w:val="clear" w:color="auto" w:fill="FFFFFF"/>
        <w:spacing w:after="0" w:line="240" w:lineRule="auto"/>
        <w:rPr>
          <w:rFonts w:ascii="Verdana" w:eastAsia="Verdana" w:hAnsi="Verdana" w:cs="Verdana"/>
          <w:b/>
          <w:color w:val="000000"/>
          <w:sz w:val="23"/>
          <w:szCs w:val="23"/>
        </w:rPr>
      </w:pPr>
      <w:r>
        <w:rPr>
          <w:rFonts w:ascii="Verdana" w:eastAsia="Verdana" w:hAnsi="Verdana" w:cs="Verdana"/>
          <w:b/>
          <w:color w:val="000000"/>
          <w:sz w:val="23"/>
          <w:szCs w:val="23"/>
        </w:rPr>
        <w:t>XHTML is supported by all major browsers</w:t>
      </w:r>
    </w:p>
    <w:p w:rsidR="000A729B" w:rsidRDefault="00E46B47">
      <w:pPr>
        <w:numPr>
          <w:ilvl w:val="0"/>
          <w:numId w:val="4"/>
        </w:numPr>
        <w:shd w:val="clear" w:color="auto" w:fill="FFFFFF"/>
        <w:spacing w:after="0" w:line="240" w:lineRule="auto"/>
        <w:rPr>
          <w:rFonts w:ascii="Verdana" w:eastAsia="Verdana" w:hAnsi="Verdana" w:cs="Verdana"/>
          <w:color w:val="000000"/>
          <w:sz w:val="23"/>
          <w:szCs w:val="23"/>
        </w:rPr>
      </w:pPr>
      <w:r>
        <w:rPr>
          <w:rFonts w:ascii="Verdana" w:eastAsia="Verdana" w:hAnsi="Verdana" w:cs="Verdana"/>
          <w:color w:val="000000"/>
          <w:sz w:val="23"/>
          <w:szCs w:val="23"/>
        </w:rPr>
        <w:t>&lt;!DOCTYPE&gt; is </w:t>
      </w:r>
      <w:r>
        <w:rPr>
          <w:rFonts w:ascii="Verdana" w:eastAsia="Verdana" w:hAnsi="Verdana" w:cs="Verdana"/>
          <w:b/>
          <w:color w:val="000000"/>
          <w:sz w:val="23"/>
          <w:szCs w:val="23"/>
        </w:rPr>
        <w:t>mandatory</w:t>
      </w:r>
    </w:p>
    <w:p w:rsidR="000A729B" w:rsidRDefault="00E46B47">
      <w:pPr>
        <w:numPr>
          <w:ilvl w:val="0"/>
          <w:numId w:val="4"/>
        </w:numPr>
        <w:shd w:val="clear" w:color="auto" w:fill="FFFFFF"/>
        <w:spacing w:after="0" w:line="240" w:lineRule="auto"/>
        <w:rPr>
          <w:rFonts w:ascii="Verdana" w:eastAsia="Verdana" w:hAnsi="Verdana" w:cs="Verdana"/>
          <w:color w:val="000000"/>
          <w:sz w:val="23"/>
          <w:szCs w:val="23"/>
        </w:rPr>
      </w:pPr>
      <w:r>
        <w:rPr>
          <w:rFonts w:ascii="Verdana" w:eastAsia="Verdana" w:hAnsi="Verdana" w:cs="Verdana"/>
          <w:color w:val="000000"/>
          <w:sz w:val="23"/>
          <w:szCs w:val="23"/>
        </w:rPr>
        <w:t xml:space="preserve">The </w:t>
      </w:r>
      <w:proofErr w:type="spellStart"/>
      <w:r>
        <w:rPr>
          <w:rFonts w:ascii="Verdana" w:eastAsia="Verdana" w:hAnsi="Verdana" w:cs="Verdana"/>
          <w:color w:val="000000"/>
          <w:sz w:val="23"/>
          <w:szCs w:val="23"/>
        </w:rPr>
        <w:t>xmlns</w:t>
      </w:r>
      <w:proofErr w:type="spellEnd"/>
      <w:r>
        <w:rPr>
          <w:rFonts w:ascii="Verdana" w:eastAsia="Verdana" w:hAnsi="Verdana" w:cs="Verdana"/>
          <w:color w:val="000000"/>
          <w:sz w:val="23"/>
          <w:szCs w:val="23"/>
        </w:rPr>
        <w:t xml:space="preserve"> attribute in &lt;html&gt; is </w:t>
      </w:r>
      <w:r>
        <w:rPr>
          <w:rFonts w:ascii="Verdana" w:eastAsia="Verdana" w:hAnsi="Verdana" w:cs="Verdana"/>
          <w:b/>
          <w:color w:val="000000"/>
          <w:sz w:val="23"/>
          <w:szCs w:val="23"/>
        </w:rPr>
        <w:t>mandatory</w:t>
      </w:r>
    </w:p>
    <w:p w:rsidR="000A729B" w:rsidRDefault="00E46B47">
      <w:pPr>
        <w:numPr>
          <w:ilvl w:val="0"/>
          <w:numId w:val="4"/>
        </w:numPr>
        <w:shd w:val="clear" w:color="auto" w:fill="FFFFFF"/>
        <w:spacing w:after="0" w:line="240" w:lineRule="auto"/>
        <w:rPr>
          <w:rFonts w:ascii="Verdana" w:eastAsia="Verdana" w:hAnsi="Verdana" w:cs="Verdana"/>
          <w:color w:val="000000"/>
          <w:sz w:val="23"/>
          <w:szCs w:val="23"/>
        </w:rPr>
      </w:pPr>
      <w:r>
        <w:rPr>
          <w:rFonts w:ascii="Verdana" w:eastAsia="Verdana" w:hAnsi="Verdana" w:cs="Verdana"/>
          <w:color w:val="000000"/>
          <w:sz w:val="23"/>
          <w:szCs w:val="23"/>
        </w:rPr>
        <w:t>&lt;html&gt;, &lt;head&gt;, &lt;title&gt;, and &lt;body&gt; are </w:t>
      </w:r>
      <w:r>
        <w:rPr>
          <w:rFonts w:ascii="Verdana" w:eastAsia="Verdana" w:hAnsi="Verdana" w:cs="Verdana"/>
          <w:b/>
          <w:color w:val="000000"/>
          <w:sz w:val="23"/>
          <w:szCs w:val="23"/>
        </w:rPr>
        <w:t>mandatory</w:t>
      </w:r>
    </w:p>
    <w:p w:rsidR="000A729B" w:rsidRDefault="00E46B47">
      <w:pPr>
        <w:numPr>
          <w:ilvl w:val="0"/>
          <w:numId w:val="4"/>
        </w:numPr>
        <w:shd w:val="clear" w:color="auto" w:fill="FFFFFF"/>
        <w:spacing w:after="0" w:line="240" w:lineRule="auto"/>
        <w:rPr>
          <w:rFonts w:ascii="Verdana" w:eastAsia="Verdana" w:hAnsi="Verdana" w:cs="Verdana"/>
          <w:color w:val="000000"/>
          <w:sz w:val="23"/>
          <w:szCs w:val="23"/>
        </w:rPr>
      </w:pPr>
      <w:r>
        <w:rPr>
          <w:rFonts w:ascii="Verdana" w:eastAsia="Verdana" w:hAnsi="Verdana" w:cs="Verdana"/>
          <w:color w:val="000000"/>
          <w:sz w:val="23"/>
          <w:szCs w:val="23"/>
        </w:rPr>
        <w:t>Elements must always be </w:t>
      </w:r>
      <w:r>
        <w:rPr>
          <w:rFonts w:ascii="Verdana" w:eastAsia="Verdana" w:hAnsi="Verdana" w:cs="Verdana"/>
          <w:b/>
          <w:color w:val="000000"/>
          <w:sz w:val="23"/>
          <w:szCs w:val="23"/>
        </w:rPr>
        <w:t>properly nested</w:t>
      </w:r>
    </w:p>
    <w:p w:rsidR="000A729B" w:rsidRDefault="00E46B47">
      <w:pPr>
        <w:numPr>
          <w:ilvl w:val="0"/>
          <w:numId w:val="4"/>
        </w:numPr>
        <w:shd w:val="clear" w:color="auto" w:fill="FFFFFF"/>
        <w:spacing w:after="0" w:line="240" w:lineRule="auto"/>
        <w:rPr>
          <w:rFonts w:ascii="Verdana" w:eastAsia="Verdana" w:hAnsi="Verdana" w:cs="Verdana"/>
          <w:color w:val="000000"/>
          <w:sz w:val="23"/>
          <w:szCs w:val="23"/>
        </w:rPr>
      </w:pPr>
      <w:r>
        <w:rPr>
          <w:rFonts w:ascii="Verdana" w:eastAsia="Verdana" w:hAnsi="Verdana" w:cs="Verdana"/>
          <w:color w:val="000000"/>
          <w:sz w:val="23"/>
          <w:szCs w:val="23"/>
        </w:rPr>
        <w:t>Elements must always be </w:t>
      </w:r>
      <w:r>
        <w:rPr>
          <w:rFonts w:ascii="Verdana" w:eastAsia="Verdana" w:hAnsi="Verdana" w:cs="Verdana"/>
          <w:b/>
          <w:color w:val="000000"/>
          <w:sz w:val="23"/>
          <w:szCs w:val="23"/>
        </w:rPr>
        <w:t>closed</w:t>
      </w:r>
    </w:p>
    <w:p w:rsidR="000A729B" w:rsidRDefault="00E46B47">
      <w:pPr>
        <w:numPr>
          <w:ilvl w:val="0"/>
          <w:numId w:val="4"/>
        </w:numPr>
        <w:shd w:val="clear" w:color="auto" w:fill="FFFFFF"/>
        <w:spacing w:after="0" w:line="240" w:lineRule="auto"/>
        <w:rPr>
          <w:rFonts w:ascii="Verdana" w:eastAsia="Verdana" w:hAnsi="Verdana" w:cs="Verdana"/>
          <w:color w:val="000000"/>
          <w:sz w:val="23"/>
          <w:szCs w:val="23"/>
        </w:rPr>
      </w:pPr>
      <w:r>
        <w:rPr>
          <w:rFonts w:ascii="Verdana" w:eastAsia="Verdana" w:hAnsi="Verdana" w:cs="Verdana"/>
          <w:color w:val="000000"/>
          <w:sz w:val="23"/>
          <w:szCs w:val="23"/>
        </w:rPr>
        <w:t>Elements must always be in </w:t>
      </w:r>
      <w:r>
        <w:rPr>
          <w:rFonts w:ascii="Verdana" w:eastAsia="Verdana" w:hAnsi="Verdana" w:cs="Verdana"/>
          <w:b/>
          <w:color w:val="000000"/>
          <w:sz w:val="23"/>
          <w:szCs w:val="23"/>
        </w:rPr>
        <w:t>lowercase</w:t>
      </w:r>
    </w:p>
    <w:p w:rsidR="000A729B" w:rsidRDefault="00E46B47">
      <w:pPr>
        <w:numPr>
          <w:ilvl w:val="0"/>
          <w:numId w:val="4"/>
        </w:numPr>
        <w:shd w:val="clear" w:color="auto" w:fill="FFFFFF"/>
        <w:spacing w:after="0" w:line="240" w:lineRule="auto"/>
        <w:rPr>
          <w:rFonts w:ascii="Verdana" w:eastAsia="Verdana" w:hAnsi="Verdana" w:cs="Verdana"/>
          <w:color w:val="000000"/>
          <w:sz w:val="23"/>
          <w:szCs w:val="23"/>
        </w:rPr>
      </w:pPr>
      <w:r>
        <w:rPr>
          <w:rFonts w:ascii="Verdana" w:eastAsia="Verdana" w:hAnsi="Verdana" w:cs="Verdana"/>
          <w:color w:val="000000"/>
          <w:sz w:val="23"/>
          <w:szCs w:val="23"/>
        </w:rPr>
        <w:t>Attribute names must always be in </w:t>
      </w:r>
      <w:r>
        <w:rPr>
          <w:rFonts w:ascii="Verdana" w:eastAsia="Verdana" w:hAnsi="Verdana" w:cs="Verdana"/>
          <w:b/>
          <w:color w:val="000000"/>
          <w:sz w:val="23"/>
          <w:szCs w:val="23"/>
        </w:rPr>
        <w:t>lowercase</w:t>
      </w:r>
    </w:p>
    <w:p w:rsidR="000A729B" w:rsidRDefault="00E46B47">
      <w:pPr>
        <w:numPr>
          <w:ilvl w:val="0"/>
          <w:numId w:val="4"/>
        </w:numPr>
        <w:shd w:val="clear" w:color="auto" w:fill="FFFFFF"/>
        <w:spacing w:after="0" w:line="240" w:lineRule="auto"/>
        <w:rPr>
          <w:rFonts w:ascii="Verdana" w:eastAsia="Verdana" w:hAnsi="Verdana" w:cs="Verdana"/>
          <w:color w:val="000000"/>
          <w:sz w:val="23"/>
          <w:szCs w:val="23"/>
        </w:rPr>
      </w:pPr>
      <w:r>
        <w:rPr>
          <w:rFonts w:ascii="Verdana" w:eastAsia="Verdana" w:hAnsi="Verdana" w:cs="Verdana"/>
          <w:color w:val="000000"/>
          <w:sz w:val="23"/>
          <w:szCs w:val="23"/>
        </w:rPr>
        <w:t>Attribute values must always be </w:t>
      </w:r>
      <w:r>
        <w:rPr>
          <w:rFonts w:ascii="Verdana" w:eastAsia="Verdana" w:hAnsi="Verdana" w:cs="Verdana"/>
          <w:b/>
          <w:color w:val="000000"/>
          <w:sz w:val="23"/>
          <w:szCs w:val="23"/>
        </w:rPr>
        <w:t>quoted</w:t>
      </w:r>
    </w:p>
    <w:p w:rsidR="000A729B" w:rsidRDefault="00E46B47">
      <w:pPr>
        <w:numPr>
          <w:ilvl w:val="0"/>
          <w:numId w:val="4"/>
        </w:numPr>
        <w:shd w:val="clear" w:color="auto" w:fill="FFFFFF"/>
        <w:spacing w:after="280" w:line="240" w:lineRule="auto"/>
        <w:rPr>
          <w:rFonts w:ascii="Verdana" w:eastAsia="Verdana" w:hAnsi="Verdana" w:cs="Verdana"/>
          <w:color w:val="000000"/>
          <w:sz w:val="23"/>
          <w:szCs w:val="23"/>
        </w:rPr>
      </w:pPr>
      <w:r>
        <w:rPr>
          <w:rFonts w:ascii="Verdana" w:eastAsia="Verdana" w:hAnsi="Verdana" w:cs="Verdana"/>
          <w:color w:val="000000"/>
          <w:sz w:val="23"/>
          <w:szCs w:val="23"/>
        </w:rPr>
        <w:t>Attribute minimization is </w:t>
      </w:r>
      <w:r>
        <w:rPr>
          <w:rFonts w:ascii="Verdana" w:eastAsia="Verdana" w:hAnsi="Verdana" w:cs="Verdana"/>
          <w:b/>
          <w:color w:val="000000"/>
          <w:sz w:val="23"/>
          <w:szCs w:val="23"/>
        </w:rPr>
        <w:t>forbidden</w:t>
      </w:r>
    </w:p>
    <w:p w:rsidR="000A729B" w:rsidRDefault="000A729B"/>
    <w:p w:rsidR="000A729B" w:rsidRDefault="00E46B47">
      <w:pPr>
        <w:rPr>
          <w:b/>
        </w:rPr>
      </w:pPr>
      <w:r>
        <w:t xml:space="preserve">14) What </w:t>
      </w:r>
      <w:proofErr w:type="gramStart"/>
      <w:r>
        <w:t xml:space="preserve">is  </w:t>
      </w:r>
      <w:proofErr w:type="spellStart"/>
      <w:r>
        <w:rPr>
          <w:b/>
        </w:rPr>
        <w:t>Imagemaps</w:t>
      </w:r>
      <w:proofErr w:type="spellEnd"/>
      <w:proofErr w:type="gramEnd"/>
      <w:r>
        <w:rPr>
          <w:b/>
        </w:rPr>
        <w:t xml:space="preserve"> </w:t>
      </w:r>
    </w:p>
    <w:p w:rsidR="000A729B" w:rsidRDefault="00E46B47">
      <w:pPr>
        <w:shd w:val="clear" w:color="auto" w:fill="FFFFFF"/>
        <w:spacing w:before="280" w:after="280"/>
        <w:rPr>
          <w:rFonts w:ascii="Verdana" w:eastAsia="Verdana" w:hAnsi="Verdana" w:cs="Verdana"/>
          <w:b/>
          <w:sz w:val="24"/>
          <w:szCs w:val="24"/>
        </w:rPr>
      </w:pPr>
      <w:r>
        <w:rPr>
          <w:rFonts w:ascii="Verdana" w:eastAsia="Verdana" w:hAnsi="Verdana" w:cs="Verdana"/>
          <w:b/>
          <w:sz w:val="24"/>
          <w:szCs w:val="24"/>
        </w:rPr>
        <w:t>With HTML image maps, you can create clickable areas on an image.</w:t>
      </w:r>
    </w:p>
    <w:p w:rsidR="000A729B" w:rsidRDefault="000A729B">
      <w:pPr>
        <w:rPr>
          <w:b/>
        </w:rPr>
      </w:pPr>
      <w:r>
        <w:pict>
          <v:rect id="_x0000_i1025" style="width:0;height:1.5pt" o:hralign="center" o:hrstd="t" o:hr="t" fillcolor="#a0a0a0" stroked="f"/>
        </w:pict>
      </w:r>
    </w:p>
    <w:p w:rsidR="000A729B" w:rsidRDefault="00E46B47">
      <w:pPr>
        <w:pStyle w:val="Heading2"/>
        <w:shd w:val="clear" w:color="auto" w:fill="FFFFFF"/>
        <w:spacing w:before="280" w:after="280" w:line="276" w:lineRule="auto"/>
        <w:rPr>
          <w:rFonts w:ascii="Arial" w:eastAsia="Arial" w:hAnsi="Arial" w:cs="Arial"/>
          <w:b w:val="0"/>
          <w:sz w:val="48"/>
          <w:szCs w:val="48"/>
        </w:rPr>
      </w:pPr>
      <w:bookmarkStart w:id="8" w:name="_heading=h.prw9zf2gk3fr" w:colFirst="0" w:colLast="0"/>
      <w:bookmarkEnd w:id="8"/>
      <w:r>
        <w:rPr>
          <w:rFonts w:ascii="Arial" w:eastAsia="Arial" w:hAnsi="Arial" w:cs="Arial"/>
          <w:b w:val="0"/>
          <w:sz w:val="48"/>
          <w:szCs w:val="48"/>
        </w:rPr>
        <w:t>Image Maps</w:t>
      </w:r>
    </w:p>
    <w:p w:rsidR="000A729B" w:rsidRDefault="00E46B47">
      <w:pPr>
        <w:shd w:val="clear" w:color="auto" w:fill="FFFFFF"/>
        <w:spacing w:before="280" w:after="280"/>
        <w:rPr>
          <w:rFonts w:ascii="Verdana" w:eastAsia="Verdana" w:hAnsi="Verdana" w:cs="Verdana"/>
          <w:b/>
          <w:sz w:val="23"/>
          <w:szCs w:val="23"/>
        </w:rPr>
      </w:pPr>
      <w:r>
        <w:rPr>
          <w:rFonts w:ascii="Verdana" w:eastAsia="Verdana" w:hAnsi="Verdana" w:cs="Verdana"/>
          <w:b/>
          <w:sz w:val="23"/>
          <w:szCs w:val="23"/>
        </w:rPr>
        <w:t xml:space="preserve">The HTML </w:t>
      </w:r>
      <w:r>
        <w:rPr>
          <w:rFonts w:ascii="Consolas" w:eastAsia="Consolas" w:hAnsi="Consolas" w:cs="Consolas"/>
          <w:b/>
          <w:color w:val="DC143C"/>
          <w:sz w:val="24"/>
          <w:szCs w:val="24"/>
        </w:rPr>
        <w:t>&lt;map&gt;</w:t>
      </w:r>
      <w:r>
        <w:rPr>
          <w:rFonts w:ascii="Verdana" w:eastAsia="Verdana" w:hAnsi="Verdana" w:cs="Verdana"/>
          <w:b/>
          <w:sz w:val="23"/>
          <w:szCs w:val="23"/>
        </w:rPr>
        <w:t xml:space="preserve"> tag defines an image map. An image map is an image with clickable areas. The areas are defined with one or more </w:t>
      </w:r>
      <w:r>
        <w:rPr>
          <w:rFonts w:ascii="Consolas" w:eastAsia="Consolas" w:hAnsi="Consolas" w:cs="Consolas"/>
          <w:b/>
          <w:color w:val="DC143C"/>
          <w:sz w:val="24"/>
          <w:szCs w:val="24"/>
        </w:rPr>
        <w:t>&lt;area&gt;</w:t>
      </w:r>
      <w:r>
        <w:rPr>
          <w:rFonts w:ascii="Verdana" w:eastAsia="Verdana" w:hAnsi="Verdana" w:cs="Verdana"/>
          <w:b/>
          <w:sz w:val="23"/>
          <w:szCs w:val="23"/>
        </w:rPr>
        <w:t xml:space="preserve"> tags.</w:t>
      </w:r>
    </w:p>
    <w:p w:rsidR="000A729B" w:rsidRDefault="00E46B47">
      <w:pPr>
        <w:rPr>
          <w:b/>
        </w:rPr>
      </w:pPr>
      <w:r>
        <w:rPr>
          <w:rFonts w:ascii="Consolas" w:eastAsia="Consolas" w:hAnsi="Consolas" w:cs="Consolas"/>
          <w:b/>
          <w:color w:val="0000CD"/>
          <w:sz w:val="23"/>
          <w:szCs w:val="23"/>
        </w:rPr>
        <w:t>&lt;</w:t>
      </w:r>
      <w:proofErr w:type="spellStart"/>
      <w:r>
        <w:rPr>
          <w:rFonts w:ascii="Consolas" w:eastAsia="Consolas" w:hAnsi="Consolas" w:cs="Consolas"/>
          <w:b/>
          <w:color w:val="A52A2A"/>
          <w:sz w:val="23"/>
          <w:szCs w:val="23"/>
        </w:rPr>
        <w:t>img</w:t>
      </w:r>
      <w:proofErr w:type="spellEnd"/>
      <w:r>
        <w:rPr>
          <w:rFonts w:ascii="Consolas" w:eastAsia="Consolas" w:hAnsi="Consolas" w:cs="Consolas"/>
          <w:b/>
          <w:color w:val="FF0000"/>
          <w:sz w:val="23"/>
          <w:szCs w:val="23"/>
        </w:rPr>
        <w:t xml:space="preserve"> </w:t>
      </w:r>
      <w:proofErr w:type="spellStart"/>
      <w:r>
        <w:rPr>
          <w:rFonts w:ascii="Consolas" w:eastAsia="Consolas" w:hAnsi="Consolas" w:cs="Consolas"/>
          <w:b/>
          <w:color w:val="FF0000"/>
          <w:sz w:val="23"/>
          <w:szCs w:val="23"/>
        </w:rPr>
        <w:t>src</w:t>
      </w:r>
      <w:proofErr w:type="spellEnd"/>
      <w:r>
        <w:rPr>
          <w:rFonts w:ascii="Consolas" w:eastAsia="Consolas" w:hAnsi="Consolas" w:cs="Consolas"/>
          <w:b/>
          <w:color w:val="0000CD"/>
          <w:sz w:val="23"/>
          <w:szCs w:val="23"/>
        </w:rPr>
        <w:t>="workplace.jpg"</w:t>
      </w:r>
      <w:r>
        <w:rPr>
          <w:rFonts w:ascii="Consolas" w:eastAsia="Consolas" w:hAnsi="Consolas" w:cs="Consolas"/>
          <w:b/>
          <w:color w:val="FF0000"/>
          <w:sz w:val="23"/>
          <w:szCs w:val="23"/>
        </w:rPr>
        <w:t xml:space="preserve"> alt</w:t>
      </w:r>
      <w:r>
        <w:rPr>
          <w:rFonts w:ascii="Consolas" w:eastAsia="Consolas" w:hAnsi="Consolas" w:cs="Consolas"/>
          <w:b/>
          <w:color w:val="0000CD"/>
          <w:sz w:val="23"/>
          <w:szCs w:val="23"/>
        </w:rPr>
        <w:t>="Workplace"</w:t>
      </w:r>
      <w:r>
        <w:rPr>
          <w:rFonts w:ascii="Consolas" w:eastAsia="Consolas" w:hAnsi="Consolas" w:cs="Consolas"/>
          <w:b/>
          <w:color w:val="FF0000"/>
          <w:sz w:val="23"/>
          <w:szCs w:val="23"/>
        </w:rPr>
        <w:t xml:space="preserve"> </w:t>
      </w:r>
      <w:proofErr w:type="spellStart"/>
      <w:r>
        <w:rPr>
          <w:rFonts w:ascii="Consolas" w:eastAsia="Consolas" w:hAnsi="Consolas" w:cs="Consolas"/>
          <w:b/>
          <w:color w:val="FF0000"/>
          <w:sz w:val="23"/>
          <w:szCs w:val="23"/>
        </w:rPr>
        <w:t>usemap</w:t>
      </w:r>
      <w:proofErr w:type="spellEnd"/>
      <w:r>
        <w:rPr>
          <w:rFonts w:ascii="Consolas" w:eastAsia="Consolas" w:hAnsi="Consolas" w:cs="Consolas"/>
          <w:b/>
          <w:color w:val="0000CD"/>
          <w:sz w:val="23"/>
          <w:szCs w:val="23"/>
        </w:rPr>
        <w:t>="#</w:t>
      </w:r>
      <w:proofErr w:type="spellStart"/>
      <w:r>
        <w:rPr>
          <w:rFonts w:ascii="Consolas" w:eastAsia="Consolas" w:hAnsi="Consolas" w:cs="Consolas"/>
          <w:b/>
          <w:color w:val="0000CD"/>
          <w:sz w:val="23"/>
          <w:szCs w:val="23"/>
        </w:rPr>
        <w:t>workmap</w:t>
      </w:r>
      <w:proofErr w:type="spellEnd"/>
      <w:r>
        <w:rPr>
          <w:rFonts w:ascii="Consolas" w:eastAsia="Consolas" w:hAnsi="Consolas" w:cs="Consolas"/>
          <w:b/>
          <w:color w:val="0000CD"/>
          <w:sz w:val="23"/>
          <w:szCs w:val="23"/>
        </w:rPr>
        <w:t>"&gt;</w:t>
      </w:r>
    </w:p>
    <w:p w:rsidR="000A729B" w:rsidRDefault="00E46B47">
      <w:pPr>
        <w:rPr>
          <w:rFonts w:ascii="Consolas" w:eastAsia="Consolas" w:hAnsi="Consolas" w:cs="Consolas"/>
          <w:b/>
          <w:color w:val="0000CD"/>
          <w:sz w:val="23"/>
          <w:szCs w:val="23"/>
        </w:rPr>
      </w:pPr>
      <w:r>
        <w:rPr>
          <w:rFonts w:ascii="Consolas" w:eastAsia="Consolas" w:hAnsi="Consolas" w:cs="Consolas"/>
          <w:b/>
          <w:color w:val="0000CD"/>
          <w:sz w:val="23"/>
          <w:szCs w:val="23"/>
        </w:rPr>
        <w:t>&lt;</w:t>
      </w:r>
      <w:r>
        <w:rPr>
          <w:rFonts w:ascii="Consolas" w:eastAsia="Consolas" w:hAnsi="Consolas" w:cs="Consolas"/>
          <w:b/>
          <w:color w:val="A52A2A"/>
          <w:sz w:val="23"/>
          <w:szCs w:val="23"/>
        </w:rPr>
        <w:t>map</w:t>
      </w:r>
      <w:r>
        <w:rPr>
          <w:rFonts w:ascii="Consolas" w:eastAsia="Consolas" w:hAnsi="Consolas" w:cs="Consolas"/>
          <w:b/>
          <w:color w:val="FF0000"/>
          <w:sz w:val="23"/>
          <w:szCs w:val="23"/>
        </w:rPr>
        <w:t xml:space="preserve"> name</w:t>
      </w:r>
      <w:r>
        <w:rPr>
          <w:rFonts w:ascii="Consolas" w:eastAsia="Consolas" w:hAnsi="Consolas" w:cs="Consolas"/>
          <w:b/>
          <w:color w:val="0000CD"/>
          <w:sz w:val="23"/>
          <w:szCs w:val="23"/>
        </w:rPr>
        <w:t>="</w:t>
      </w:r>
      <w:proofErr w:type="spellStart"/>
      <w:r>
        <w:rPr>
          <w:rFonts w:ascii="Consolas" w:eastAsia="Consolas" w:hAnsi="Consolas" w:cs="Consolas"/>
          <w:b/>
          <w:color w:val="0000CD"/>
          <w:sz w:val="23"/>
          <w:szCs w:val="23"/>
        </w:rPr>
        <w:t>workmap</w:t>
      </w:r>
      <w:proofErr w:type="spellEnd"/>
      <w:r>
        <w:rPr>
          <w:rFonts w:ascii="Consolas" w:eastAsia="Consolas" w:hAnsi="Consolas" w:cs="Consolas"/>
          <w:b/>
          <w:color w:val="0000CD"/>
          <w:sz w:val="23"/>
          <w:szCs w:val="23"/>
        </w:rPr>
        <w:t>"&gt;</w:t>
      </w:r>
    </w:p>
    <w:p w:rsidR="000A729B" w:rsidRDefault="00E46B47">
      <w:pPr>
        <w:rPr>
          <w:rFonts w:ascii="Consolas" w:eastAsia="Consolas" w:hAnsi="Consolas" w:cs="Consolas"/>
          <w:b/>
          <w:color w:val="0000CD"/>
          <w:sz w:val="23"/>
          <w:szCs w:val="23"/>
        </w:rPr>
      </w:pPr>
      <w:r>
        <w:rPr>
          <w:rFonts w:ascii="Consolas" w:eastAsia="Consolas" w:hAnsi="Consolas" w:cs="Consolas"/>
          <w:b/>
          <w:sz w:val="23"/>
          <w:szCs w:val="23"/>
          <w:highlight w:val="white"/>
        </w:rPr>
        <w:t xml:space="preserve">  </w:t>
      </w:r>
      <w:r>
        <w:rPr>
          <w:rFonts w:ascii="Consolas" w:eastAsia="Consolas" w:hAnsi="Consolas" w:cs="Consolas"/>
          <w:b/>
          <w:color w:val="0000CD"/>
          <w:sz w:val="23"/>
          <w:szCs w:val="23"/>
        </w:rPr>
        <w:t>&lt;</w:t>
      </w:r>
      <w:r>
        <w:rPr>
          <w:rFonts w:ascii="Consolas" w:eastAsia="Consolas" w:hAnsi="Consolas" w:cs="Consolas"/>
          <w:b/>
          <w:color w:val="A52A2A"/>
          <w:sz w:val="23"/>
          <w:szCs w:val="23"/>
        </w:rPr>
        <w:t>area</w:t>
      </w:r>
      <w:r>
        <w:rPr>
          <w:rFonts w:ascii="Consolas" w:eastAsia="Consolas" w:hAnsi="Consolas" w:cs="Consolas"/>
          <w:b/>
          <w:color w:val="FF0000"/>
          <w:sz w:val="23"/>
          <w:szCs w:val="23"/>
        </w:rPr>
        <w:t xml:space="preserve"> shape</w:t>
      </w:r>
      <w:r>
        <w:rPr>
          <w:rFonts w:ascii="Consolas" w:eastAsia="Consolas" w:hAnsi="Consolas" w:cs="Consolas"/>
          <w:b/>
          <w:color w:val="0000CD"/>
          <w:sz w:val="23"/>
          <w:szCs w:val="23"/>
        </w:rPr>
        <w:t>="</w:t>
      </w:r>
      <w:proofErr w:type="spellStart"/>
      <w:r>
        <w:rPr>
          <w:rFonts w:ascii="Consolas" w:eastAsia="Consolas" w:hAnsi="Consolas" w:cs="Consolas"/>
          <w:b/>
          <w:color w:val="0000CD"/>
          <w:sz w:val="23"/>
          <w:szCs w:val="23"/>
        </w:rPr>
        <w:t>rect</w:t>
      </w:r>
      <w:proofErr w:type="spellEnd"/>
      <w:r>
        <w:rPr>
          <w:rFonts w:ascii="Consolas" w:eastAsia="Consolas" w:hAnsi="Consolas" w:cs="Consolas"/>
          <w:b/>
          <w:color w:val="0000CD"/>
          <w:sz w:val="23"/>
          <w:szCs w:val="23"/>
        </w:rPr>
        <w:t>"</w:t>
      </w:r>
      <w:r>
        <w:rPr>
          <w:rFonts w:ascii="Consolas" w:eastAsia="Consolas" w:hAnsi="Consolas" w:cs="Consolas"/>
          <w:b/>
          <w:color w:val="FF0000"/>
          <w:sz w:val="23"/>
          <w:szCs w:val="23"/>
        </w:rPr>
        <w:t xml:space="preserve"> </w:t>
      </w:r>
      <w:proofErr w:type="spellStart"/>
      <w:r>
        <w:rPr>
          <w:rFonts w:ascii="Consolas" w:eastAsia="Consolas" w:hAnsi="Consolas" w:cs="Consolas"/>
          <w:b/>
          <w:color w:val="FF0000"/>
          <w:sz w:val="23"/>
          <w:szCs w:val="23"/>
        </w:rPr>
        <w:t>coords</w:t>
      </w:r>
      <w:proofErr w:type="spellEnd"/>
      <w:r>
        <w:rPr>
          <w:rFonts w:ascii="Consolas" w:eastAsia="Consolas" w:hAnsi="Consolas" w:cs="Consolas"/>
          <w:b/>
          <w:color w:val="0000CD"/>
          <w:sz w:val="23"/>
          <w:szCs w:val="23"/>
        </w:rPr>
        <w:t>="34</w:t>
      </w:r>
      <w:proofErr w:type="gramStart"/>
      <w:r>
        <w:rPr>
          <w:rFonts w:ascii="Consolas" w:eastAsia="Consolas" w:hAnsi="Consolas" w:cs="Consolas"/>
          <w:b/>
          <w:color w:val="0000CD"/>
          <w:sz w:val="23"/>
          <w:szCs w:val="23"/>
        </w:rPr>
        <w:t>,44,270,350</w:t>
      </w:r>
      <w:proofErr w:type="gramEnd"/>
      <w:r>
        <w:rPr>
          <w:rFonts w:ascii="Consolas" w:eastAsia="Consolas" w:hAnsi="Consolas" w:cs="Consolas"/>
          <w:b/>
          <w:color w:val="0000CD"/>
          <w:sz w:val="23"/>
          <w:szCs w:val="23"/>
        </w:rPr>
        <w:t>"</w:t>
      </w:r>
      <w:r>
        <w:rPr>
          <w:rFonts w:ascii="Consolas" w:eastAsia="Consolas" w:hAnsi="Consolas" w:cs="Consolas"/>
          <w:b/>
          <w:color w:val="FF0000"/>
          <w:sz w:val="23"/>
          <w:szCs w:val="23"/>
        </w:rPr>
        <w:t xml:space="preserve"> alt</w:t>
      </w:r>
      <w:r>
        <w:rPr>
          <w:rFonts w:ascii="Consolas" w:eastAsia="Consolas" w:hAnsi="Consolas" w:cs="Consolas"/>
          <w:b/>
          <w:color w:val="0000CD"/>
          <w:sz w:val="23"/>
          <w:szCs w:val="23"/>
        </w:rPr>
        <w:t>="Computer"</w:t>
      </w:r>
      <w:r>
        <w:rPr>
          <w:rFonts w:ascii="Consolas" w:eastAsia="Consolas" w:hAnsi="Consolas" w:cs="Consolas"/>
          <w:b/>
          <w:color w:val="FF0000"/>
          <w:sz w:val="23"/>
          <w:szCs w:val="23"/>
        </w:rPr>
        <w:t xml:space="preserve"> </w:t>
      </w:r>
      <w:proofErr w:type="spellStart"/>
      <w:r>
        <w:rPr>
          <w:rFonts w:ascii="Consolas" w:eastAsia="Consolas" w:hAnsi="Consolas" w:cs="Consolas"/>
          <w:b/>
          <w:color w:val="FF0000"/>
          <w:sz w:val="23"/>
          <w:szCs w:val="23"/>
        </w:rPr>
        <w:t>href</w:t>
      </w:r>
      <w:proofErr w:type="spellEnd"/>
      <w:r>
        <w:rPr>
          <w:rFonts w:ascii="Consolas" w:eastAsia="Consolas" w:hAnsi="Consolas" w:cs="Consolas"/>
          <w:b/>
          <w:color w:val="0000CD"/>
          <w:sz w:val="23"/>
          <w:szCs w:val="23"/>
        </w:rPr>
        <w:t>="computer.htm"&gt;</w:t>
      </w:r>
    </w:p>
    <w:p w:rsidR="000A729B" w:rsidRDefault="00E46B47">
      <w:pPr>
        <w:rPr>
          <w:rFonts w:ascii="Consolas" w:eastAsia="Consolas" w:hAnsi="Consolas" w:cs="Consolas"/>
          <w:b/>
          <w:color w:val="0000CD"/>
          <w:sz w:val="23"/>
          <w:szCs w:val="23"/>
        </w:rPr>
      </w:pPr>
      <w:r>
        <w:rPr>
          <w:rFonts w:ascii="Consolas" w:eastAsia="Consolas" w:hAnsi="Consolas" w:cs="Consolas"/>
          <w:b/>
          <w:sz w:val="23"/>
          <w:szCs w:val="23"/>
          <w:highlight w:val="white"/>
        </w:rPr>
        <w:lastRenderedPageBreak/>
        <w:t xml:space="preserve">  </w:t>
      </w:r>
      <w:r>
        <w:rPr>
          <w:rFonts w:ascii="Consolas" w:eastAsia="Consolas" w:hAnsi="Consolas" w:cs="Consolas"/>
          <w:b/>
          <w:color w:val="0000CD"/>
          <w:sz w:val="23"/>
          <w:szCs w:val="23"/>
        </w:rPr>
        <w:t>&lt;</w:t>
      </w:r>
      <w:r>
        <w:rPr>
          <w:rFonts w:ascii="Consolas" w:eastAsia="Consolas" w:hAnsi="Consolas" w:cs="Consolas"/>
          <w:b/>
          <w:color w:val="A52A2A"/>
          <w:sz w:val="23"/>
          <w:szCs w:val="23"/>
        </w:rPr>
        <w:t>area</w:t>
      </w:r>
      <w:r>
        <w:rPr>
          <w:rFonts w:ascii="Consolas" w:eastAsia="Consolas" w:hAnsi="Consolas" w:cs="Consolas"/>
          <w:b/>
          <w:color w:val="FF0000"/>
          <w:sz w:val="23"/>
          <w:szCs w:val="23"/>
        </w:rPr>
        <w:t xml:space="preserve"> shape</w:t>
      </w:r>
      <w:r>
        <w:rPr>
          <w:rFonts w:ascii="Consolas" w:eastAsia="Consolas" w:hAnsi="Consolas" w:cs="Consolas"/>
          <w:b/>
          <w:color w:val="0000CD"/>
          <w:sz w:val="23"/>
          <w:szCs w:val="23"/>
        </w:rPr>
        <w:t>="</w:t>
      </w:r>
      <w:proofErr w:type="spellStart"/>
      <w:r>
        <w:rPr>
          <w:rFonts w:ascii="Consolas" w:eastAsia="Consolas" w:hAnsi="Consolas" w:cs="Consolas"/>
          <w:b/>
          <w:color w:val="0000CD"/>
          <w:sz w:val="23"/>
          <w:szCs w:val="23"/>
        </w:rPr>
        <w:t>rect</w:t>
      </w:r>
      <w:proofErr w:type="spellEnd"/>
      <w:r>
        <w:rPr>
          <w:rFonts w:ascii="Consolas" w:eastAsia="Consolas" w:hAnsi="Consolas" w:cs="Consolas"/>
          <w:b/>
          <w:color w:val="0000CD"/>
          <w:sz w:val="23"/>
          <w:szCs w:val="23"/>
        </w:rPr>
        <w:t>"</w:t>
      </w:r>
      <w:r>
        <w:rPr>
          <w:rFonts w:ascii="Consolas" w:eastAsia="Consolas" w:hAnsi="Consolas" w:cs="Consolas"/>
          <w:b/>
          <w:color w:val="FF0000"/>
          <w:sz w:val="23"/>
          <w:szCs w:val="23"/>
        </w:rPr>
        <w:t xml:space="preserve"> </w:t>
      </w:r>
      <w:proofErr w:type="spellStart"/>
      <w:r>
        <w:rPr>
          <w:rFonts w:ascii="Consolas" w:eastAsia="Consolas" w:hAnsi="Consolas" w:cs="Consolas"/>
          <w:b/>
          <w:color w:val="FF0000"/>
          <w:sz w:val="23"/>
          <w:szCs w:val="23"/>
        </w:rPr>
        <w:t>coords</w:t>
      </w:r>
      <w:proofErr w:type="spellEnd"/>
      <w:r>
        <w:rPr>
          <w:rFonts w:ascii="Consolas" w:eastAsia="Consolas" w:hAnsi="Consolas" w:cs="Consolas"/>
          <w:b/>
          <w:color w:val="0000CD"/>
          <w:sz w:val="23"/>
          <w:szCs w:val="23"/>
        </w:rPr>
        <w:t>="290,172,333,250"</w:t>
      </w:r>
      <w:r>
        <w:rPr>
          <w:rFonts w:ascii="Consolas" w:eastAsia="Consolas" w:hAnsi="Consolas" w:cs="Consolas"/>
          <w:b/>
          <w:color w:val="FF0000"/>
          <w:sz w:val="23"/>
          <w:szCs w:val="23"/>
        </w:rPr>
        <w:t xml:space="preserve"> alt</w:t>
      </w:r>
      <w:r>
        <w:rPr>
          <w:rFonts w:ascii="Consolas" w:eastAsia="Consolas" w:hAnsi="Consolas" w:cs="Consolas"/>
          <w:b/>
          <w:color w:val="0000CD"/>
          <w:sz w:val="23"/>
          <w:szCs w:val="23"/>
        </w:rPr>
        <w:t>="Phone"</w:t>
      </w:r>
      <w:r>
        <w:rPr>
          <w:rFonts w:ascii="Consolas" w:eastAsia="Consolas" w:hAnsi="Consolas" w:cs="Consolas"/>
          <w:b/>
          <w:color w:val="FF0000"/>
          <w:sz w:val="23"/>
          <w:szCs w:val="23"/>
        </w:rPr>
        <w:t xml:space="preserve"> </w:t>
      </w:r>
      <w:proofErr w:type="spellStart"/>
      <w:r>
        <w:rPr>
          <w:rFonts w:ascii="Consolas" w:eastAsia="Consolas" w:hAnsi="Consolas" w:cs="Consolas"/>
          <w:b/>
          <w:color w:val="FF0000"/>
          <w:sz w:val="23"/>
          <w:szCs w:val="23"/>
        </w:rPr>
        <w:t>href</w:t>
      </w:r>
      <w:proofErr w:type="spellEnd"/>
      <w:r>
        <w:rPr>
          <w:rFonts w:ascii="Consolas" w:eastAsia="Consolas" w:hAnsi="Consolas" w:cs="Consolas"/>
          <w:b/>
          <w:color w:val="0000CD"/>
          <w:sz w:val="23"/>
          <w:szCs w:val="23"/>
        </w:rPr>
        <w:t>="phone.htm"&gt;</w:t>
      </w:r>
    </w:p>
    <w:p w:rsidR="000A729B" w:rsidRDefault="00E46B47">
      <w:pPr>
        <w:rPr>
          <w:rFonts w:ascii="Consolas" w:eastAsia="Consolas" w:hAnsi="Consolas" w:cs="Consolas"/>
          <w:b/>
          <w:color w:val="0000CD"/>
          <w:sz w:val="23"/>
          <w:szCs w:val="23"/>
        </w:rPr>
      </w:pPr>
      <w:r>
        <w:rPr>
          <w:rFonts w:ascii="Consolas" w:eastAsia="Consolas" w:hAnsi="Consolas" w:cs="Consolas"/>
          <w:b/>
          <w:sz w:val="23"/>
          <w:szCs w:val="23"/>
          <w:highlight w:val="white"/>
        </w:rPr>
        <w:t xml:space="preserve">  </w:t>
      </w:r>
      <w:r>
        <w:rPr>
          <w:rFonts w:ascii="Consolas" w:eastAsia="Consolas" w:hAnsi="Consolas" w:cs="Consolas"/>
          <w:b/>
          <w:color w:val="0000CD"/>
          <w:sz w:val="23"/>
          <w:szCs w:val="23"/>
        </w:rPr>
        <w:t>&lt;</w:t>
      </w:r>
      <w:r>
        <w:rPr>
          <w:rFonts w:ascii="Consolas" w:eastAsia="Consolas" w:hAnsi="Consolas" w:cs="Consolas"/>
          <w:b/>
          <w:color w:val="A52A2A"/>
          <w:sz w:val="23"/>
          <w:szCs w:val="23"/>
        </w:rPr>
        <w:t>area</w:t>
      </w:r>
      <w:r>
        <w:rPr>
          <w:rFonts w:ascii="Consolas" w:eastAsia="Consolas" w:hAnsi="Consolas" w:cs="Consolas"/>
          <w:b/>
          <w:color w:val="FF0000"/>
          <w:sz w:val="23"/>
          <w:szCs w:val="23"/>
        </w:rPr>
        <w:t xml:space="preserve"> shape</w:t>
      </w:r>
      <w:r>
        <w:rPr>
          <w:rFonts w:ascii="Consolas" w:eastAsia="Consolas" w:hAnsi="Consolas" w:cs="Consolas"/>
          <w:b/>
          <w:color w:val="0000CD"/>
          <w:sz w:val="23"/>
          <w:szCs w:val="23"/>
        </w:rPr>
        <w:t>="circle"</w:t>
      </w:r>
      <w:r>
        <w:rPr>
          <w:rFonts w:ascii="Consolas" w:eastAsia="Consolas" w:hAnsi="Consolas" w:cs="Consolas"/>
          <w:b/>
          <w:color w:val="FF0000"/>
          <w:sz w:val="23"/>
          <w:szCs w:val="23"/>
        </w:rPr>
        <w:t xml:space="preserve"> </w:t>
      </w:r>
      <w:proofErr w:type="spellStart"/>
      <w:r>
        <w:rPr>
          <w:rFonts w:ascii="Consolas" w:eastAsia="Consolas" w:hAnsi="Consolas" w:cs="Consolas"/>
          <w:b/>
          <w:color w:val="FF0000"/>
          <w:sz w:val="23"/>
          <w:szCs w:val="23"/>
        </w:rPr>
        <w:t>coords</w:t>
      </w:r>
      <w:proofErr w:type="spellEnd"/>
      <w:r>
        <w:rPr>
          <w:rFonts w:ascii="Consolas" w:eastAsia="Consolas" w:hAnsi="Consolas" w:cs="Consolas"/>
          <w:b/>
          <w:color w:val="0000CD"/>
          <w:sz w:val="23"/>
          <w:szCs w:val="23"/>
        </w:rPr>
        <w:t>="337</w:t>
      </w:r>
      <w:proofErr w:type="gramStart"/>
      <w:r>
        <w:rPr>
          <w:rFonts w:ascii="Consolas" w:eastAsia="Consolas" w:hAnsi="Consolas" w:cs="Consolas"/>
          <w:b/>
          <w:color w:val="0000CD"/>
          <w:sz w:val="23"/>
          <w:szCs w:val="23"/>
        </w:rPr>
        <w:t>,300,44</w:t>
      </w:r>
      <w:proofErr w:type="gramEnd"/>
      <w:r>
        <w:rPr>
          <w:rFonts w:ascii="Consolas" w:eastAsia="Consolas" w:hAnsi="Consolas" w:cs="Consolas"/>
          <w:b/>
          <w:color w:val="0000CD"/>
          <w:sz w:val="23"/>
          <w:szCs w:val="23"/>
        </w:rPr>
        <w:t>"</w:t>
      </w:r>
      <w:r>
        <w:rPr>
          <w:rFonts w:ascii="Consolas" w:eastAsia="Consolas" w:hAnsi="Consolas" w:cs="Consolas"/>
          <w:b/>
          <w:color w:val="FF0000"/>
          <w:sz w:val="23"/>
          <w:szCs w:val="23"/>
        </w:rPr>
        <w:t xml:space="preserve"> alt</w:t>
      </w:r>
      <w:r>
        <w:rPr>
          <w:rFonts w:ascii="Consolas" w:eastAsia="Consolas" w:hAnsi="Consolas" w:cs="Consolas"/>
          <w:b/>
          <w:color w:val="0000CD"/>
          <w:sz w:val="23"/>
          <w:szCs w:val="23"/>
        </w:rPr>
        <w:t>="Coffee"</w:t>
      </w:r>
      <w:r>
        <w:rPr>
          <w:rFonts w:ascii="Consolas" w:eastAsia="Consolas" w:hAnsi="Consolas" w:cs="Consolas"/>
          <w:b/>
          <w:color w:val="FF0000"/>
          <w:sz w:val="23"/>
          <w:szCs w:val="23"/>
        </w:rPr>
        <w:t xml:space="preserve"> </w:t>
      </w:r>
      <w:proofErr w:type="spellStart"/>
      <w:r>
        <w:rPr>
          <w:rFonts w:ascii="Consolas" w:eastAsia="Consolas" w:hAnsi="Consolas" w:cs="Consolas"/>
          <w:b/>
          <w:color w:val="FF0000"/>
          <w:sz w:val="23"/>
          <w:szCs w:val="23"/>
        </w:rPr>
        <w:t>href</w:t>
      </w:r>
      <w:proofErr w:type="spellEnd"/>
      <w:r>
        <w:rPr>
          <w:rFonts w:ascii="Consolas" w:eastAsia="Consolas" w:hAnsi="Consolas" w:cs="Consolas"/>
          <w:b/>
          <w:color w:val="0000CD"/>
          <w:sz w:val="23"/>
          <w:szCs w:val="23"/>
        </w:rPr>
        <w:t>="coffee.htm"&gt;</w:t>
      </w:r>
    </w:p>
    <w:p w:rsidR="000A729B" w:rsidRDefault="00E46B47">
      <w:pPr>
        <w:rPr>
          <w:b/>
        </w:rPr>
      </w:pPr>
      <w:r>
        <w:rPr>
          <w:rFonts w:ascii="Consolas" w:eastAsia="Consolas" w:hAnsi="Consolas" w:cs="Consolas"/>
          <w:b/>
          <w:color w:val="0000CD"/>
          <w:sz w:val="23"/>
          <w:szCs w:val="23"/>
        </w:rPr>
        <w:t>&lt;</w:t>
      </w:r>
      <w:r>
        <w:rPr>
          <w:rFonts w:ascii="Consolas" w:eastAsia="Consolas" w:hAnsi="Consolas" w:cs="Consolas"/>
          <w:b/>
          <w:color w:val="A52A2A"/>
          <w:sz w:val="23"/>
          <w:szCs w:val="23"/>
        </w:rPr>
        <w:t>/map</w:t>
      </w:r>
      <w:r>
        <w:rPr>
          <w:rFonts w:ascii="Consolas" w:eastAsia="Consolas" w:hAnsi="Consolas" w:cs="Consolas"/>
          <w:b/>
          <w:color w:val="0000CD"/>
          <w:sz w:val="23"/>
          <w:szCs w:val="23"/>
        </w:rPr>
        <w:t>&gt;</w:t>
      </w:r>
    </w:p>
    <w:p w:rsidR="000A729B" w:rsidRDefault="00E46B47">
      <w:r>
        <w:t>15) List type in HTML</w:t>
      </w:r>
    </w:p>
    <w:tbl>
      <w:tblPr>
        <w:tblStyle w:val="af4"/>
        <w:tblW w:w="9720" w:type="dxa"/>
        <w:tblLayout w:type="fixed"/>
        <w:tblLook w:val="0400"/>
      </w:tblPr>
      <w:tblGrid>
        <w:gridCol w:w="2400"/>
        <w:gridCol w:w="7320"/>
      </w:tblGrid>
      <w:tr w:rsidR="000A729B">
        <w:trPr>
          <w:cantSplit/>
          <w:trHeight w:val="240"/>
          <w:tblHeader/>
        </w:trPr>
        <w:tc>
          <w:tcPr>
            <w:tcW w:w="240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0A729B" w:rsidRDefault="00E46B47">
            <w:r>
              <w:rPr>
                <w:b/>
              </w:rPr>
              <w:t>Tag</w:t>
            </w:r>
          </w:p>
        </w:tc>
        <w:tc>
          <w:tcPr>
            <w:tcW w:w="732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0A729B" w:rsidRDefault="00E46B47">
            <w:r>
              <w:rPr>
                <w:b/>
              </w:rPr>
              <w:t>Description</w:t>
            </w:r>
          </w:p>
        </w:tc>
      </w:tr>
      <w:tr w:rsidR="000A729B">
        <w:trPr>
          <w:cantSplit/>
          <w:trHeight w:val="240"/>
          <w:tblHeader/>
        </w:trPr>
        <w:tc>
          <w:tcPr>
            <w:tcW w:w="240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0A729B" w:rsidRDefault="00E46B47">
            <w:r>
              <w:t>&lt;</w:t>
            </w:r>
            <w:proofErr w:type="spellStart"/>
            <w:r>
              <w:t>ol</w:t>
            </w:r>
            <w:proofErr w:type="spellEnd"/>
            <w:r>
              <w:t>&gt;</w:t>
            </w:r>
          </w:p>
        </w:tc>
        <w:tc>
          <w:tcPr>
            <w:tcW w:w="732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0A729B" w:rsidRDefault="00E46B47">
            <w:r>
              <w:t>Defines an ordered list</w:t>
            </w:r>
          </w:p>
        </w:tc>
      </w:tr>
      <w:tr w:rsidR="000A729B">
        <w:trPr>
          <w:cantSplit/>
          <w:trHeight w:val="240"/>
          <w:tblHeader/>
        </w:trPr>
        <w:tc>
          <w:tcPr>
            <w:tcW w:w="240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0A729B" w:rsidRDefault="00E46B47">
            <w:r>
              <w:t>&lt;</w:t>
            </w:r>
            <w:proofErr w:type="spellStart"/>
            <w:r>
              <w:t>ul</w:t>
            </w:r>
            <w:proofErr w:type="spellEnd"/>
            <w:r>
              <w:t>&gt;</w:t>
            </w:r>
          </w:p>
        </w:tc>
        <w:tc>
          <w:tcPr>
            <w:tcW w:w="732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0A729B" w:rsidRDefault="00E46B47">
            <w:r>
              <w:t>Defines an unordered list</w:t>
            </w:r>
          </w:p>
        </w:tc>
      </w:tr>
      <w:tr w:rsidR="000A729B">
        <w:trPr>
          <w:cantSplit/>
          <w:trHeight w:val="383"/>
          <w:tblHeader/>
        </w:trPr>
        <w:tc>
          <w:tcPr>
            <w:tcW w:w="240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0A729B" w:rsidRDefault="00E46B47">
            <w:r>
              <w:t>&lt;</w:t>
            </w:r>
            <w:proofErr w:type="spellStart"/>
            <w:r>
              <w:t>li</w:t>
            </w:r>
            <w:proofErr w:type="spellEnd"/>
            <w:r>
              <w:t>&gt;</w:t>
            </w:r>
          </w:p>
        </w:tc>
        <w:tc>
          <w:tcPr>
            <w:tcW w:w="732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0A729B" w:rsidRDefault="00E46B47">
            <w:r>
              <w:t>Defines a list item</w:t>
            </w:r>
          </w:p>
        </w:tc>
      </w:tr>
      <w:tr w:rsidR="000A729B">
        <w:trPr>
          <w:cantSplit/>
          <w:trHeight w:val="383"/>
          <w:tblHeader/>
        </w:trPr>
        <w:tc>
          <w:tcPr>
            <w:tcW w:w="240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0A729B" w:rsidRDefault="00E46B47">
            <w:r>
              <w:t>&lt;dl&gt;</w:t>
            </w:r>
          </w:p>
        </w:tc>
        <w:tc>
          <w:tcPr>
            <w:tcW w:w="732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0A729B" w:rsidRDefault="00E46B47">
            <w:r>
              <w:t>Defines a definition list</w:t>
            </w:r>
          </w:p>
        </w:tc>
      </w:tr>
      <w:tr w:rsidR="000A729B">
        <w:trPr>
          <w:cantSplit/>
          <w:trHeight w:val="383"/>
          <w:tblHeader/>
        </w:trPr>
        <w:tc>
          <w:tcPr>
            <w:tcW w:w="240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0A729B" w:rsidRDefault="00E46B47">
            <w:r>
              <w:t>&lt;</w:t>
            </w:r>
            <w:proofErr w:type="spellStart"/>
            <w:r>
              <w:t>dt</w:t>
            </w:r>
            <w:proofErr w:type="spellEnd"/>
            <w:r>
              <w:t>&gt;</w:t>
            </w:r>
          </w:p>
        </w:tc>
        <w:tc>
          <w:tcPr>
            <w:tcW w:w="732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0A729B" w:rsidRDefault="00E46B47">
            <w:r>
              <w:t>Defines a definition term</w:t>
            </w:r>
          </w:p>
        </w:tc>
      </w:tr>
      <w:tr w:rsidR="000A729B">
        <w:trPr>
          <w:cantSplit/>
          <w:trHeight w:val="383"/>
          <w:tblHeader/>
        </w:trPr>
        <w:tc>
          <w:tcPr>
            <w:tcW w:w="240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0A729B" w:rsidRDefault="00E46B47">
            <w:r>
              <w:t>&lt;</w:t>
            </w:r>
            <w:proofErr w:type="spellStart"/>
            <w:r>
              <w:t>dd</w:t>
            </w:r>
            <w:proofErr w:type="spellEnd"/>
            <w:r>
              <w:t>&gt;</w:t>
            </w:r>
          </w:p>
        </w:tc>
        <w:tc>
          <w:tcPr>
            <w:tcW w:w="732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0A729B" w:rsidRDefault="00E46B47">
            <w:r>
              <w:t>Defines a definition description</w:t>
            </w:r>
          </w:p>
        </w:tc>
      </w:tr>
    </w:tbl>
    <w:p w:rsidR="000A729B" w:rsidRDefault="000A729B"/>
    <w:p w:rsidR="000A729B" w:rsidRDefault="00E46B47">
      <w:r>
        <w:t>&lt;</w:t>
      </w:r>
      <w:proofErr w:type="spellStart"/>
      <w:r>
        <w:t>ul</w:t>
      </w:r>
      <w:proofErr w:type="spellEnd"/>
      <w:r>
        <w:t xml:space="preserve"> style="list-style-</w:t>
      </w:r>
      <w:proofErr w:type="spellStart"/>
      <w:r>
        <w:t>type</w:t>
      </w:r>
      <w:proofErr w:type="gramStart"/>
      <w:r>
        <w:t>:disc</w:t>
      </w:r>
      <w:proofErr w:type="spellEnd"/>
      <w:proofErr w:type="gramEnd"/>
      <w:r>
        <w:t>;"&gt;   type=disc/ circle/ square /none</w:t>
      </w:r>
    </w:p>
    <w:p w:rsidR="000A729B" w:rsidRDefault="00E46B47">
      <w:r>
        <w:t>&lt;</w:t>
      </w:r>
      <w:proofErr w:type="spellStart"/>
      <w:r>
        <w:t>ol</w:t>
      </w:r>
      <w:proofErr w:type="spellEnd"/>
      <w:r>
        <w:t xml:space="preserve"> type="1"&gt;   type=”a” /A/I/</w:t>
      </w:r>
      <w:proofErr w:type="spellStart"/>
      <w:r>
        <w:t>i</w:t>
      </w:r>
      <w:proofErr w:type="spellEnd"/>
      <w:r>
        <w:t xml:space="preserve">/    </w:t>
      </w:r>
      <w:proofErr w:type="spellStart"/>
      <w:proofErr w:type="gramStart"/>
      <w:r>
        <w:t>i</w:t>
      </w:r>
      <w:proofErr w:type="spellEnd"/>
      <w:r>
        <w:t xml:space="preserve">  ii</w:t>
      </w:r>
      <w:proofErr w:type="gramEnd"/>
      <w:r>
        <w:t xml:space="preserve">  iii </w:t>
      </w:r>
    </w:p>
    <w:p w:rsidR="000A729B" w:rsidRDefault="00E46B47">
      <w:r>
        <w:t>&lt;h3&gt;Definition list&lt;/h3&gt;</w:t>
      </w:r>
    </w:p>
    <w:p w:rsidR="000A729B" w:rsidRDefault="00E46B47">
      <w:r>
        <w:tab/>
        <w:t>&lt;</w:t>
      </w:r>
      <w:proofErr w:type="gramStart"/>
      <w:r>
        <w:t>dl</w:t>
      </w:r>
      <w:proofErr w:type="gramEnd"/>
      <w:r>
        <w:t>&gt;</w:t>
      </w:r>
    </w:p>
    <w:p w:rsidR="000A729B" w:rsidRDefault="00E46B47">
      <w:r>
        <w:tab/>
      </w:r>
      <w:r>
        <w:tab/>
        <w:t>&lt;</w:t>
      </w:r>
      <w:proofErr w:type="spellStart"/>
      <w:proofErr w:type="gramStart"/>
      <w:r>
        <w:t>dt</w:t>
      </w:r>
      <w:proofErr w:type="spellEnd"/>
      <w:r>
        <w:t>&gt;</w:t>
      </w:r>
      <w:proofErr w:type="gramEnd"/>
      <w:r>
        <w:t>Coffee:&lt;/</w:t>
      </w:r>
      <w:proofErr w:type="spellStart"/>
      <w:r>
        <w:t>dt</w:t>
      </w:r>
      <w:proofErr w:type="spellEnd"/>
      <w:r>
        <w:t>&gt;</w:t>
      </w:r>
    </w:p>
    <w:p w:rsidR="000A729B" w:rsidRDefault="00E46B47">
      <w:r>
        <w:tab/>
      </w:r>
      <w:r>
        <w:tab/>
        <w:t>&lt;</w:t>
      </w:r>
      <w:proofErr w:type="spellStart"/>
      <w:proofErr w:type="gramStart"/>
      <w:r>
        <w:t>dd</w:t>
      </w:r>
      <w:proofErr w:type="spellEnd"/>
      <w:r>
        <w:t>&gt;</w:t>
      </w:r>
      <w:proofErr w:type="gramEnd"/>
      <w:r>
        <w:t>Hot Coffee&lt;/</w:t>
      </w:r>
      <w:proofErr w:type="spellStart"/>
      <w:r>
        <w:t>dd</w:t>
      </w:r>
      <w:proofErr w:type="spellEnd"/>
      <w:r>
        <w:t>&gt;</w:t>
      </w:r>
    </w:p>
    <w:p w:rsidR="000A729B" w:rsidRDefault="00E46B47">
      <w:r>
        <w:t xml:space="preserve">       </w:t>
      </w:r>
      <w:r>
        <w:tab/>
      </w:r>
      <w:r>
        <w:tab/>
        <w:t xml:space="preserve"> &lt;</w:t>
      </w:r>
      <w:proofErr w:type="spellStart"/>
      <w:proofErr w:type="gramStart"/>
      <w:r>
        <w:t>dd</w:t>
      </w:r>
      <w:proofErr w:type="spellEnd"/>
      <w:r>
        <w:t>&gt;</w:t>
      </w:r>
      <w:proofErr w:type="gramEnd"/>
      <w:r>
        <w:t xml:space="preserve">Cold </w:t>
      </w:r>
      <w:proofErr w:type="spellStart"/>
      <w:r>
        <w:t>Cofee</w:t>
      </w:r>
      <w:proofErr w:type="spellEnd"/>
      <w:r>
        <w:t>&lt;/</w:t>
      </w:r>
      <w:proofErr w:type="spellStart"/>
      <w:r>
        <w:t>dd</w:t>
      </w:r>
      <w:proofErr w:type="spellEnd"/>
      <w:r>
        <w:t>&gt;</w:t>
      </w:r>
    </w:p>
    <w:p w:rsidR="000A729B" w:rsidRDefault="000A729B"/>
    <w:p w:rsidR="000A729B" w:rsidRDefault="00E46B47">
      <w:r>
        <w:tab/>
      </w:r>
      <w:r>
        <w:tab/>
        <w:t>&lt;</w:t>
      </w:r>
      <w:proofErr w:type="spellStart"/>
      <w:proofErr w:type="gramStart"/>
      <w:r>
        <w:t>dt</w:t>
      </w:r>
      <w:proofErr w:type="spellEnd"/>
      <w:r>
        <w:t>&gt;</w:t>
      </w:r>
      <w:proofErr w:type="gramEnd"/>
      <w:r>
        <w:t>Tea :&lt;/</w:t>
      </w:r>
      <w:proofErr w:type="spellStart"/>
      <w:r>
        <w:t>dt</w:t>
      </w:r>
      <w:proofErr w:type="spellEnd"/>
      <w:r>
        <w:t>&gt;</w:t>
      </w:r>
    </w:p>
    <w:p w:rsidR="000A729B" w:rsidRDefault="00E46B47">
      <w:r>
        <w:tab/>
      </w:r>
      <w:r>
        <w:tab/>
        <w:t>&lt;</w:t>
      </w:r>
      <w:proofErr w:type="spellStart"/>
      <w:proofErr w:type="gramStart"/>
      <w:r>
        <w:t>dd</w:t>
      </w:r>
      <w:proofErr w:type="spellEnd"/>
      <w:r>
        <w:t>&gt;</w:t>
      </w:r>
      <w:proofErr w:type="gramEnd"/>
      <w:r>
        <w:t>Hot Tea&lt;/</w:t>
      </w:r>
      <w:proofErr w:type="spellStart"/>
      <w:r>
        <w:t>dd</w:t>
      </w:r>
      <w:proofErr w:type="spellEnd"/>
      <w:r>
        <w:t>&gt;</w:t>
      </w:r>
    </w:p>
    <w:p w:rsidR="000A729B" w:rsidRDefault="00E46B47">
      <w:r>
        <w:t xml:space="preserve">        &lt;</w:t>
      </w:r>
      <w:proofErr w:type="spellStart"/>
      <w:proofErr w:type="gramStart"/>
      <w:r>
        <w:t>dd</w:t>
      </w:r>
      <w:proofErr w:type="spellEnd"/>
      <w:r>
        <w:t>&gt;</w:t>
      </w:r>
      <w:proofErr w:type="spellStart"/>
      <w:proofErr w:type="gramEnd"/>
      <w:r>
        <w:t>Masala</w:t>
      </w:r>
      <w:proofErr w:type="spellEnd"/>
      <w:r>
        <w:t xml:space="preserve"> Tea&lt;/</w:t>
      </w:r>
      <w:proofErr w:type="spellStart"/>
      <w:r>
        <w:t>dd</w:t>
      </w:r>
      <w:proofErr w:type="spellEnd"/>
      <w:r>
        <w:t>&gt;</w:t>
      </w:r>
    </w:p>
    <w:p w:rsidR="000A729B" w:rsidRDefault="00E46B47">
      <w:r>
        <w:tab/>
        <w:t>&lt;/dl&gt;</w:t>
      </w:r>
    </w:p>
    <w:tbl>
      <w:tblPr>
        <w:tblStyle w:val="af5"/>
        <w:tblW w:w="10492" w:type="dxa"/>
        <w:tblLayout w:type="fixed"/>
        <w:tblLook w:val="0400"/>
      </w:tblPr>
      <w:tblGrid>
        <w:gridCol w:w="5880"/>
        <w:gridCol w:w="4612"/>
      </w:tblGrid>
      <w:tr w:rsidR="000A729B">
        <w:trPr>
          <w:cantSplit/>
          <w:trHeight w:val="533"/>
          <w:tblHeader/>
        </w:trPr>
        <w:tc>
          <w:tcPr>
            <w:tcW w:w="588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0A729B" w:rsidRDefault="00E46B47">
            <w:r>
              <w:lastRenderedPageBreak/>
              <w:t>Tag</w:t>
            </w:r>
          </w:p>
        </w:tc>
        <w:tc>
          <w:tcPr>
            <w:tcW w:w="4612"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0A729B" w:rsidRDefault="00E46B47">
            <w:r>
              <w:t>Description</w:t>
            </w:r>
          </w:p>
        </w:tc>
      </w:tr>
      <w:tr w:rsidR="000A729B">
        <w:trPr>
          <w:cantSplit/>
          <w:trHeight w:val="478"/>
          <w:tblHeader/>
        </w:trPr>
        <w:tc>
          <w:tcPr>
            <w:tcW w:w="588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0A729B" w:rsidRDefault="00E46B47">
            <w:r>
              <w:t>&lt;table&gt;</w:t>
            </w:r>
          </w:p>
        </w:tc>
        <w:tc>
          <w:tcPr>
            <w:tcW w:w="4612"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0A729B" w:rsidRDefault="00E46B47">
            <w:r>
              <w:t>Defines a table</w:t>
            </w:r>
          </w:p>
        </w:tc>
      </w:tr>
      <w:tr w:rsidR="000A729B">
        <w:trPr>
          <w:cantSplit/>
          <w:trHeight w:val="478"/>
          <w:tblHeader/>
        </w:trPr>
        <w:tc>
          <w:tcPr>
            <w:tcW w:w="588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0A729B" w:rsidRDefault="00E46B47">
            <w:r>
              <w:t>&lt;</w:t>
            </w:r>
            <w:proofErr w:type="spellStart"/>
            <w:r>
              <w:t>th</w:t>
            </w:r>
            <w:proofErr w:type="spellEnd"/>
            <w:r>
              <w:t>&gt;</w:t>
            </w:r>
          </w:p>
        </w:tc>
        <w:tc>
          <w:tcPr>
            <w:tcW w:w="4612"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0A729B" w:rsidRDefault="00E46B47">
            <w:r>
              <w:t>Defines a table header</w:t>
            </w:r>
          </w:p>
        </w:tc>
      </w:tr>
      <w:tr w:rsidR="000A729B">
        <w:trPr>
          <w:cantSplit/>
          <w:trHeight w:val="478"/>
          <w:tblHeader/>
        </w:trPr>
        <w:tc>
          <w:tcPr>
            <w:tcW w:w="588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0A729B" w:rsidRDefault="00E46B47">
            <w:r>
              <w:t>&lt;</w:t>
            </w:r>
            <w:proofErr w:type="spellStart"/>
            <w:r>
              <w:t>tr</w:t>
            </w:r>
            <w:proofErr w:type="spellEnd"/>
            <w:r>
              <w:t>&gt;</w:t>
            </w:r>
          </w:p>
        </w:tc>
        <w:tc>
          <w:tcPr>
            <w:tcW w:w="4612"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0A729B" w:rsidRDefault="00E46B47">
            <w:r>
              <w:t>Defines a table row</w:t>
            </w:r>
          </w:p>
        </w:tc>
      </w:tr>
      <w:tr w:rsidR="000A729B">
        <w:trPr>
          <w:cantSplit/>
          <w:trHeight w:val="478"/>
          <w:tblHeader/>
        </w:trPr>
        <w:tc>
          <w:tcPr>
            <w:tcW w:w="588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0A729B" w:rsidRDefault="00E46B47">
            <w:r>
              <w:t>&lt;td&gt;</w:t>
            </w:r>
          </w:p>
        </w:tc>
        <w:tc>
          <w:tcPr>
            <w:tcW w:w="4612"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0A729B" w:rsidRDefault="00E46B47">
            <w:r>
              <w:t>Defines a table cell</w:t>
            </w:r>
          </w:p>
        </w:tc>
      </w:tr>
      <w:tr w:rsidR="000A729B">
        <w:trPr>
          <w:cantSplit/>
          <w:trHeight w:val="478"/>
          <w:tblHeader/>
        </w:trPr>
        <w:tc>
          <w:tcPr>
            <w:tcW w:w="588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0A729B" w:rsidRDefault="00E46B47">
            <w:r>
              <w:t>&lt;caption&gt;</w:t>
            </w:r>
          </w:p>
        </w:tc>
        <w:tc>
          <w:tcPr>
            <w:tcW w:w="4612"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0A729B" w:rsidRDefault="00E46B47">
            <w:r>
              <w:t>Defines a table caption</w:t>
            </w:r>
          </w:p>
        </w:tc>
      </w:tr>
      <w:tr w:rsidR="000A729B">
        <w:trPr>
          <w:cantSplit/>
          <w:trHeight w:val="813"/>
          <w:tblHeader/>
        </w:trPr>
        <w:tc>
          <w:tcPr>
            <w:tcW w:w="588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0A729B" w:rsidRDefault="00E46B47">
            <w:r>
              <w:t>&lt;</w:t>
            </w:r>
            <w:proofErr w:type="spellStart"/>
            <w:r>
              <w:t>colgroup</w:t>
            </w:r>
            <w:proofErr w:type="spellEnd"/>
            <w:r>
              <w:t>&gt;</w:t>
            </w:r>
          </w:p>
        </w:tc>
        <w:tc>
          <w:tcPr>
            <w:tcW w:w="4612"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0A729B" w:rsidRDefault="00E46B47">
            <w:r>
              <w:t>Defines group of table columns</w:t>
            </w:r>
          </w:p>
        </w:tc>
      </w:tr>
      <w:tr w:rsidR="000A729B">
        <w:trPr>
          <w:cantSplit/>
          <w:trHeight w:val="813"/>
          <w:tblHeader/>
        </w:trPr>
        <w:tc>
          <w:tcPr>
            <w:tcW w:w="588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0A729B" w:rsidRDefault="00E46B47">
            <w:r>
              <w:t>&lt;</w:t>
            </w:r>
            <w:proofErr w:type="spellStart"/>
            <w:r>
              <w:t>col</w:t>
            </w:r>
            <w:proofErr w:type="spellEnd"/>
            <w:r>
              <w:t>&gt;</w:t>
            </w:r>
          </w:p>
        </w:tc>
        <w:tc>
          <w:tcPr>
            <w:tcW w:w="4612"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0A729B" w:rsidRDefault="00E46B47">
            <w:r>
              <w:t>Defines the attribute values of one or more columns in a table</w:t>
            </w:r>
          </w:p>
        </w:tc>
      </w:tr>
      <w:tr w:rsidR="000A729B">
        <w:trPr>
          <w:cantSplit/>
          <w:trHeight w:val="478"/>
          <w:tblHeader/>
        </w:trPr>
        <w:tc>
          <w:tcPr>
            <w:tcW w:w="588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0A729B" w:rsidRDefault="00E46B47">
            <w:r>
              <w:t>&lt;</w:t>
            </w:r>
            <w:proofErr w:type="spellStart"/>
            <w:r>
              <w:t>thead</w:t>
            </w:r>
            <w:proofErr w:type="spellEnd"/>
            <w:r>
              <w:t>&gt;</w:t>
            </w:r>
          </w:p>
        </w:tc>
        <w:tc>
          <w:tcPr>
            <w:tcW w:w="4612"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0A729B" w:rsidRDefault="00E46B47">
            <w:r>
              <w:t>Defines a table head</w:t>
            </w:r>
          </w:p>
        </w:tc>
      </w:tr>
      <w:tr w:rsidR="000A729B">
        <w:trPr>
          <w:cantSplit/>
          <w:trHeight w:val="478"/>
          <w:tblHeader/>
        </w:trPr>
        <w:tc>
          <w:tcPr>
            <w:tcW w:w="588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0A729B" w:rsidRDefault="00E46B47">
            <w:r>
              <w:t>&lt;</w:t>
            </w:r>
            <w:proofErr w:type="spellStart"/>
            <w:r>
              <w:t>tbody</w:t>
            </w:r>
            <w:proofErr w:type="spellEnd"/>
            <w:r>
              <w:t>&gt;</w:t>
            </w:r>
          </w:p>
        </w:tc>
        <w:tc>
          <w:tcPr>
            <w:tcW w:w="4612"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0A729B" w:rsidRDefault="00E46B47">
            <w:r>
              <w:t>Defines a table body</w:t>
            </w:r>
          </w:p>
        </w:tc>
      </w:tr>
    </w:tbl>
    <w:p w:rsidR="000A729B" w:rsidRDefault="00E46B47">
      <w:pPr>
        <w:ind w:left="-851" w:firstLine="851"/>
      </w:pPr>
      <w:r>
        <w:t>16) Table Tag</w:t>
      </w:r>
    </w:p>
    <w:p w:rsidR="000A729B" w:rsidRDefault="00E46B47">
      <w:proofErr w:type="spellStart"/>
      <w:proofErr w:type="gramStart"/>
      <w:r>
        <w:t>rowspan</w:t>
      </w:r>
      <w:proofErr w:type="spellEnd"/>
      <w:proofErr w:type="gramEnd"/>
    </w:p>
    <w:p w:rsidR="000A729B" w:rsidRDefault="00E46B47">
      <w:proofErr w:type="spellStart"/>
      <w:proofErr w:type="gramStart"/>
      <w:r>
        <w:t>colspan</w:t>
      </w:r>
      <w:proofErr w:type="spellEnd"/>
      <w:proofErr w:type="gramEnd"/>
    </w:p>
    <w:p w:rsidR="000A729B" w:rsidRDefault="00E46B47">
      <w:r>
        <w:t xml:space="preserve">&lt;table </w:t>
      </w:r>
      <w:proofErr w:type="spellStart"/>
      <w:r>
        <w:t>cellpadding</w:t>
      </w:r>
      <w:proofErr w:type="spellEnd"/>
      <w:r>
        <w:t>="15"&gt;</w:t>
      </w:r>
    </w:p>
    <w:p w:rsidR="000A729B" w:rsidRDefault="00E46B47">
      <w:r>
        <w:t xml:space="preserve">&lt;table </w:t>
      </w:r>
      <w:proofErr w:type="spellStart"/>
      <w:r>
        <w:t>cellpadding</w:t>
      </w:r>
      <w:proofErr w:type="spellEnd"/>
      <w:r>
        <w:t xml:space="preserve">="15" </w:t>
      </w:r>
      <w:proofErr w:type="spellStart"/>
      <w:r>
        <w:t>cellspacing</w:t>
      </w:r>
      <w:proofErr w:type="spellEnd"/>
      <w:r>
        <w:t>="15"&gt;</w:t>
      </w:r>
    </w:p>
    <w:p w:rsidR="000A729B" w:rsidRDefault="00E46B47">
      <w:r>
        <w:t>===============================================================</w:t>
      </w:r>
    </w:p>
    <w:p w:rsidR="000A729B" w:rsidRDefault="00E46B47">
      <w:r>
        <w:t xml:space="preserve">17) What is form &amp; explain all input </w:t>
      </w:r>
      <w:proofErr w:type="gramStart"/>
      <w:r>
        <w:t>type ?</w:t>
      </w:r>
      <w:proofErr w:type="gramEnd"/>
    </w:p>
    <w:p w:rsidR="000A729B" w:rsidRDefault="00E46B47">
      <w:pPr>
        <w:numPr>
          <w:ilvl w:val="0"/>
          <w:numId w:val="6"/>
        </w:numPr>
      </w:pPr>
      <w:r>
        <w:t>A form is an area that can contain form elements.</w:t>
      </w:r>
    </w:p>
    <w:p w:rsidR="000A729B" w:rsidRDefault="00E46B47">
      <w:pPr>
        <w:numPr>
          <w:ilvl w:val="0"/>
          <w:numId w:val="6"/>
        </w:numPr>
      </w:pPr>
      <w:r>
        <w:t xml:space="preserve">Form elements are elements that allow the user to enter information (like text fields, </w:t>
      </w:r>
      <w:proofErr w:type="spellStart"/>
      <w:r>
        <w:t>textarea</w:t>
      </w:r>
      <w:proofErr w:type="spellEnd"/>
      <w:r>
        <w:t xml:space="preserve"> fields, drop-down menus, radio buttons, checkboxes, etc.) in a form.</w:t>
      </w:r>
    </w:p>
    <w:p w:rsidR="000A729B" w:rsidRDefault="00E46B47">
      <w:pPr>
        <w:numPr>
          <w:ilvl w:val="0"/>
          <w:numId w:val="6"/>
        </w:numPr>
      </w:pPr>
      <w:r>
        <w:t>A form is defined with the &lt;form&gt; tag.</w:t>
      </w:r>
    </w:p>
    <w:p w:rsidR="000A729B" w:rsidRDefault="00E46B47">
      <w:pPr>
        <w:numPr>
          <w:ilvl w:val="0"/>
          <w:numId w:val="6"/>
        </w:numPr>
      </w:pPr>
      <w:r>
        <w:t xml:space="preserve">Note that the form itself is not visible. </w:t>
      </w:r>
    </w:p>
    <w:p w:rsidR="000A729B" w:rsidRDefault="00E46B47">
      <w:r>
        <w:t xml:space="preserve">18) What is Event in HTML &amp; also explain Event </w:t>
      </w:r>
      <w:proofErr w:type="gramStart"/>
      <w:r>
        <w:t>List ?</w:t>
      </w:r>
      <w:proofErr w:type="gramEnd"/>
    </w:p>
    <w:p w:rsidR="000A729B" w:rsidRDefault="00E46B47">
      <w:pPr>
        <w:shd w:val="clear" w:color="auto" w:fill="FFFFFF"/>
        <w:spacing w:before="288" w:after="288" w:line="240" w:lineRule="auto"/>
      </w:pPr>
      <w:r>
        <w:lastRenderedPageBreak/>
        <w:t>An HTML event can be something the browser does, or something a user does.</w:t>
      </w:r>
    </w:p>
    <w:p w:rsidR="000A729B" w:rsidRDefault="00E46B47">
      <w:pPr>
        <w:shd w:val="clear" w:color="auto" w:fill="FFFFFF"/>
        <w:spacing w:before="288" w:after="288" w:line="240" w:lineRule="auto"/>
      </w:pPr>
      <w:r>
        <w:t>Here are some examples of HTML events:</w:t>
      </w:r>
    </w:p>
    <w:p w:rsidR="000A729B" w:rsidRDefault="00E46B47">
      <w:pPr>
        <w:numPr>
          <w:ilvl w:val="0"/>
          <w:numId w:val="5"/>
        </w:numPr>
        <w:shd w:val="clear" w:color="auto" w:fill="FFFFFF"/>
        <w:spacing w:before="280" w:after="0" w:line="240" w:lineRule="auto"/>
      </w:pPr>
      <w:r>
        <w:t>An HTML web page has finished loading</w:t>
      </w:r>
    </w:p>
    <w:p w:rsidR="000A729B" w:rsidRDefault="00E46B47">
      <w:pPr>
        <w:numPr>
          <w:ilvl w:val="0"/>
          <w:numId w:val="5"/>
        </w:numPr>
        <w:shd w:val="clear" w:color="auto" w:fill="FFFFFF"/>
        <w:spacing w:after="0" w:line="240" w:lineRule="auto"/>
      </w:pPr>
      <w:r>
        <w:t xml:space="preserve">An HTML </w:t>
      </w:r>
      <w:proofErr w:type="spellStart"/>
      <w:r>
        <w:t>inp</w:t>
      </w:r>
      <w:proofErr w:type="spellEnd"/>
    </w:p>
    <w:p w:rsidR="000A729B" w:rsidRDefault="000A729B">
      <w:pPr>
        <w:numPr>
          <w:ilvl w:val="0"/>
          <w:numId w:val="5"/>
        </w:numPr>
        <w:shd w:val="clear" w:color="auto" w:fill="FFFFFF"/>
        <w:spacing w:after="0" w:line="240" w:lineRule="auto"/>
      </w:pPr>
    </w:p>
    <w:p w:rsidR="000A729B" w:rsidRDefault="00E46B47">
      <w:pPr>
        <w:numPr>
          <w:ilvl w:val="0"/>
          <w:numId w:val="5"/>
        </w:numPr>
        <w:shd w:val="clear" w:color="auto" w:fill="FFFFFF"/>
        <w:spacing w:after="280" w:line="240" w:lineRule="auto"/>
      </w:pPr>
      <w:r>
        <w:t>An HTML button was clicked</w:t>
      </w:r>
    </w:p>
    <w:p w:rsidR="000A729B" w:rsidRDefault="00E46B47">
      <w:r>
        <w:t>&lt;button </w:t>
      </w:r>
      <w:proofErr w:type="spellStart"/>
      <w:r>
        <w:t>onclick</w:t>
      </w:r>
      <w:proofErr w:type="spellEnd"/>
      <w:r>
        <w:t>="</w:t>
      </w:r>
      <w:proofErr w:type="gramStart"/>
      <w:r>
        <w:t>display(</w:t>
      </w:r>
      <w:proofErr w:type="gramEnd"/>
      <w:r>
        <w:t>)"&gt;The time is?&lt;/button&gt;</w:t>
      </w:r>
    </w:p>
    <w:tbl>
      <w:tblPr>
        <w:tblStyle w:val="af6"/>
        <w:tblW w:w="16258" w:type="dxa"/>
        <w:tblInd w:w="-835" w:type="dxa"/>
        <w:tblBorders>
          <w:top w:val="single" w:sz="8" w:space="0" w:color="CCCCCC"/>
          <w:left w:val="single" w:sz="8" w:space="0" w:color="CCCCCC"/>
          <w:bottom w:val="single" w:sz="8" w:space="0" w:color="CCCCCC"/>
          <w:right w:val="single" w:sz="8" w:space="0" w:color="CCCCCC"/>
        </w:tblBorders>
        <w:tblLayout w:type="fixed"/>
        <w:tblLook w:val="0400"/>
      </w:tblPr>
      <w:tblGrid>
        <w:gridCol w:w="3599"/>
        <w:gridCol w:w="12659"/>
      </w:tblGrid>
      <w:tr w:rsidR="000A729B">
        <w:trPr>
          <w:cantSplit/>
          <w:tblHeader/>
        </w:trPr>
        <w:tc>
          <w:tcPr>
            <w:tcW w:w="3599" w:type="dxa"/>
            <w:shd w:val="clear" w:color="auto" w:fill="F1F1F1"/>
            <w:tcMar>
              <w:top w:w="150" w:type="dxa"/>
              <w:left w:w="299" w:type="dxa"/>
              <w:bottom w:w="150" w:type="dxa"/>
              <w:right w:w="150" w:type="dxa"/>
            </w:tcMar>
          </w:tcPr>
          <w:p w:rsidR="000A729B" w:rsidRDefault="00E46B47">
            <w:pPr>
              <w:spacing w:before="374" w:after="374" w:line="240" w:lineRule="auto"/>
              <w:rPr>
                <w:rFonts w:ascii="Verdana" w:eastAsia="Verdana" w:hAnsi="Verdana" w:cs="Verdana"/>
                <w:color w:val="000000"/>
                <w:sz w:val="28"/>
                <w:szCs w:val="28"/>
              </w:rPr>
            </w:pPr>
            <w:proofErr w:type="spellStart"/>
            <w:r>
              <w:rPr>
                <w:rFonts w:ascii="Verdana" w:eastAsia="Verdana" w:hAnsi="Verdana" w:cs="Verdana"/>
                <w:color w:val="000000"/>
                <w:sz w:val="28"/>
                <w:szCs w:val="28"/>
              </w:rPr>
              <w:t>onchange</w:t>
            </w:r>
            <w:proofErr w:type="spellEnd"/>
          </w:p>
        </w:tc>
        <w:tc>
          <w:tcPr>
            <w:tcW w:w="12659" w:type="dxa"/>
            <w:shd w:val="clear" w:color="auto" w:fill="F1F1F1"/>
            <w:tcMar>
              <w:top w:w="150" w:type="dxa"/>
              <w:left w:w="150" w:type="dxa"/>
              <w:bottom w:w="150" w:type="dxa"/>
              <w:right w:w="150" w:type="dxa"/>
            </w:tcMar>
          </w:tcPr>
          <w:p w:rsidR="000A729B" w:rsidRDefault="00E46B47">
            <w:pPr>
              <w:spacing w:before="374" w:after="374" w:line="240" w:lineRule="auto"/>
              <w:rPr>
                <w:rFonts w:ascii="Verdana" w:eastAsia="Verdana" w:hAnsi="Verdana" w:cs="Verdana"/>
                <w:color w:val="000000"/>
                <w:sz w:val="28"/>
                <w:szCs w:val="28"/>
              </w:rPr>
            </w:pPr>
            <w:r>
              <w:rPr>
                <w:rFonts w:ascii="Verdana" w:eastAsia="Verdana" w:hAnsi="Verdana" w:cs="Verdana"/>
                <w:color w:val="000000"/>
                <w:sz w:val="28"/>
                <w:szCs w:val="28"/>
              </w:rPr>
              <w:t>An HTML element has been changed</w:t>
            </w:r>
          </w:p>
        </w:tc>
      </w:tr>
      <w:tr w:rsidR="000A729B">
        <w:trPr>
          <w:cantSplit/>
          <w:tblHeader/>
        </w:trPr>
        <w:tc>
          <w:tcPr>
            <w:tcW w:w="3599" w:type="dxa"/>
            <w:shd w:val="clear" w:color="auto" w:fill="FFFFFF"/>
            <w:tcMar>
              <w:top w:w="150" w:type="dxa"/>
              <w:left w:w="299" w:type="dxa"/>
              <w:bottom w:w="150" w:type="dxa"/>
              <w:right w:w="150" w:type="dxa"/>
            </w:tcMar>
          </w:tcPr>
          <w:p w:rsidR="000A729B" w:rsidRDefault="00E46B47">
            <w:pPr>
              <w:spacing w:before="374" w:after="374" w:line="240" w:lineRule="auto"/>
              <w:rPr>
                <w:rFonts w:ascii="Verdana" w:eastAsia="Verdana" w:hAnsi="Verdana" w:cs="Verdana"/>
                <w:color w:val="000000"/>
                <w:sz w:val="28"/>
                <w:szCs w:val="28"/>
              </w:rPr>
            </w:pPr>
            <w:proofErr w:type="spellStart"/>
            <w:r>
              <w:rPr>
                <w:rFonts w:ascii="Verdana" w:eastAsia="Verdana" w:hAnsi="Verdana" w:cs="Verdana"/>
                <w:color w:val="000000"/>
                <w:sz w:val="28"/>
                <w:szCs w:val="28"/>
              </w:rPr>
              <w:t>onclick</w:t>
            </w:r>
            <w:proofErr w:type="spellEnd"/>
          </w:p>
        </w:tc>
        <w:tc>
          <w:tcPr>
            <w:tcW w:w="12659" w:type="dxa"/>
            <w:shd w:val="clear" w:color="auto" w:fill="FFFFFF"/>
            <w:tcMar>
              <w:top w:w="150" w:type="dxa"/>
              <w:left w:w="150" w:type="dxa"/>
              <w:bottom w:w="150" w:type="dxa"/>
              <w:right w:w="150" w:type="dxa"/>
            </w:tcMar>
          </w:tcPr>
          <w:p w:rsidR="000A729B" w:rsidRDefault="00E46B47">
            <w:pPr>
              <w:spacing w:before="374" w:after="374" w:line="240" w:lineRule="auto"/>
              <w:rPr>
                <w:rFonts w:ascii="Verdana" w:eastAsia="Verdana" w:hAnsi="Verdana" w:cs="Verdana"/>
                <w:color w:val="000000"/>
                <w:sz w:val="28"/>
                <w:szCs w:val="28"/>
              </w:rPr>
            </w:pPr>
            <w:r>
              <w:rPr>
                <w:rFonts w:ascii="Verdana" w:eastAsia="Verdana" w:hAnsi="Verdana" w:cs="Verdana"/>
                <w:color w:val="000000"/>
                <w:sz w:val="28"/>
                <w:szCs w:val="28"/>
              </w:rPr>
              <w:t>The user clicks an HTML element</w:t>
            </w:r>
          </w:p>
        </w:tc>
      </w:tr>
      <w:tr w:rsidR="000A729B">
        <w:trPr>
          <w:cantSplit/>
          <w:tblHeader/>
        </w:trPr>
        <w:tc>
          <w:tcPr>
            <w:tcW w:w="3599" w:type="dxa"/>
            <w:shd w:val="clear" w:color="auto" w:fill="F1F1F1"/>
            <w:tcMar>
              <w:top w:w="150" w:type="dxa"/>
              <w:left w:w="299" w:type="dxa"/>
              <w:bottom w:w="150" w:type="dxa"/>
              <w:right w:w="150" w:type="dxa"/>
            </w:tcMar>
          </w:tcPr>
          <w:p w:rsidR="000A729B" w:rsidRDefault="00E46B47">
            <w:pPr>
              <w:spacing w:before="374" w:after="374" w:line="240" w:lineRule="auto"/>
              <w:rPr>
                <w:rFonts w:ascii="Verdana" w:eastAsia="Verdana" w:hAnsi="Verdana" w:cs="Verdana"/>
                <w:color w:val="000000"/>
                <w:sz w:val="28"/>
                <w:szCs w:val="28"/>
              </w:rPr>
            </w:pPr>
            <w:proofErr w:type="spellStart"/>
            <w:r>
              <w:rPr>
                <w:rFonts w:ascii="Verdana" w:eastAsia="Verdana" w:hAnsi="Verdana" w:cs="Verdana"/>
                <w:color w:val="000000"/>
                <w:sz w:val="28"/>
                <w:szCs w:val="28"/>
              </w:rPr>
              <w:t>onmouseover</w:t>
            </w:r>
            <w:proofErr w:type="spellEnd"/>
          </w:p>
        </w:tc>
        <w:tc>
          <w:tcPr>
            <w:tcW w:w="12659" w:type="dxa"/>
            <w:shd w:val="clear" w:color="auto" w:fill="F1F1F1"/>
            <w:tcMar>
              <w:top w:w="150" w:type="dxa"/>
              <w:left w:w="150" w:type="dxa"/>
              <w:bottom w:w="150" w:type="dxa"/>
              <w:right w:w="150" w:type="dxa"/>
            </w:tcMar>
          </w:tcPr>
          <w:p w:rsidR="000A729B" w:rsidRDefault="00E46B47">
            <w:pPr>
              <w:spacing w:before="374" w:after="374" w:line="240" w:lineRule="auto"/>
              <w:rPr>
                <w:rFonts w:ascii="Verdana" w:eastAsia="Verdana" w:hAnsi="Verdana" w:cs="Verdana"/>
                <w:color w:val="000000"/>
                <w:sz w:val="28"/>
                <w:szCs w:val="28"/>
              </w:rPr>
            </w:pPr>
            <w:r>
              <w:rPr>
                <w:rFonts w:ascii="Verdana" w:eastAsia="Verdana" w:hAnsi="Verdana" w:cs="Verdana"/>
                <w:color w:val="000000"/>
                <w:sz w:val="28"/>
                <w:szCs w:val="28"/>
              </w:rPr>
              <w:t>The user moves the mouse over an HTML element</w:t>
            </w:r>
          </w:p>
        </w:tc>
      </w:tr>
      <w:tr w:rsidR="000A729B">
        <w:trPr>
          <w:cantSplit/>
          <w:tblHeader/>
        </w:trPr>
        <w:tc>
          <w:tcPr>
            <w:tcW w:w="3599" w:type="dxa"/>
            <w:shd w:val="clear" w:color="auto" w:fill="FFFFFF"/>
            <w:tcMar>
              <w:top w:w="150" w:type="dxa"/>
              <w:left w:w="299" w:type="dxa"/>
              <w:bottom w:w="150" w:type="dxa"/>
              <w:right w:w="150" w:type="dxa"/>
            </w:tcMar>
          </w:tcPr>
          <w:p w:rsidR="000A729B" w:rsidRDefault="00E46B47">
            <w:pPr>
              <w:spacing w:before="374" w:after="374" w:line="240" w:lineRule="auto"/>
              <w:rPr>
                <w:rFonts w:ascii="Verdana" w:eastAsia="Verdana" w:hAnsi="Verdana" w:cs="Verdana"/>
                <w:color w:val="000000"/>
                <w:sz w:val="28"/>
                <w:szCs w:val="28"/>
              </w:rPr>
            </w:pPr>
            <w:proofErr w:type="spellStart"/>
            <w:r>
              <w:rPr>
                <w:rFonts w:ascii="Verdana" w:eastAsia="Verdana" w:hAnsi="Verdana" w:cs="Verdana"/>
                <w:color w:val="000000"/>
                <w:sz w:val="28"/>
                <w:szCs w:val="28"/>
              </w:rPr>
              <w:t>onmouseout</w:t>
            </w:r>
            <w:proofErr w:type="spellEnd"/>
          </w:p>
        </w:tc>
        <w:tc>
          <w:tcPr>
            <w:tcW w:w="12659" w:type="dxa"/>
            <w:shd w:val="clear" w:color="auto" w:fill="FFFFFF"/>
            <w:tcMar>
              <w:top w:w="150" w:type="dxa"/>
              <w:left w:w="150" w:type="dxa"/>
              <w:bottom w:w="150" w:type="dxa"/>
              <w:right w:w="150" w:type="dxa"/>
            </w:tcMar>
          </w:tcPr>
          <w:p w:rsidR="000A729B" w:rsidRDefault="00E46B47">
            <w:pPr>
              <w:spacing w:before="374" w:after="374" w:line="240" w:lineRule="auto"/>
              <w:rPr>
                <w:rFonts w:ascii="Verdana" w:eastAsia="Verdana" w:hAnsi="Verdana" w:cs="Verdana"/>
                <w:color w:val="000000"/>
                <w:sz w:val="28"/>
                <w:szCs w:val="28"/>
              </w:rPr>
            </w:pPr>
            <w:r>
              <w:rPr>
                <w:rFonts w:ascii="Verdana" w:eastAsia="Verdana" w:hAnsi="Verdana" w:cs="Verdana"/>
                <w:color w:val="000000"/>
                <w:sz w:val="28"/>
                <w:szCs w:val="28"/>
              </w:rPr>
              <w:t>The user moves the mouse away from an HTML element</w:t>
            </w:r>
          </w:p>
        </w:tc>
      </w:tr>
      <w:tr w:rsidR="000A729B">
        <w:trPr>
          <w:cantSplit/>
          <w:tblHeader/>
        </w:trPr>
        <w:tc>
          <w:tcPr>
            <w:tcW w:w="3599" w:type="dxa"/>
            <w:shd w:val="clear" w:color="auto" w:fill="F1F1F1"/>
            <w:tcMar>
              <w:top w:w="150" w:type="dxa"/>
              <w:left w:w="299" w:type="dxa"/>
              <w:bottom w:w="150" w:type="dxa"/>
              <w:right w:w="150" w:type="dxa"/>
            </w:tcMar>
          </w:tcPr>
          <w:p w:rsidR="000A729B" w:rsidRDefault="00E46B47">
            <w:pPr>
              <w:spacing w:before="374" w:after="374" w:line="240" w:lineRule="auto"/>
              <w:rPr>
                <w:rFonts w:ascii="Verdana" w:eastAsia="Verdana" w:hAnsi="Verdana" w:cs="Verdana"/>
                <w:color w:val="000000"/>
                <w:sz w:val="28"/>
                <w:szCs w:val="28"/>
              </w:rPr>
            </w:pPr>
            <w:proofErr w:type="spellStart"/>
            <w:r>
              <w:rPr>
                <w:rFonts w:ascii="Verdana" w:eastAsia="Verdana" w:hAnsi="Verdana" w:cs="Verdana"/>
                <w:color w:val="000000"/>
                <w:sz w:val="28"/>
                <w:szCs w:val="28"/>
              </w:rPr>
              <w:t>onkeydown</w:t>
            </w:r>
            <w:proofErr w:type="spellEnd"/>
          </w:p>
        </w:tc>
        <w:tc>
          <w:tcPr>
            <w:tcW w:w="12659" w:type="dxa"/>
            <w:shd w:val="clear" w:color="auto" w:fill="F1F1F1"/>
            <w:tcMar>
              <w:top w:w="150" w:type="dxa"/>
              <w:left w:w="150" w:type="dxa"/>
              <w:bottom w:w="150" w:type="dxa"/>
              <w:right w:w="150" w:type="dxa"/>
            </w:tcMar>
          </w:tcPr>
          <w:p w:rsidR="000A729B" w:rsidRDefault="00E46B47">
            <w:pPr>
              <w:spacing w:before="374" w:after="374" w:line="240" w:lineRule="auto"/>
              <w:rPr>
                <w:rFonts w:ascii="Verdana" w:eastAsia="Verdana" w:hAnsi="Verdana" w:cs="Verdana"/>
                <w:color w:val="000000"/>
                <w:sz w:val="28"/>
                <w:szCs w:val="28"/>
              </w:rPr>
            </w:pPr>
            <w:r>
              <w:rPr>
                <w:rFonts w:ascii="Verdana" w:eastAsia="Verdana" w:hAnsi="Verdana" w:cs="Verdana"/>
                <w:color w:val="000000"/>
                <w:sz w:val="28"/>
                <w:szCs w:val="28"/>
              </w:rPr>
              <w:t>The user pushes a keyboard key</w:t>
            </w:r>
          </w:p>
        </w:tc>
      </w:tr>
      <w:tr w:rsidR="000A729B">
        <w:trPr>
          <w:cantSplit/>
          <w:trHeight w:val="736"/>
          <w:tblHeader/>
        </w:trPr>
        <w:tc>
          <w:tcPr>
            <w:tcW w:w="3599" w:type="dxa"/>
            <w:shd w:val="clear" w:color="auto" w:fill="FFFFFF"/>
            <w:tcMar>
              <w:top w:w="150" w:type="dxa"/>
              <w:left w:w="299" w:type="dxa"/>
              <w:bottom w:w="150" w:type="dxa"/>
              <w:right w:w="150" w:type="dxa"/>
            </w:tcMar>
          </w:tcPr>
          <w:p w:rsidR="000A729B" w:rsidRDefault="00E46B47">
            <w:pPr>
              <w:spacing w:before="374" w:after="374" w:line="240" w:lineRule="auto"/>
              <w:rPr>
                <w:rFonts w:ascii="Verdana" w:eastAsia="Verdana" w:hAnsi="Verdana" w:cs="Verdana"/>
                <w:color w:val="000000"/>
                <w:sz w:val="28"/>
                <w:szCs w:val="28"/>
              </w:rPr>
            </w:pPr>
            <w:proofErr w:type="spellStart"/>
            <w:r>
              <w:rPr>
                <w:rFonts w:ascii="Verdana" w:eastAsia="Verdana" w:hAnsi="Verdana" w:cs="Verdana"/>
                <w:color w:val="000000"/>
                <w:sz w:val="28"/>
                <w:szCs w:val="28"/>
              </w:rPr>
              <w:t>onload</w:t>
            </w:r>
            <w:proofErr w:type="spellEnd"/>
          </w:p>
        </w:tc>
        <w:tc>
          <w:tcPr>
            <w:tcW w:w="12659" w:type="dxa"/>
            <w:shd w:val="clear" w:color="auto" w:fill="FFFFFF"/>
            <w:tcMar>
              <w:top w:w="150" w:type="dxa"/>
              <w:left w:w="150" w:type="dxa"/>
              <w:bottom w:w="150" w:type="dxa"/>
              <w:right w:w="150" w:type="dxa"/>
            </w:tcMar>
          </w:tcPr>
          <w:p w:rsidR="000A729B" w:rsidRDefault="00E46B47">
            <w:pPr>
              <w:spacing w:before="374" w:after="374" w:line="240" w:lineRule="auto"/>
              <w:rPr>
                <w:rFonts w:ascii="Verdana" w:eastAsia="Verdana" w:hAnsi="Verdana" w:cs="Verdana"/>
                <w:color w:val="000000"/>
                <w:sz w:val="28"/>
                <w:szCs w:val="28"/>
              </w:rPr>
            </w:pPr>
            <w:r>
              <w:rPr>
                <w:rFonts w:ascii="Verdana" w:eastAsia="Verdana" w:hAnsi="Verdana" w:cs="Verdana"/>
                <w:color w:val="000000"/>
                <w:sz w:val="28"/>
                <w:szCs w:val="28"/>
              </w:rPr>
              <w:t>The browser has finished loading the page</w:t>
            </w:r>
          </w:p>
        </w:tc>
      </w:tr>
    </w:tbl>
    <w:p w:rsidR="000A729B" w:rsidRDefault="000A729B">
      <w:pPr>
        <w:rPr>
          <w:rFonts w:ascii="Consolas" w:eastAsia="Consolas" w:hAnsi="Consolas" w:cs="Consolas"/>
          <w:color w:val="0000CD"/>
          <w:sz w:val="28"/>
          <w:szCs w:val="28"/>
        </w:rPr>
      </w:pPr>
    </w:p>
    <w:p w:rsidR="000A729B" w:rsidRDefault="000A729B"/>
    <w:p w:rsidR="000A729B" w:rsidRDefault="00E46B47">
      <w:r>
        <w:t xml:space="preserve">19) What is &lt;div&gt; &amp; &lt;span&gt; </w:t>
      </w:r>
    </w:p>
    <w:p w:rsidR="000A729B" w:rsidRDefault="00E46B47">
      <w:r>
        <w:t>Both the tags (</w:t>
      </w:r>
      <w:hyperlink r:id="rId10">
        <w:r>
          <w:t>&lt;div&gt;</w:t>
        </w:r>
      </w:hyperlink>
      <w:r>
        <w:t> and </w:t>
      </w:r>
      <w:hyperlink r:id="rId11">
        <w:r>
          <w:t>&lt;span&gt;</w:t>
        </w:r>
      </w:hyperlink>
      <w:r>
        <w:t xml:space="preserve">) are used to represent the part of the </w:t>
      </w:r>
      <w:proofErr w:type="spellStart"/>
      <w:r>
        <w:t>webpgage</w:t>
      </w:r>
      <w:proofErr w:type="spellEnd"/>
      <w:r>
        <w:t xml:space="preserve">, &lt;div&gt; tag is used a as block part of the webpage and &lt;span&gt; tag is used as </w:t>
      </w:r>
      <w:proofErr w:type="gramStart"/>
      <w:r>
        <w:t>a</w:t>
      </w:r>
      <w:proofErr w:type="gramEnd"/>
      <w:r>
        <w:t xml:space="preserve"> inline part of the webpage like below:</w:t>
      </w:r>
    </w:p>
    <w:p w:rsidR="000A729B" w:rsidRDefault="00E46B47">
      <w:pPr>
        <w:shd w:val="clear" w:color="auto" w:fill="FFFFFF"/>
        <w:spacing w:before="280" w:line="240" w:lineRule="auto"/>
        <w:ind w:left="-709"/>
        <w:rPr>
          <w:rFonts w:ascii="Arial" w:eastAsia="Arial" w:hAnsi="Arial" w:cs="Arial"/>
          <w:b/>
          <w:color w:val="333333"/>
          <w:sz w:val="42"/>
          <w:szCs w:val="42"/>
          <w:highlight w:val="white"/>
        </w:rPr>
      </w:pPr>
      <w:r>
        <w:rPr>
          <w:rFonts w:ascii="Consolas" w:eastAsia="Consolas" w:hAnsi="Consolas" w:cs="Consolas"/>
          <w:sz w:val="23"/>
          <w:szCs w:val="23"/>
          <w:highlight w:val="white"/>
        </w:rPr>
        <w:lastRenderedPageBreak/>
        <w:t xml:space="preserve">50) </w:t>
      </w:r>
      <w:r>
        <w:rPr>
          <w:rFonts w:ascii="Arial" w:eastAsia="Arial" w:hAnsi="Arial" w:cs="Arial"/>
          <w:b/>
          <w:color w:val="333333"/>
          <w:sz w:val="42"/>
          <w:szCs w:val="42"/>
          <w:highlight w:val="white"/>
        </w:rPr>
        <w:t>HTML5: what is it?</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 xml:space="preserve">HTML5 is the latest and most enhanced version of HTML. Technically, </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HTML is not a programming language, but rather a markup language.</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 xml:space="preserve">HTML5 is the next major revision of the HTML standard superseding </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HTML 5 does not have the same syntax rules as XHTML where we needed lower case tag names, quoting our attributes an attribute had to have a value and to close all empty elements.</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The DOCTYPE declaration for HTML5 is very simple:</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 xml:space="preserve">=&gt;But HTML5 is coming with lots of </w:t>
      </w:r>
      <w:r>
        <w:rPr>
          <w:rFonts w:ascii="Consolas" w:eastAsia="Consolas" w:hAnsi="Consolas" w:cs="Consolas"/>
          <w:b/>
          <w:sz w:val="23"/>
          <w:szCs w:val="23"/>
          <w:highlight w:val="white"/>
        </w:rPr>
        <w:t>flexibility</w:t>
      </w:r>
      <w:r>
        <w:rPr>
          <w:rFonts w:ascii="Consolas" w:eastAsia="Consolas" w:hAnsi="Consolas" w:cs="Consolas"/>
          <w:sz w:val="23"/>
          <w:szCs w:val="23"/>
          <w:highlight w:val="white"/>
        </w:rPr>
        <w:t xml:space="preserve"> and would support the followings:</w:t>
      </w:r>
    </w:p>
    <w:p w:rsidR="000A729B" w:rsidRDefault="00E46B47">
      <w:pPr>
        <w:shd w:val="clear" w:color="auto" w:fill="FFFFFF"/>
        <w:spacing w:before="280" w:line="240" w:lineRule="auto"/>
        <w:ind w:left="-709"/>
        <w:rPr>
          <w:rFonts w:ascii="Consolas" w:eastAsia="Consolas" w:hAnsi="Consolas" w:cs="Consolas"/>
          <w:b/>
          <w:sz w:val="23"/>
          <w:szCs w:val="23"/>
          <w:highlight w:val="white"/>
        </w:rPr>
      </w:pPr>
      <w:r>
        <w:rPr>
          <w:rFonts w:ascii="Consolas" w:eastAsia="Consolas" w:hAnsi="Consolas" w:cs="Consolas"/>
          <w:b/>
          <w:sz w:val="23"/>
          <w:szCs w:val="23"/>
          <w:highlight w:val="white"/>
        </w:rPr>
        <w:t>Uppercase tag names.</w:t>
      </w:r>
    </w:p>
    <w:p w:rsidR="000A729B" w:rsidRDefault="00E46B47">
      <w:pPr>
        <w:shd w:val="clear" w:color="auto" w:fill="FFFFFF"/>
        <w:spacing w:before="280" w:line="240" w:lineRule="auto"/>
        <w:ind w:left="-709"/>
        <w:rPr>
          <w:rFonts w:ascii="Consolas" w:eastAsia="Consolas" w:hAnsi="Consolas" w:cs="Consolas"/>
          <w:b/>
          <w:sz w:val="23"/>
          <w:szCs w:val="23"/>
          <w:highlight w:val="white"/>
        </w:rPr>
      </w:pPr>
      <w:r>
        <w:rPr>
          <w:rFonts w:ascii="Consolas" w:eastAsia="Consolas" w:hAnsi="Consolas" w:cs="Consolas"/>
          <w:b/>
          <w:sz w:val="23"/>
          <w:szCs w:val="23"/>
          <w:highlight w:val="white"/>
        </w:rPr>
        <w:t xml:space="preserve">Quotes are optional for </w:t>
      </w:r>
      <w:proofErr w:type="gramStart"/>
      <w:r>
        <w:rPr>
          <w:rFonts w:ascii="Consolas" w:eastAsia="Consolas" w:hAnsi="Consolas" w:cs="Consolas"/>
          <w:b/>
          <w:sz w:val="23"/>
          <w:szCs w:val="23"/>
          <w:highlight w:val="white"/>
        </w:rPr>
        <w:t>attributes  &lt;</w:t>
      </w:r>
      <w:proofErr w:type="gramEnd"/>
      <w:r>
        <w:rPr>
          <w:rFonts w:ascii="Consolas" w:eastAsia="Consolas" w:hAnsi="Consolas" w:cs="Consolas"/>
          <w:b/>
          <w:sz w:val="23"/>
          <w:szCs w:val="23"/>
          <w:highlight w:val="white"/>
        </w:rPr>
        <w:t>input type=”text” ‘text’  text&gt;</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b/>
          <w:sz w:val="23"/>
          <w:szCs w:val="23"/>
          <w:highlight w:val="white"/>
        </w:rPr>
        <w:t xml:space="preserve">Attribute </w:t>
      </w:r>
      <w:r>
        <w:rPr>
          <w:rFonts w:ascii="Consolas" w:eastAsia="Consolas" w:hAnsi="Consolas" w:cs="Consolas"/>
          <w:sz w:val="23"/>
          <w:szCs w:val="23"/>
          <w:highlight w:val="white"/>
        </w:rPr>
        <w:t xml:space="preserve">values are optional. </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 xml:space="preserve">&lt;link </w:t>
      </w:r>
      <w:proofErr w:type="spellStart"/>
      <w:r>
        <w:rPr>
          <w:rFonts w:ascii="Consolas" w:eastAsia="Consolas" w:hAnsi="Consolas" w:cs="Consolas"/>
          <w:sz w:val="23"/>
          <w:szCs w:val="23"/>
          <w:highlight w:val="white"/>
        </w:rPr>
        <w:t>href</w:t>
      </w:r>
      <w:proofErr w:type="spellEnd"/>
      <w:r>
        <w:rPr>
          <w:rFonts w:ascii="Consolas" w:eastAsia="Consolas" w:hAnsi="Consolas" w:cs="Consolas"/>
          <w:sz w:val="23"/>
          <w:szCs w:val="23"/>
          <w:highlight w:val="white"/>
        </w:rPr>
        <w:t xml:space="preserve">=”style.css” </w:t>
      </w:r>
      <w:r>
        <w:rPr>
          <w:rFonts w:ascii="Consolas" w:eastAsia="Consolas" w:hAnsi="Consolas" w:cs="Consolas"/>
          <w:b/>
          <w:sz w:val="23"/>
          <w:szCs w:val="23"/>
          <w:highlight w:val="white"/>
        </w:rPr>
        <w:t>type=”text/</w:t>
      </w:r>
      <w:proofErr w:type="spellStart"/>
      <w:r>
        <w:rPr>
          <w:rFonts w:ascii="Consolas" w:eastAsia="Consolas" w:hAnsi="Consolas" w:cs="Consolas"/>
          <w:b/>
          <w:sz w:val="23"/>
          <w:szCs w:val="23"/>
          <w:highlight w:val="white"/>
        </w:rPr>
        <w:t>css</w:t>
      </w:r>
      <w:proofErr w:type="spellEnd"/>
      <w:r>
        <w:rPr>
          <w:rFonts w:ascii="Consolas" w:eastAsia="Consolas" w:hAnsi="Consolas" w:cs="Consolas"/>
          <w:b/>
          <w:sz w:val="23"/>
          <w:szCs w:val="23"/>
          <w:highlight w:val="white"/>
        </w:rPr>
        <w:t>”</w:t>
      </w:r>
      <w:r>
        <w:rPr>
          <w:rFonts w:ascii="Consolas" w:eastAsia="Consolas" w:hAnsi="Consolas" w:cs="Consolas"/>
          <w:sz w:val="23"/>
          <w:szCs w:val="23"/>
          <w:highlight w:val="white"/>
        </w:rPr>
        <w:t xml:space="preserve"> </w:t>
      </w:r>
      <w:proofErr w:type="spellStart"/>
      <w:r>
        <w:rPr>
          <w:rFonts w:ascii="Consolas" w:eastAsia="Consolas" w:hAnsi="Consolas" w:cs="Consolas"/>
          <w:sz w:val="23"/>
          <w:szCs w:val="23"/>
          <w:highlight w:val="white"/>
        </w:rPr>
        <w:t>rel</w:t>
      </w:r>
      <w:proofErr w:type="spellEnd"/>
      <w:r>
        <w:rPr>
          <w:rFonts w:ascii="Consolas" w:eastAsia="Consolas" w:hAnsi="Consolas" w:cs="Consolas"/>
          <w:sz w:val="23"/>
          <w:szCs w:val="23"/>
          <w:highlight w:val="white"/>
        </w:rPr>
        <w:t>=”</w:t>
      </w:r>
      <w:proofErr w:type="spellStart"/>
      <w:r>
        <w:rPr>
          <w:rFonts w:ascii="Consolas" w:eastAsia="Consolas" w:hAnsi="Consolas" w:cs="Consolas"/>
          <w:sz w:val="23"/>
          <w:szCs w:val="23"/>
          <w:highlight w:val="white"/>
        </w:rPr>
        <w:t>stylesheet</w:t>
      </w:r>
      <w:proofErr w:type="spellEnd"/>
      <w:r>
        <w:rPr>
          <w:rFonts w:ascii="Consolas" w:eastAsia="Consolas" w:hAnsi="Consolas" w:cs="Consolas"/>
          <w:sz w:val="23"/>
          <w:szCs w:val="23"/>
          <w:highlight w:val="white"/>
        </w:rPr>
        <w:t>” &gt;</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b/>
          <w:sz w:val="23"/>
          <w:szCs w:val="23"/>
          <w:highlight w:val="white"/>
        </w:rPr>
        <w:t xml:space="preserve">Closing </w:t>
      </w:r>
      <w:r>
        <w:rPr>
          <w:rFonts w:ascii="Consolas" w:eastAsia="Consolas" w:hAnsi="Consolas" w:cs="Consolas"/>
          <w:sz w:val="23"/>
          <w:szCs w:val="23"/>
          <w:highlight w:val="white"/>
        </w:rPr>
        <w:t>empty elements are optional.  &lt;h1&gt;hello&lt;h1&gt;</w:t>
      </w:r>
    </w:p>
    <w:p w:rsidR="000A729B" w:rsidRDefault="000A729B">
      <w:pPr>
        <w:shd w:val="clear" w:color="auto" w:fill="FFFFFF"/>
        <w:spacing w:before="280" w:line="240" w:lineRule="auto"/>
        <w:ind w:left="-709"/>
        <w:rPr>
          <w:rFonts w:ascii="Consolas" w:eastAsia="Consolas" w:hAnsi="Consolas" w:cs="Consolas"/>
          <w:sz w:val="23"/>
          <w:szCs w:val="23"/>
          <w:highlight w:val="white"/>
        </w:rPr>
      </w:pP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 xml:space="preserve">51) What's New Elements in </w:t>
      </w:r>
      <w:proofErr w:type="gramStart"/>
      <w:r>
        <w:rPr>
          <w:rFonts w:ascii="Consolas" w:eastAsia="Consolas" w:hAnsi="Consolas" w:cs="Consolas"/>
          <w:sz w:val="23"/>
          <w:szCs w:val="23"/>
          <w:highlight w:val="white"/>
        </w:rPr>
        <w:t>HTML5</w:t>
      </w:r>
      <w:proofErr w:type="gramEnd"/>
    </w:p>
    <w:p w:rsidR="000A729B" w:rsidRDefault="000A729B">
      <w:pPr>
        <w:shd w:val="clear" w:color="auto" w:fill="FFFFFF"/>
        <w:spacing w:before="280" w:line="240" w:lineRule="auto"/>
        <w:ind w:left="-709"/>
        <w:rPr>
          <w:rFonts w:ascii="Consolas" w:eastAsia="Consolas" w:hAnsi="Consolas" w:cs="Consolas"/>
          <w:sz w:val="23"/>
          <w:szCs w:val="23"/>
          <w:highlight w:val="white"/>
        </w:rPr>
      </w:pP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New HTML5 Elements</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The most interesting new HTML5 elements are:</w:t>
      </w:r>
    </w:p>
    <w:p w:rsidR="000A729B" w:rsidRDefault="00E46B47">
      <w:pPr>
        <w:shd w:val="clear" w:color="auto" w:fill="FFFFFF"/>
        <w:spacing w:before="280" w:line="240" w:lineRule="auto"/>
        <w:ind w:left="-709"/>
        <w:rPr>
          <w:rFonts w:ascii="Consolas" w:eastAsia="Consolas" w:hAnsi="Consolas" w:cs="Consolas"/>
          <w:sz w:val="23"/>
          <w:szCs w:val="23"/>
          <w:highlight w:val="white"/>
        </w:rPr>
      </w:pPr>
      <w:proofErr w:type="gramStart"/>
      <w:r>
        <w:rPr>
          <w:rFonts w:ascii="Consolas" w:eastAsia="Consolas" w:hAnsi="Consolas" w:cs="Consolas"/>
          <w:sz w:val="23"/>
          <w:szCs w:val="23"/>
          <w:highlight w:val="white"/>
        </w:rPr>
        <w:t xml:space="preserve">New </w:t>
      </w:r>
      <w:r>
        <w:rPr>
          <w:rFonts w:ascii="Consolas" w:eastAsia="Consolas" w:hAnsi="Consolas" w:cs="Consolas"/>
          <w:b/>
          <w:sz w:val="23"/>
          <w:szCs w:val="23"/>
          <w:highlight w:val="white"/>
        </w:rPr>
        <w:t>semantic elements</w:t>
      </w:r>
      <w:r>
        <w:rPr>
          <w:rFonts w:ascii="Consolas" w:eastAsia="Consolas" w:hAnsi="Consolas" w:cs="Consolas"/>
          <w:sz w:val="23"/>
          <w:szCs w:val="23"/>
          <w:highlight w:val="white"/>
        </w:rPr>
        <w:t xml:space="preserve"> like &lt;header&gt;, &lt;footer&gt;, &lt;article&gt;, and &lt;section&gt;.</w:t>
      </w:r>
      <w:proofErr w:type="gramEnd"/>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noProof/>
          <w:sz w:val="23"/>
          <w:szCs w:val="23"/>
          <w:highlight w:val="white"/>
        </w:rPr>
        <w:lastRenderedPageBreak/>
        <w:drawing>
          <wp:inline distT="114300" distB="114300" distL="114300" distR="114300">
            <wp:extent cx="5731200" cy="2832100"/>
            <wp:effectExtent l="0" t="0" r="0" b="0"/>
            <wp:docPr id="2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731200" cy="2832100"/>
                    </a:xfrm>
                    <a:prstGeom prst="rect">
                      <a:avLst/>
                    </a:prstGeom>
                    <a:ln/>
                  </pic:spPr>
                </pic:pic>
              </a:graphicData>
            </a:graphic>
          </wp:inline>
        </w:drawing>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 xml:space="preserve">New </w:t>
      </w:r>
      <w:r>
        <w:rPr>
          <w:rFonts w:ascii="Consolas" w:eastAsia="Consolas" w:hAnsi="Consolas" w:cs="Consolas"/>
          <w:b/>
          <w:sz w:val="23"/>
          <w:szCs w:val="23"/>
          <w:highlight w:val="white"/>
        </w:rPr>
        <w:t>Form attributes</w:t>
      </w:r>
      <w:r>
        <w:rPr>
          <w:rFonts w:ascii="Consolas" w:eastAsia="Consolas" w:hAnsi="Consolas" w:cs="Consolas"/>
          <w:sz w:val="23"/>
          <w:szCs w:val="23"/>
          <w:highlight w:val="white"/>
        </w:rPr>
        <w:t xml:space="preserve"> of form elements like number, date, time, calendar, and range.</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&lt;input type="button"&gt;</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&lt;input type="checkbox"&gt;</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&lt;input type="color"&gt;</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&lt;input type="date"&gt;</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&lt;input type="</w:t>
      </w:r>
      <w:proofErr w:type="spellStart"/>
      <w:r>
        <w:rPr>
          <w:rFonts w:ascii="Consolas" w:eastAsia="Consolas" w:hAnsi="Consolas" w:cs="Consolas"/>
          <w:sz w:val="23"/>
          <w:szCs w:val="23"/>
          <w:highlight w:val="white"/>
        </w:rPr>
        <w:t>datetime</w:t>
      </w:r>
      <w:proofErr w:type="spellEnd"/>
      <w:r>
        <w:rPr>
          <w:rFonts w:ascii="Consolas" w:eastAsia="Consolas" w:hAnsi="Consolas" w:cs="Consolas"/>
          <w:sz w:val="23"/>
          <w:szCs w:val="23"/>
          <w:highlight w:val="white"/>
        </w:rPr>
        <w:t>-local"&gt;</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&lt;input type="email"&gt;</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&lt;input type="file"&gt;</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&lt;input type="hidden"&gt;</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&lt;input type="image"&gt;</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&lt;input type="month"&gt;</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&lt;input type="number"&gt;</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&lt;input type="password"&gt;</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&lt;input type="radio"&gt;</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&lt;input type="range"&gt;</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&lt;input type="reset"&gt;</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lastRenderedPageBreak/>
        <w:t>&lt;input type="search"&gt;</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&lt;input type="submit"&gt;</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&lt;input type="</w:t>
      </w:r>
      <w:proofErr w:type="spellStart"/>
      <w:r>
        <w:rPr>
          <w:rFonts w:ascii="Consolas" w:eastAsia="Consolas" w:hAnsi="Consolas" w:cs="Consolas"/>
          <w:sz w:val="23"/>
          <w:szCs w:val="23"/>
          <w:highlight w:val="white"/>
        </w:rPr>
        <w:t>tel</w:t>
      </w:r>
      <w:proofErr w:type="spellEnd"/>
      <w:r>
        <w:rPr>
          <w:rFonts w:ascii="Consolas" w:eastAsia="Consolas" w:hAnsi="Consolas" w:cs="Consolas"/>
          <w:sz w:val="23"/>
          <w:szCs w:val="23"/>
          <w:highlight w:val="white"/>
        </w:rPr>
        <w:t>"&gt;</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&lt;input type="text"&gt;</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&lt;input type="time"&gt;</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&lt;input type="</w:t>
      </w:r>
      <w:proofErr w:type="spellStart"/>
      <w:r>
        <w:rPr>
          <w:rFonts w:ascii="Consolas" w:eastAsia="Consolas" w:hAnsi="Consolas" w:cs="Consolas"/>
          <w:sz w:val="23"/>
          <w:szCs w:val="23"/>
          <w:highlight w:val="white"/>
        </w:rPr>
        <w:t>url</w:t>
      </w:r>
      <w:proofErr w:type="spellEnd"/>
      <w:r>
        <w:rPr>
          <w:rFonts w:ascii="Consolas" w:eastAsia="Consolas" w:hAnsi="Consolas" w:cs="Consolas"/>
          <w:sz w:val="23"/>
          <w:szCs w:val="23"/>
          <w:highlight w:val="white"/>
        </w:rPr>
        <w:t>"&gt;</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&lt;input type="week"&gt;</w:t>
      </w:r>
    </w:p>
    <w:p w:rsidR="000A729B" w:rsidRDefault="000A729B">
      <w:pPr>
        <w:shd w:val="clear" w:color="auto" w:fill="FFFFFF"/>
        <w:spacing w:before="280" w:line="240" w:lineRule="auto"/>
        <w:ind w:left="-709"/>
        <w:rPr>
          <w:rFonts w:ascii="Consolas" w:eastAsia="Consolas" w:hAnsi="Consolas" w:cs="Consolas"/>
          <w:sz w:val="23"/>
          <w:szCs w:val="23"/>
          <w:highlight w:val="white"/>
        </w:rPr>
      </w:pPr>
    </w:p>
    <w:p w:rsidR="000A729B" w:rsidRDefault="000A729B">
      <w:pPr>
        <w:shd w:val="clear" w:color="auto" w:fill="FFFFFF"/>
        <w:spacing w:before="280" w:line="240" w:lineRule="auto"/>
        <w:ind w:left="-709"/>
        <w:rPr>
          <w:rFonts w:ascii="Consolas" w:eastAsia="Consolas" w:hAnsi="Consolas" w:cs="Consolas"/>
          <w:sz w:val="23"/>
          <w:szCs w:val="23"/>
          <w:highlight w:val="white"/>
        </w:rPr>
      </w:pPr>
    </w:p>
    <w:p w:rsidR="000A729B" w:rsidRDefault="00E46B47">
      <w:pPr>
        <w:shd w:val="clear" w:color="auto" w:fill="FFFFFF"/>
        <w:spacing w:before="280" w:line="240" w:lineRule="auto"/>
        <w:ind w:left="-709"/>
        <w:rPr>
          <w:rFonts w:ascii="Consolas" w:eastAsia="Consolas" w:hAnsi="Consolas" w:cs="Consolas"/>
          <w:b/>
          <w:sz w:val="23"/>
          <w:szCs w:val="23"/>
          <w:highlight w:val="white"/>
        </w:rPr>
      </w:pPr>
      <w:proofErr w:type="gramStart"/>
      <w:r>
        <w:rPr>
          <w:rFonts w:ascii="Consolas" w:eastAsia="Consolas" w:hAnsi="Consolas" w:cs="Consolas"/>
          <w:b/>
          <w:sz w:val="23"/>
          <w:szCs w:val="23"/>
          <w:highlight w:val="white"/>
        </w:rPr>
        <w:t>Attribute :</w:t>
      </w:r>
      <w:proofErr w:type="gramEnd"/>
    </w:p>
    <w:p w:rsidR="000A729B" w:rsidRDefault="000A729B">
      <w:pPr>
        <w:shd w:val="clear" w:color="auto" w:fill="FFFFFF"/>
        <w:spacing w:before="280" w:line="240" w:lineRule="auto"/>
        <w:ind w:left="-709"/>
        <w:rPr>
          <w:rFonts w:ascii="Consolas" w:eastAsia="Consolas" w:hAnsi="Consolas" w:cs="Consolas"/>
          <w:sz w:val="23"/>
          <w:szCs w:val="23"/>
          <w:highlight w:val="white"/>
        </w:rPr>
      </w:pPr>
    </w:p>
    <w:p w:rsidR="000A729B" w:rsidRDefault="00E46B47">
      <w:pPr>
        <w:shd w:val="clear" w:color="auto" w:fill="FFFFFF"/>
        <w:spacing w:line="240" w:lineRule="auto"/>
        <w:ind w:left="-709"/>
        <w:rPr>
          <w:rFonts w:ascii="Consolas" w:eastAsia="Consolas" w:hAnsi="Consolas" w:cs="Consolas"/>
          <w:sz w:val="19"/>
          <w:szCs w:val="19"/>
          <w:highlight w:val="white"/>
        </w:rPr>
      </w:pPr>
      <w:proofErr w:type="gramStart"/>
      <w:r>
        <w:rPr>
          <w:rFonts w:ascii="Consolas" w:eastAsia="Consolas" w:hAnsi="Consolas" w:cs="Consolas"/>
          <w:sz w:val="19"/>
          <w:szCs w:val="19"/>
          <w:highlight w:val="white"/>
        </w:rPr>
        <w:t>action</w:t>
      </w:r>
      <w:proofErr w:type="gramEnd"/>
    </w:p>
    <w:p w:rsidR="000A729B" w:rsidRDefault="00E46B47">
      <w:pPr>
        <w:shd w:val="clear" w:color="auto" w:fill="FFFFFF"/>
        <w:spacing w:line="240" w:lineRule="auto"/>
        <w:ind w:left="-709"/>
        <w:rPr>
          <w:rFonts w:ascii="Consolas" w:eastAsia="Consolas" w:hAnsi="Consolas" w:cs="Consolas"/>
          <w:sz w:val="19"/>
          <w:szCs w:val="19"/>
          <w:highlight w:val="white"/>
        </w:rPr>
      </w:pPr>
      <w:proofErr w:type="gramStart"/>
      <w:r>
        <w:rPr>
          <w:rFonts w:ascii="Consolas" w:eastAsia="Consolas" w:hAnsi="Consolas" w:cs="Consolas"/>
          <w:sz w:val="19"/>
          <w:szCs w:val="19"/>
          <w:highlight w:val="white"/>
        </w:rPr>
        <w:t>method</w:t>
      </w:r>
      <w:proofErr w:type="gramEnd"/>
      <w:r>
        <w:rPr>
          <w:rFonts w:ascii="Consolas" w:eastAsia="Consolas" w:hAnsi="Consolas" w:cs="Consolas"/>
          <w:sz w:val="19"/>
          <w:szCs w:val="19"/>
          <w:highlight w:val="white"/>
        </w:rPr>
        <w:t>="post/get"</w:t>
      </w:r>
    </w:p>
    <w:p w:rsidR="000A729B" w:rsidRDefault="00E46B47">
      <w:pPr>
        <w:shd w:val="clear" w:color="auto" w:fill="FFFFFF"/>
        <w:spacing w:line="240" w:lineRule="auto"/>
        <w:ind w:left="-709"/>
        <w:rPr>
          <w:rFonts w:ascii="Consolas" w:eastAsia="Consolas" w:hAnsi="Consolas" w:cs="Consolas"/>
          <w:sz w:val="19"/>
          <w:szCs w:val="19"/>
          <w:highlight w:val="white"/>
        </w:rPr>
      </w:pPr>
      <w:proofErr w:type="gramStart"/>
      <w:r>
        <w:rPr>
          <w:rFonts w:ascii="Consolas" w:eastAsia="Consolas" w:hAnsi="Consolas" w:cs="Consolas"/>
          <w:sz w:val="19"/>
          <w:szCs w:val="19"/>
          <w:highlight w:val="white"/>
        </w:rPr>
        <w:t>name</w:t>
      </w:r>
      <w:proofErr w:type="gramEnd"/>
    </w:p>
    <w:p w:rsidR="000A729B" w:rsidRDefault="00E46B47">
      <w:pPr>
        <w:shd w:val="clear" w:color="auto" w:fill="FFFFFF"/>
        <w:spacing w:line="240" w:lineRule="auto"/>
        <w:ind w:left="-709"/>
        <w:rPr>
          <w:rFonts w:ascii="Consolas" w:eastAsia="Consolas" w:hAnsi="Consolas" w:cs="Consolas"/>
          <w:sz w:val="19"/>
          <w:szCs w:val="19"/>
          <w:highlight w:val="white"/>
        </w:rPr>
      </w:pPr>
      <w:proofErr w:type="gramStart"/>
      <w:r>
        <w:rPr>
          <w:rFonts w:ascii="Consolas" w:eastAsia="Consolas" w:hAnsi="Consolas" w:cs="Consolas"/>
          <w:sz w:val="19"/>
          <w:szCs w:val="19"/>
          <w:highlight w:val="white"/>
        </w:rPr>
        <w:t>id</w:t>
      </w:r>
      <w:proofErr w:type="gramEnd"/>
    </w:p>
    <w:p w:rsidR="000A729B" w:rsidRDefault="00E46B47">
      <w:pPr>
        <w:shd w:val="clear" w:color="auto" w:fill="FFFFFF"/>
        <w:spacing w:line="240" w:lineRule="auto"/>
        <w:ind w:left="-709"/>
        <w:rPr>
          <w:rFonts w:ascii="Consolas" w:eastAsia="Consolas" w:hAnsi="Consolas" w:cs="Consolas"/>
          <w:sz w:val="19"/>
          <w:szCs w:val="19"/>
          <w:highlight w:val="white"/>
        </w:rPr>
      </w:pPr>
      <w:proofErr w:type="gramStart"/>
      <w:r>
        <w:rPr>
          <w:rFonts w:ascii="Consolas" w:eastAsia="Consolas" w:hAnsi="Consolas" w:cs="Consolas"/>
          <w:sz w:val="19"/>
          <w:szCs w:val="19"/>
          <w:highlight w:val="white"/>
        </w:rPr>
        <w:t>value</w:t>
      </w:r>
      <w:proofErr w:type="gramEnd"/>
    </w:p>
    <w:p w:rsidR="000A729B" w:rsidRDefault="00E46B47">
      <w:pPr>
        <w:shd w:val="clear" w:color="auto" w:fill="FFFFFF"/>
        <w:spacing w:line="240" w:lineRule="auto"/>
        <w:ind w:left="-709"/>
        <w:rPr>
          <w:rFonts w:ascii="Consolas" w:eastAsia="Consolas" w:hAnsi="Consolas" w:cs="Consolas"/>
          <w:sz w:val="19"/>
          <w:szCs w:val="19"/>
          <w:highlight w:val="white"/>
        </w:rPr>
      </w:pPr>
      <w:proofErr w:type="gramStart"/>
      <w:r>
        <w:rPr>
          <w:rFonts w:ascii="Consolas" w:eastAsia="Consolas" w:hAnsi="Consolas" w:cs="Consolas"/>
          <w:sz w:val="19"/>
          <w:szCs w:val="19"/>
          <w:highlight w:val="white"/>
        </w:rPr>
        <w:t>placeholder</w:t>
      </w:r>
      <w:proofErr w:type="gramEnd"/>
    </w:p>
    <w:p w:rsidR="000A729B" w:rsidRDefault="00E46B47">
      <w:pPr>
        <w:shd w:val="clear" w:color="auto" w:fill="FFFFFF"/>
        <w:spacing w:line="240" w:lineRule="auto"/>
        <w:ind w:left="-709"/>
        <w:rPr>
          <w:rFonts w:ascii="Consolas" w:eastAsia="Consolas" w:hAnsi="Consolas" w:cs="Consolas"/>
          <w:sz w:val="19"/>
          <w:szCs w:val="19"/>
          <w:highlight w:val="white"/>
        </w:rPr>
      </w:pPr>
      <w:proofErr w:type="spellStart"/>
      <w:proofErr w:type="gramStart"/>
      <w:r>
        <w:rPr>
          <w:rFonts w:ascii="Consolas" w:eastAsia="Consolas" w:hAnsi="Consolas" w:cs="Consolas"/>
          <w:sz w:val="19"/>
          <w:szCs w:val="19"/>
          <w:highlight w:val="white"/>
        </w:rPr>
        <w:t>readonly</w:t>
      </w:r>
      <w:proofErr w:type="spellEnd"/>
      <w:proofErr w:type="gramEnd"/>
      <w:r>
        <w:rPr>
          <w:rFonts w:ascii="Consolas" w:eastAsia="Consolas" w:hAnsi="Consolas" w:cs="Consolas"/>
          <w:sz w:val="19"/>
          <w:szCs w:val="19"/>
          <w:highlight w:val="white"/>
        </w:rPr>
        <w:t xml:space="preserve"> </w:t>
      </w:r>
    </w:p>
    <w:p w:rsidR="000A729B" w:rsidRDefault="00E46B47">
      <w:pPr>
        <w:shd w:val="clear" w:color="auto" w:fill="FFFFFF"/>
        <w:spacing w:line="240" w:lineRule="auto"/>
        <w:ind w:left="-709"/>
        <w:rPr>
          <w:rFonts w:ascii="Consolas" w:eastAsia="Consolas" w:hAnsi="Consolas" w:cs="Consolas"/>
          <w:sz w:val="19"/>
          <w:szCs w:val="19"/>
          <w:highlight w:val="white"/>
        </w:rPr>
      </w:pPr>
      <w:proofErr w:type="gramStart"/>
      <w:r>
        <w:rPr>
          <w:rFonts w:ascii="Consolas" w:eastAsia="Consolas" w:hAnsi="Consolas" w:cs="Consolas"/>
          <w:sz w:val="19"/>
          <w:szCs w:val="19"/>
          <w:highlight w:val="white"/>
        </w:rPr>
        <w:t>disabled</w:t>
      </w:r>
      <w:proofErr w:type="gramEnd"/>
      <w:r>
        <w:rPr>
          <w:rFonts w:ascii="Consolas" w:eastAsia="Consolas" w:hAnsi="Consolas" w:cs="Consolas"/>
          <w:sz w:val="19"/>
          <w:szCs w:val="19"/>
          <w:highlight w:val="white"/>
        </w:rPr>
        <w:t xml:space="preserve"> </w:t>
      </w:r>
    </w:p>
    <w:p w:rsidR="000A729B" w:rsidRDefault="00E46B47">
      <w:pPr>
        <w:shd w:val="clear" w:color="auto" w:fill="FFFFFF"/>
        <w:spacing w:line="240" w:lineRule="auto"/>
        <w:ind w:left="-709"/>
        <w:rPr>
          <w:rFonts w:ascii="Consolas" w:eastAsia="Consolas" w:hAnsi="Consolas" w:cs="Consolas"/>
          <w:sz w:val="19"/>
          <w:szCs w:val="19"/>
          <w:highlight w:val="white"/>
        </w:rPr>
      </w:pPr>
      <w:proofErr w:type="gramStart"/>
      <w:r>
        <w:rPr>
          <w:rFonts w:ascii="Consolas" w:eastAsia="Consolas" w:hAnsi="Consolas" w:cs="Consolas"/>
          <w:sz w:val="19"/>
          <w:szCs w:val="19"/>
          <w:highlight w:val="white"/>
        </w:rPr>
        <w:t>size</w:t>
      </w:r>
      <w:proofErr w:type="gramEnd"/>
      <w:r>
        <w:rPr>
          <w:rFonts w:ascii="Consolas" w:eastAsia="Consolas" w:hAnsi="Consolas" w:cs="Consolas"/>
          <w:sz w:val="19"/>
          <w:szCs w:val="19"/>
          <w:highlight w:val="white"/>
        </w:rPr>
        <w:t xml:space="preserve"> </w:t>
      </w:r>
    </w:p>
    <w:p w:rsidR="000A729B" w:rsidRDefault="00E46B47">
      <w:pPr>
        <w:shd w:val="clear" w:color="auto" w:fill="FFFFFF"/>
        <w:spacing w:line="240" w:lineRule="auto"/>
        <w:ind w:left="-709"/>
        <w:rPr>
          <w:rFonts w:ascii="Consolas" w:eastAsia="Consolas" w:hAnsi="Consolas" w:cs="Consolas"/>
          <w:sz w:val="19"/>
          <w:szCs w:val="19"/>
          <w:highlight w:val="white"/>
        </w:rPr>
      </w:pPr>
      <w:proofErr w:type="gramStart"/>
      <w:r>
        <w:rPr>
          <w:rFonts w:ascii="Consolas" w:eastAsia="Consolas" w:hAnsi="Consolas" w:cs="Consolas"/>
          <w:sz w:val="19"/>
          <w:szCs w:val="19"/>
          <w:highlight w:val="white"/>
        </w:rPr>
        <w:t>multiple</w:t>
      </w:r>
      <w:proofErr w:type="gramEnd"/>
      <w:r>
        <w:rPr>
          <w:rFonts w:ascii="Consolas" w:eastAsia="Consolas" w:hAnsi="Consolas" w:cs="Consolas"/>
          <w:sz w:val="19"/>
          <w:szCs w:val="19"/>
          <w:highlight w:val="white"/>
        </w:rPr>
        <w:t xml:space="preserve"> </w:t>
      </w:r>
    </w:p>
    <w:p w:rsidR="000A729B" w:rsidRDefault="000A729B">
      <w:pPr>
        <w:shd w:val="clear" w:color="auto" w:fill="FFFFFF"/>
        <w:spacing w:line="240" w:lineRule="auto"/>
        <w:ind w:left="-709"/>
        <w:rPr>
          <w:rFonts w:ascii="Consolas" w:eastAsia="Consolas" w:hAnsi="Consolas" w:cs="Consolas"/>
          <w:sz w:val="19"/>
          <w:szCs w:val="19"/>
          <w:highlight w:val="white"/>
        </w:rPr>
      </w:pPr>
    </w:p>
    <w:p w:rsidR="000A729B" w:rsidRDefault="00E46B47">
      <w:pPr>
        <w:shd w:val="clear" w:color="auto" w:fill="FFFFFF"/>
        <w:spacing w:line="240" w:lineRule="auto"/>
        <w:ind w:left="-709"/>
        <w:jc w:val="center"/>
        <w:rPr>
          <w:rFonts w:ascii="Consolas" w:eastAsia="Consolas" w:hAnsi="Consolas" w:cs="Consolas"/>
          <w:b/>
          <w:sz w:val="19"/>
          <w:szCs w:val="19"/>
          <w:highlight w:val="white"/>
        </w:rPr>
      </w:pPr>
      <w:r>
        <w:rPr>
          <w:rFonts w:ascii="Consolas" w:eastAsia="Consolas" w:hAnsi="Consolas" w:cs="Consolas"/>
          <w:b/>
          <w:sz w:val="19"/>
          <w:szCs w:val="19"/>
          <w:highlight w:val="white"/>
        </w:rPr>
        <w:t>Validation Attributes</w:t>
      </w:r>
    </w:p>
    <w:p w:rsidR="000A729B" w:rsidRDefault="00E46B47">
      <w:pPr>
        <w:shd w:val="clear" w:color="auto" w:fill="FFFFFF"/>
        <w:spacing w:line="240" w:lineRule="auto"/>
        <w:ind w:left="-709"/>
        <w:rPr>
          <w:rFonts w:ascii="Consolas" w:eastAsia="Consolas" w:hAnsi="Consolas" w:cs="Consolas"/>
          <w:b/>
          <w:sz w:val="19"/>
          <w:szCs w:val="19"/>
          <w:highlight w:val="white"/>
        </w:rPr>
      </w:pPr>
      <w:proofErr w:type="spellStart"/>
      <w:proofErr w:type="gramStart"/>
      <w:r>
        <w:rPr>
          <w:rFonts w:ascii="Consolas" w:eastAsia="Consolas" w:hAnsi="Consolas" w:cs="Consolas"/>
          <w:b/>
          <w:sz w:val="19"/>
          <w:szCs w:val="19"/>
          <w:highlight w:val="white"/>
        </w:rPr>
        <w:t>maxlength</w:t>
      </w:r>
      <w:proofErr w:type="spellEnd"/>
      <w:proofErr w:type="gramEnd"/>
    </w:p>
    <w:p w:rsidR="000A729B" w:rsidRDefault="00E46B47">
      <w:pPr>
        <w:shd w:val="clear" w:color="auto" w:fill="FFFFFF"/>
        <w:spacing w:line="240" w:lineRule="auto"/>
        <w:ind w:left="-709"/>
        <w:rPr>
          <w:rFonts w:ascii="Consolas" w:eastAsia="Consolas" w:hAnsi="Consolas" w:cs="Consolas"/>
          <w:b/>
          <w:sz w:val="19"/>
          <w:szCs w:val="19"/>
          <w:highlight w:val="white"/>
        </w:rPr>
      </w:pPr>
      <w:proofErr w:type="gramStart"/>
      <w:r>
        <w:rPr>
          <w:rFonts w:ascii="Consolas" w:eastAsia="Consolas" w:hAnsi="Consolas" w:cs="Consolas"/>
          <w:b/>
          <w:sz w:val="19"/>
          <w:szCs w:val="19"/>
          <w:highlight w:val="white"/>
        </w:rPr>
        <w:t>min</w:t>
      </w:r>
      <w:proofErr w:type="gramEnd"/>
      <w:r>
        <w:rPr>
          <w:rFonts w:ascii="Consolas" w:eastAsia="Consolas" w:hAnsi="Consolas" w:cs="Consolas"/>
          <w:b/>
          <w:sz w:val="19"/>
          <w:szCs w:val="19"/>
          <w:highlight w:val="white"/>
        </w:rPr>
        <w:t xml:space="preserve"> </w:t>
      </w:r>
    </w:p>
    <w:p w:rsidR="000A729B" w:rsidRDefault="00E46B47">
      <w:pPr>
        <w:shd w:val="clear" w:color="auto" w:fill="FFFFFF"/>
        <w:spacing w:line="240" w:lineRule="auto"/>
        <w:ind w:left="-709"/>
        <w:rPr>
          <w:rFonts w:ascii="Consolas" w:eastAsia="Consolas" w:hAnsi="Consolas" w:cs="Consolas"/>
          <w:b/>
          <w:sz w:val="19"/>
          <w:szCs w:val="19"/>
          <w:highlight w:val="white"/>
        </w:rPr>
      </w:pPr>
      <w:proofErr w:type="gramStart"/>
      <w:r>
        <w:rPr>
          <w:rFonts w:ascii="Consolas" w:eastAsia="Consolas" w:hAnsi="Consolas" w:cs="Consolas"/>
          <w:b/>
          <w:sz w:val="19"/>
          <w:szCs w:val="19"/>
          <w:highlight w:val="white"/>
        </w:rPr>
        <w:t>max</w:t>
      </w:r>
      <w:proofErr w:type="gramEnd"/>
    </w:p>
    <w:p w:rsidR="000A729B" w:rsidRDefault="00E46B47">
      <w:pPr>
        <w:shd w:val="clear" w:color="auto" w:fill="FFFFFF"/>
        <w:spacing w:line="240" w:lineRule="auto"/>
        <w:ind w:left="-709"/>
        <w:rPr>
          <w:rFonts w:ascii="Consolas" w:eastAsia="Consolas" w:hAnsi="Consolas" w:cs="Consolas"/>
          <w:b/>
          <w:sz w:val="19"/>
          <w:szCs w:val="19"/>
          <w:highlight w:val="white"/>
        </w:rPr>
      </w:pPr>
      <w:proofErr w:type="gramStart"/>
      <w:r>
        <w:rPr>
          <w:rFonts w:ascii="Consolas" w:eastAsia="Consolas" w:hAnsi="Consolas" w:cs="Consolas"/>
          <w:b/>
          <w:sz w:val="19"/>
          <w:szCs w:val="19"/>
          <w:highlight w:val="white"/>
        </w:rPr>
        <w:t>required</w:t>
      </w:r>
      <w:proofErr w:type="gramEnd"/>
      <w:r>
        <w:rPr>
          <w:rFonts w:ascii="Consolas" w:eastAsia="Consolas" w:hAnsi="Consolas" w:cs="Consolas"/>
          <w:b/>
          <w:sz w:val="19"/>
          <w:szCs w:val="19"/>
          <w:highlight w:val="white"/>
        </w:rPr>
        <w:t xml:space="preserve"> </w:t>
      </w:r>
    </w:p>
    <w:p w:rsidR="000A729B" w:rsidRDefault="00E46B47">
      <w:pPr>
        <w:shd w:val="clear" w:color="auto" w:fill="FFFFFF"/>
        <w:spacing w:line="240" w:lineRule="auto"/>
        <w:ind w:left="-709"/>
        <w:rPr>
          <w:rFonts w:ascii="Consolas" w:eastAsia="Consolas" w:hAnsi="Consolas" w:cs="Consolas"/>
          <w:b/>
          <w:sz w:val="19"/>
          <w:szCs w:val="19"/>
          <w:highlight w:val="white"/>
        </w:rPr>
      </w:pPr>
      <w:r>
        <w:rPr>
          <w:rFonts w:ascii="Consolas" w:eastAsia="Consolas" w:hAnsi="Consolas" w:cs="Consolas"/>
          <w:b/>
          <w:sz w:val="19"/>
          <w:szCs w:val="19"/>
          <w:highlight w:val="white"/>
        </w:rPr>
        <w:t>pattern="[0-9</w:t>
      </w:r>
      <w:proofErr w:type="gramStart"/>
      <w:r>
        <w:rPr>
          <w:rFonts w:ascii="Consolas" w:eastAsia="Consolas" w:hAnsi="Consolas" w:cs="Consolas"/>
          <w:b/>
          <w:sz w:val="19"/>
          <w:szCs w:val="19"/>
          <w:highlight w:val="white"/>
        </w:rPr>
        <w:t>]{</w:t>
      </w:r>
      <w:proofErr w:type="gramEnd"/>
      <w:r>
        <w:rPr>
          <w:rFonts w:ascii="Consolas" w:eastAsia="Consolas" w:hAnsi="Consolas" w:cs="Consolas"/>
          <w:b/>
          <w:sz w:val="19"/>
          <w:szCs w:val="19"/>
          <w:highlight w:val="white"/>
        </w:rPr>
        <w:t>10}" title="Three letter country code"</w:t>
      </w:r>
    </w:p>
    <w:p w:rsidR="000A729B" w:rsidRDefault="00E46B47">
      <w:pPr>
        <w:shd w:val="clear" w:color="auto" w:fill="FFFFFF"/>
        <w:spacing w:line="240" w:lineRule="auto"/>
        <w:ind w:left="-709"/>
        <w:rPr>
          <w:rFonts w:ascii="Consolas" w:eastAsia="Consolas" w:hAnsi="Consolas" w:cs="Consolas"/>
          <w:b/>
          <w:sz w:val="19"/>
          <w:szCs w:val="19"/>
          <w:highlight w:val="white"/>
        </w:rPr>
      </w:pPr>
      <w:r>
        <w:rPr>
          <w:rFonts w:ascii="Consolas" w:eastAsia="Consolas" w:hAnsi="Consolas" w:cs="Consolas"/>
          <w:b/>
          <w:sz w:val="19"/>
          <w:szCs w:val="19"/>
          <w:highlight w:val="white"/>
        </w:rPr>
        <w:t>pattern="[A-</w:t>
      </w:r>
      <w:proofErr w:type="spellStart"/>
      <w:r>
        <w:rPr>
          <w:rFonts w:ascii="Consolas" w:eastAsia="Consolas" w:hAnsi="Consolas" w:cs="Consolas"/>
          <w:b/>
          <w:sz w:val="19"/>
          <w:szCs w:val="19"/>
          <w:highlight w:val="white"/>
        </w:rPr>
        <w:t>Za</w:t>
      </w:r>
      <w:proofErr w:type="spellEnd"/>
      <w:r>
        <w:rPr>
          <w:rFonts w:ascii="Consolas" w:eastAsia="Consolas" w:hAnsi="Consolas" w:cs="Consolas"/>
          <w:b/>
          <w:sz w:val="19"/>
          <w:szCs w:val="19"/>
          <w:highlight w:val="white"/>
        </w:rPr>
        <w:t>-z</w:t>
      </w:r>
      <w:proofErr w:type="gramStart"/>
      <w:r>
        <w:rPr>
          <w:rFonts w:ascii="Consolas" w:eastAsia="Consolas" w:hAnsi="Consolas" w:cs="Consolas"/>
          <w:b/>
          <w:sz w:val="19"/>
          <w:szCs w:val="19"/>
          <w:highlight w:val="white"/>
        </w:rPr>
        <w:t>]{</w:t>
      </w:r>
      <w:proofErr w:type="gramEnd"/>
      <w:r>
        <w:rPr>
          <w:rFonts w:ascii="Consolas" w:eastAsia="Consolas" w:hAnsi="Consolas" w:cs="Consolas"/>
          <w:b/>
          <w:sz w:val="19"/>
          <w:szCs w:val="19"/>
          <w:highlight w:val="white"/>
        </w:rPr>
        <w:t>3,8}" title="Three letter country code"</w:t>
      </w:r>
    </w:p>
    <w:p w:rsidR="000A729B" w:rsidRDefault="000A729B">
      <w:pPr>
        <w:shd w:val="clear" w:color="auto" w:fill="FFFFFF"/>
        <w:spacing w:line="240" w:lineRule="auto"/>
        <w:ind w:left="-709"/>
        <w:rPr>
          <w:rFonts w:ascii="Consolas" w:eastAsia="Consolas" w:hAnsi="Consolas" w:cs="Consolas"/>
          <w:sz w:val="19"/>
          <w:szCs w:val="19"/>
          <w:highlight w:val="white"/>
        </w:rPr>
      </w:pPr>
    </w:p>
    <w:p w:rsidR="000A729B" w:rsidRDefault="00E46B47">
      <w:pPr>
        <w:shd w:val="clear" w:color="auto" w:fill="FFFFFF"/>
        <w:spacing w:line="240" w:lineRule="auto"/>
        <w:ind w:left="-709"/>
        <w:rPr>
          <w:rFonts w:ascii="Consolas" w:eastAsia="Consolas" w:hAnsi="Consolas" w:cs="Consolas"/>
          <w:sz w:val="19"/>
          <w:szCs w:val="19"/>
          <w:highlight w:val="white"/>
        </w:rPr>
      </w:pPr>
      <w:proofErr w:type="gramStart"/>
      <w:r>
        <w:rPr>
          <w:rFonts w:ascii="Consolas" w:eastAsia="Consolas" w:hAnsi="Consolas" w:cs="Consolas"/>
          <w:sz w:val="19"/>
          <w:szCs w:val="19"/>
          <w:highlight w:val="white"/>
        </w:rPr>
        <w:lastRenderedPageBreak/>
        <w:t>step</w:t>
      </w:r>
      <w:proofErr w:type="gramEnd"/>
      <w:r>
        <w:rPr>
          <w:rFonts w:ascii="Consolas" w:eastAsia="Consolas" w:hAnsi="Consolas" w:cs="Consolas"/>
          <w:sz w:val="19"/>
          <w:szCs w:val="19"/>
          <w:highlight w:val="white"/>
        </w:rPr>
        <w:t xml:space="preserve"> </w:t>
      </w:r>
    </w:p>
    <w:p w:rsidR="000A729B" w:rsidRDefault="00E46B47">
      <w:pPr>
        <w:shd w:val="clear" w:color="auto" w:fill="FFFFFF"/>
        <w:spacing w:line="240" w:lineRule="auto"/>
        <w:ind w:left="-709"/>
        <w:rPr>
          <w:rFonts w:ascii="Consolas" w:eastAsia="Consolas" w:hAnsi="Consolas" w:cs="Consolas"/>
          <w:sz w:val="19"/>
          <w:szCs w:val="19"/>
          <w:highlight w:val="white"/>
        </w:rPr>
      </w:pPr>
      <w:proofErr w:type="gramStart"/>
      <w:r>
        <w:rPr>
          <w:rFonts w:ascii="Consolas" w:eastAsia="Consolas" w:hAnsi="Consolas" w:cs="Consolas"/>
          <w:sz w:val="19"/>
          <w:szCs w:val="19"/>
          <w:highlight w:val="white"/>
        </w:rPr>
        <w:t>autofocus</w:t>
      </w:r>
      <w:proofErr w:type="gramEnd"/>
      <w:r>
        <w:rPr>
          <w:rFonts w:ascii="Consolas" w:eastAsia="Consolas" w:hAnsi="Consolas" w:cs="Consolas"/>
          <w:sz w:val="19"/>
          <w:szCs w:val="19"/>
          <w:highlight w:val="white"/>
        </w:rPr>
        <w:t xml:space="preserve"> </w:t>
      </w:r>
    </w:p>
    <w:p w:rsidR="000A729B" w:rsidRDefault="00E46B47">
      <w:pPr>
        <w:shd w:val="clear" w:color="auto" w:fill="FFFFFF"/>
        <w:spacing w:line="240" w:lineRule="auto"/>
        <w:ind w:left="-709"/>
        <w:rPr>
          <w:rFonts w:ascii="Consolas" w:eastAsia="Consolas" w:hAnsi="Consolas" w:cs="Consolas"/>
          <w:sz w:val="19"/>
          <w:szCs w:val="19"/>
          <w:highlight w:val="white"/>
        </w:rPr>
      </w:pPr>
      <w:r>
        <w:rPr>
          <w:rFonts w:ascii="Consolas" w:eastAsia="Consolas" w:hAnsi="Consolas" w:cs="Consolas"/>
          <w:sz w:val="19"/>
          <w:szCs w:val="19"/>
          <w:highlight w:val="white"/>
        </w:rPr>
        <w:t xml:space="preserve">&lt;input type="image" </w:t>
      </w:r>
      <w:proofErr w:type="spellStart"/>
      <w:r>
        <w:rPr>
          <w:rFonts w:ascii="Consolas" w:eastAsia="Consolas" w:hAnsi="Consolas" w:cs="Consolas"/>
          <w:sz w:val="19"/>
          <w:szCs w:val="19"/>
          <w:highlight w:val="white"/>
        </w:rPr>
        <w:t>src</w:t>
      </w:r>
      <w:proofErr w:type="spellEnd"/>
      <w:r>
        <w:rPr>
          <w:rFonts w:ascii="Consolas" w:eastAsia="Consolas" w:hAnsi="Consolas" w:cs="Consolas"/>
          <w:sz w:val="19"/>
          <w:szCs w:val="19"/>
          <w:highlight w:val="white"/>
        </w:rPr>
        <w:t>="img_submit.gif" alt="Submit" width="48" height="48"&gt;</w:t>
      </w:r>
    </w:p>
    <w:p w:rsidR="000A729B" w:rsidRDefault="00E46B47">
      <w:pPr>
        <w:shd w:val="clear" w:color="auto" w:fill="FFFFFF"/>
        <w:spacing w:line="240" w:lineRule="auto"/>
        <w:ind w:left="-709"/>
        <w:rPr>
          <w:rFonts w:ascii="Consolas" w:eastAsia="Consolas" w:hAnsi="Consolas" w:cs="Consolas"/>
          <w:sz w:val="19"/>
          <w:szCs w:val="19"/>
          <w:highlight w:val="white"/>
        </w:rPr>
      </w:pPr>
      <w:r>
        <w:rPr>
          <w:rFonts w:ascii="Consolas" w:eastAsia="Consolas" w:hAnsi="Consolas" w:cs="Consolas"/>
          <w:sz w:val="19"/>
          <w:szCs w:val="19"/>
          <w:highlight w:val="white"/>
        </w:rPr>
        <w:t>input list=""</w:t>
      </w:r>
    </w:p>
    <w:p w:rsidR="000A729B" w:rsidRDefault="00E46B47">
      <w:pPr>
        <w:shd w:val="clear" w:color="auto" w:fill="FFFFFF"/>
        <w:spacing w:line="240" w:lineRule="auto"/>
        <w:ind w:left="-709"/>
        <w:rPr>
          <w:rFonts w:ascii="Consolas" w:eastAsia="Consolas" w:hAnsi="Consolas" w:cs="Consolas"/>
          <w:sz w:val="19"/>
          <w:szCs w:val="19"/>
          <w:highlight w:val="white"/>
        </w:rPr>
      </w:pPr>
      <w:proofErr w:type="spellStart"/>
      <w:proofErr w:type="gramStart"/>
      <w:r>
        <w:rPr>
          <w:rFonts w:ascii="Consolas" w:eastAsia="Consolas" w:hAnsi="Consolas" w:cs="Consolas"/>
          <w:sz w:val="19"/>
          <w:szCs w:val="19"/>
          <w:highlight w:val="white"/>
        </w:rPr>
        <w:t>autocomplete</w:t>
      </w:r>
      <w:proofErr w:type="spellEnd"/>
      <w:proofErr w:type="gramEnd"/>
      <w:r>
        <w:rPr>
          <w:rFonts w:ascii="Consolas" w:eastAsia="Consolas" w:hAnsi="Consolas" w:cs="Consolas"/>
          <w:sz w:val="19"/>
          <w:szCs w:val="19"/>
          <w:highlight w:val="white"/>
        </w:rPr>
        <w:t xml:space="preserve"> </w:t>
      </w:r>
    </w:p>
    <w:p w:rsidR="000A729B" w:rsidRDefault="00E46B47">
      <w:pPr>
        <w:shd w:val="clear" w:color="auto" w:fill="FFFFFF"/>
        <w:spacing w:line="240" w:lineRule="auto"/>
        <w:ind w:left="-709"/>
        <w:rPr>
          <w:rFonts w:ascii="Consolas" w:eastAsia="Consolas" w:hAnsi="Consolas" w:cs="Consolas"/>
          <w:sz w:val="19"/>
          <w:szCs w:val="19"/>
          <w:highlight w:val="white"/>
        </w:rPr>
      </w:pPr>
      <w:proofErr w:type="spellStart"/>
      <w:proofErr w:type="gramStart"/>
      <w:r>
        <w:rPr>
          <w:rFonts w:ascii="Consolas" w:eastAsia="Consolas" w:hAnsi="Consolas" w:cs="Consolas"/>
          <w:sz w:val="19"/>
          <w:szCs w:val="19"/>
          <w:highlight w:val="white"/>
        </w:rPr>
        <w:t>autocomplete</w:t>
      </w:r>
      <w:proofErr w:type="spellEnd"/>
      <w:proofErr w:type="gramEnd"/>
      <w:r>
        <w:rPr>
          <w:rFonts w:ascii="Consolas" w:eastAsia="Consolas" w:hAnsi="Consolas" w:cs="Consolas"/>
          <w:sz w:val="19"/>
          <w:szCs w:val="19"/>
          <w:highlight w:val="white"/>
        </w:rPr>
        <w:t xml:space="preserve">="on"   </w:t>
      </w:r>
      <w:proofErr w:type="spellStart"/>
      <w:r>
        <w:rPr>
          <w:rFonts w:ascii="Consolas" w:eastAsia="Consolas" w:hAnsi="Consolas" w:cs="Consolas"/>
          <w:sz w:val="19"/>
          <w:szCs w:val="19"/>
          <w:highlight w:val="white"/>
        </w:rPr>
        <w:t>autocomplete</w:t>
      </w:r>
      <w:proofErr w:type="spellEnd"/>
      <w:r>
        <w:rPr>
          <w:rFonts w:ascii="Consolas" w:eastAsia="Consolas" w:hAnsi="Consolas" w:cs="Consolas"/>
          <w:sz w:val="19"/>
          <w:szCs w:val="19"/>
          <w:highlight w:val="white"/>
        </w:rPr>
        <w:t>="off"</w:t>
      </w:r>
    </w:p>
    <w:p w:rsidR="000A729B" w:rsidRDefault="00E46B47">
      <w:pPr>
        <w:shd w:val="clear" w:color="auto" w:fill="FFFFFF"/>
        <w:spacing w:line="240" w:lineRule="auto"/>
        <w:ind w:left="-709"/>
        <w:rPr>
          <w:rFonts w:ascii="Consolas" w:eastAsia="Consolas" w:hAnsi="Consolas" w:cs="Consolas"/>
          <w:sz w:val="19"/>
          <w:szCs w:val="19"/>
          <w:highlight w:val="white"/>
        </w:rPr>
      </w:pPr>
      <w:proofErr w:type="spellStart"/>
      <w:proofErr w:type="gramStart"/>
      <w:r>
        <w:rPr>
          <w:rFonts w:ascii="Consolas" w:eastAsia="Consolas" w:hAnsi="Consolas" w:cs="Consolas"/>
          <w:sz w:val="19"/>
          <w:szCs w:val="19"/>
          <w:highlight w:val="white"/>
        </w:rPr>
        <w:t>formenctype</w:t>
      </w:r>
      <w:proofErr w:type="spellEnd"/>
      <w:proofErr w:type="gramEnd"/>
      <w:r>
        <w:rPr>
          <w:rFonts w:ascii="Consolas" w:eastAsia="Consolas" w:hAnsi="Consolas" w:cs="Consolas"/>
          <w:sz w:val="19"/>
          <w:szCs w:val="19"/>
          <w:highlight w:val="white"/>
        </w:rPr>
        <w:t xml:space="preserve">="multipart/form-data" </w:t>
      </w:r>
      <w:proofErr w:type="spellStart"/>
      <w:r>
        <w:rPr>
          <w:rFonts w:ascii="Consolas" w:eastAsia="Consolas" w:hAnsi="Consolas" w:cs="Consolas"/>
          <w:sz w:val="19"/>
          <w:szCs w:val="19"/>
          <w:highlight w:val="white"/>
        </w:rPr>
        <w:t>formenctype</w:t>
      </w:r>
      <w:proofErr w:type="spellEnd"/>
      <w:r>
        <w:rPr>
          <w:rFonts w:ascii="Consolas" w:eastAsia="Consolas" w:hAnsi="Consolas" w:cs="Consolas"/>
          <w:sz w:val="19"/>
          <w:szCs w:val="19"/>
          <w:highlight w:val="white"/>
        </w:rPr>
        <w:t xml:space="preserve"> attribute works with the following input types: submit and image.</w:t>
      </w:r>
    </w:p>
    <w:p w:rsidR="000A729B" w:rsidRDefault="00E46B47">
      <w:pPr>
        <w:shd w:val="clear" w:color="auto" w:fill="FFFFFF"/>
        <w:spacing w:line="240" w:lineRule="auto"/>
        <w:ind w:left="-709"/>
        <w:rPr>
          <w:rFonts w:ascii="Consolas" w:eastAsia="Consolas" w:hAnsi="Consolas" w:cs="Consolas"/>
          <w:sz w:val="19"/>
          <w:szCs w:val="19"/>
          <w:highlight w:val="white"/>
        </w:rPr>
      </w:pPr>
      <w:proofErr w:type="spellStart"/>
      <w:proofErr w:type="gramStart"/>
      <w:r>
        <w:rPr>
          <w:rFonts w:ascii="Consolas" w:eastAsia="Consolas" w:hAnsi="Consolas" w:cs="Consolas"/>
          <w:sz w:val="19"/>
          <w:szCs w:val="19"/>
          <w:highlight w:val="white"/>
        </w:rPr>
        <w:t>formnovalidate</w:t>
      </w:r>
      <w:proofErr w:type="spellEnd"/>
      <w:proofErr w:type="gramEnd"/>
      <w:r>
        <w:rPr>
          <w:rFonts w:ascii="Consolas" w:eastAsia="Consolas" w:hAnsi="Consolas" w:cs="Consolas"/>
          <w:sz w:val="19"/>
          <w:szCs w:val="19"/>
          <w:highlight w:val="white"/>
        </w:rPr>
        <w:t>="</w:t>
      </w:r>
      <w:proofErr w:type="spellStart"/>
      <w:r>
        <w:rPr>
          <w:rFonts w:ascii="Consolas" w:eastAsia="Consolas" w:hAnsi="Consolas" w:cs="Consolas"/>
          <w:sz w:val="19"/>
          <w:szCs w:val="19"/>
          <w:highlight w:val="white"/>
        </w:rPr>
        <w:t>formnovalidate</w:t>
      </w:r>
      <w:proofErr w:type="spellEnd"/>
      <w:r>
        <w:rPr>
          <w:rFonts w:ascii="Consolas" w:eastAsia="Consolas" w:hAnsi="Consolas" w:cs="Consolas"/>
          <w:sz w:val="19"/>
          <w:szCs w:val="19"/>
          <w:highlight w:val="white"/>
        </w:rPr>
        <w:t>"  on button   // remove validation</w:t>
      </w:r>
    </w:p>
    <w:p w:rsidR="000A729B" w:rsidRDefault="00E46B47">
      <w:pPr>
        <w:shd w:val="clear" w:color="auto" w:fill="FFFFFF"/>
        <w:spacing w:line="240" w:lineRule="auto"/>
        <w:ind w:left="-709"/>
        <w:rPr>
          <w:rFonts w:ascii="Consolas" w:eastAsia="Consolas" w:hAnsi="Consolas" w:cs="Consolas"/>
          <w:sz w:val="19"/>
          <w:szCs w:val="19"/>
          <w:highlight w:val="white"/>
        </w:rPr>
      </w:pPr>
      <w:proofErr w:type="spellStart"/>
      <w:proofErr w:type="gramStart"/>
      <w:r>
        <w:rPr>
          <w:rFonts w:ascii="Consolas" w:eastAsia="Consolas" w:hAnsi="Consolas" w:cs="Consolas"/>
          <w:sz w:val="19"/>
          <w:szCs w:val="19"/>
          <w:highlight w:val="white"/>
        </w:rPr>
        <w:t>novalidate</w:t>
      </w:r>
      <w:proofErr w:type="spellEnd"/>
      <w:proofErr w:type="gramEnd"/>
      <w:r>
        <w:rPr>
          <w:rFonts w:ascii="Consolas" w:eastAsia="Consolas" w:hAnsi="Consolas" w:cs="Consolas"/>
          <w:sz w:val="19"/>
          <w:szCs w:val="19"/>
          <w:highlight w:val="white"/>
        </w:rPr>
        <w:t xml:space="preserve">   on form   // remove validation</w:t>
      </w:r>
    </w:p>
    <w:p w:rsidR="000A729B" w:rsidRDefault="000A729B">
      <w:pPr>
        <w:shd w:val="clear" w:color="auto" w:fill="FFFFFF"/>
        <w:spacing w:before="280" w:line="240" w:lineRule="auto"/>
        <w:ind w:left="-709"/>
        <w:rPr>
          <w:rFonts w:ascii="Consolas" w:eastAsia="Consolas" w:hAnsi="Consolas" w:cs="Consolas"/>
          <w:sz w:val="23"/>
          <w:szCs w:val="23"/>
          <w:highlight w:val="white"/>
        </w:rPr>
      </w:pPr>
    </w:p>
    <w:p w:rsidR="000A729B" w:rsidRDefault="000A729B">
      <w:pPr>
        <w:shd w:val="clear" w:color="auto" w:fill="FFFFFF"/>
        <w:spacing w:before="280" w:line="240" w:lineRule="auto"/>
        <w:ind w:left="-709"/>
        <w:rPr>
          <w:rFonts w:ascii="Consolas" w:eastAsia="Consolas" w:hAnsi="Consolas" w:cs="Consolas"/>
          <w:sz w:val="23"/>
          <w:szCs w:val="23"/>
          <w:highlight w:val="white"/>
        </w:rPr>
      </w:pP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 xml:space="preserve">New </w:t>
      </w:r>
      <w:r>
        <w:rPr>
          <w:rFonts w:ascii="Consolas" w:eastAsia="Consolas" w:hAnsi="Consolas" w:cs="Consolas"/>
          <w:b/>
          <w:sz w:val="23"/>
          <w:szCs w:val="23"/>
          <w:highlight w:val="white"/>
        </w:rPr>
        <w:t>graphic elements:</w:t>
      </w:r>
      <w:r>
        <w:rPr>
          <w:rFonts w:ascii="Consolas" w:eastAsia="Consolas" w:hAnsi="Consolas" w:cs="Consolas"/>
          <w:sz w:val="23"/>
          <w:szCs w:val="23"/>
          <w:highlight w:val="white"/>
        </w:rPr>
        <w:t xml:space="preserve"> &lt;</w:t>
      </w:r>
      <w:proofErr w:type="spellStart"/>
      <w:r>
        <w:rPr>
          <w:rFonts w:ascii="Consolas" w:eastAsia="Consolas" w:hAnsi="Consolas" w:cs="Consolas"/>
          <w:sz w:val="23"/>
          <w:szCs w:val="23"/>
          <w:highlight w:val="white"/>
        </w:rPr>
        <w:t>svg</w:t>
      </w:r>
      <w:proofErr w:type="spellEnd"/>
      <w:r>
        <w:rPr>
          <w:rFonts w:ascii="Consolas" w:eastAsia="Consolas" w:hAnsi="Consolas" w:cs="Consolas"/>
          <w:sz w:val="23"/>
          <w:szCs w:val="23"/>
          <w:highlight w:val="white"/>
        </w:rPr>
        <w:t>&gt; and &lt;canvas&gt;.</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 xml:space="preserve">New </w:t>
      </w:r>
      <w:r>
        <w:rPr>
          <w:rFonts w:ascii="Consolas" w:eastAsia="Consolas" w:hAnsi="Consolas" w:cs="Consolas"/>
          <w:b/>
          <w:sz w:val="23"/>
          <w:szCs w:val="23"/>
          <w:highlight w:val="white"/>
        </w:rPr>
        <w:t>multimedia elements</w:t>
      </w:r>
      <w:r>
        <w:rPr>
          <w:rFonts w:ascii="Consolas" w:eastAsia="Consolas" w:hAnsi="Consolas" w:cs="Consolas"/>
          <w:sz w:val="23"/>
          <w:szCs w:val="23"/>
          <w:highlight w:val="white"/>
        </w:rPr>
        <w:t>: &lt;audio&gt; and &lt;video&gt;.</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 xml:space="preserve">=&gt; Google </w:t>
      </w:r>
      <w:proofErr w:type="gramStart"/>
      <w:r>
        <w:rPr>
          <w:rFonts w:ascii="Consolas" w:eastAsia="Consolas" w:hAnsi="Consolas" w:cs="Consolas"/>
          <w:sz w:val="23"/>
          <w:szCs w:val="23"/>
          <w:highlight w:val="white"/>
        </w:rPr>
        <w:t>map :</w:t>
      </w:r>
      <w:proofErr w:type="gramEnd"/>
      <w:r>
        <w:rPr>
          <w:rFonts w:ascii="Consolas" w:eastAsia="Consolas" w:hAnsi="Consolas" w:cs="Consolas"/>
          <w:sz w:val="23"/>
          <w:szCs w:val="23"/>
          <w:highlight w:val="white"/>
        </w:rPr>
        <w:t xml:space="preserve"> Go on </w:t>
      </w:r>
      <w:proofErr w:type="spellStart"/>
      <w:r>
        <w:rPr>
          <w:rFonts w:ascii="Consolas" w:eastAsia="Consolas" w:hAnsi="Consolas" w:cs="Consolas"/>
          <w:sz w:val="23"/>
          <w:szCs w:val="23"/>
          <w:highlight w:val="white"/>
        </w:rPr>
        <w:t>google</w:t>
      </w:r>
      <w:proofErr w:type="spellEnd"/>
      <w:r>
        <w:rPr>
          <w:rFonts w:ascii="Consolas" w:eastAsia="Consolas" w:hAnsi="Consolas" w:cs="Consolas"/>
          <w:sz w:val="23"/>
          <w:szCs w:val="23"/>
          <w:highlight w:val="white"/>
        </w:rPr>
        <w:t xml:space="preserve"> map/ search / share / </w:t>
      </w:r>
      <w:r>
        <w:rPr>
          <w:rFonts w:ascii="Roboto" w:eastAsia="Roboto" w:hAnsi="Roboto" w:cs="Roboto"/>
          <w:color w:val="3C4043"/>
          <w:sz w:val="20"/>
          <w:szCs w:val="20"/>
          <w:highlight w:val="white"/>
        </w:rPr>
        <w:t>Embed a map</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&lt;</w:t>
      </w:r>
      <w:proofErr w:type="spellStart"/>
      <w:r>
        <w:rPr>
          <w:rFonts w:ascii="Consolas" w:eastAsia="Consolas" w:hAnsi="Consolas" w:cs="Consolas"/>
          <w:sz w:val="23"/>
          <w:szCs w:val="23"/>
          <w:highlight w:val="white"/>
        </w:rPr>
        <w:t>iframe</w:t>
      </w:r>
      <w:proofErr w:type="spellEnd"/>
      <w:r>
        <w:rPr>
          <w:rFonts w:ascii="Consolas" w:eastAsia="Consolas" w:hAnsi="Consolas" w:cs="Consolas"/>
          <w:sz w:val="23"/>
          <w:szCs w:val="23"/>
          <w:highlight w:val="white"/>
        </w:rPr>
        <w:t xml:space="preserve"> src="https://www.google.com/maps/embed?pb=!1m18!1m12!1m3!1d3671.9365803581395!2d72.55469391403005!3d23.026100684951242!2m3!1f0!2f0!3f0!3m2!1i1024!2i768!4f13.1!3m3!1m2!1s0x395e84faa5a36071%3A0x9af325a448f09478!2sTops%20Technologies!5e0!3m2!1sen!2sin!4v1666085828478!5m2!1sen!2sin" width="600" height="450" style="border:0;" </w:t>
      </w:r>
      <w:proofErr w:type="spellStart"/>
      <w:r>
        <w:rPr>
          <w:rFonts w:ascii="Consolas" w:eastAsia="Consolas" w:hAnsi="Consolas" w:cs="Consolas"/>
          <w:sz w:val="23"/>
          <w:szCs w:val="23"/>
          <w:highlight w:val="white"/>
        </w:rPr>
        <w:t>allowfullscreen</w:t>
      </w:r>
      <w:proofErr w:type="spellEnd"/>
      <w:r>
        <w:rPr>
          <w:rFonts w:ascii="Consolas" w:eastAsia="Consolas" w:hAnsi="Consolas" w:cs="Consolas"/>
          <w:sz w:val="23"/>
          <w:szCs w:val="23"/>
          <w:highlight w:val="white"/>
        </w:rPr>
        <w:t xml:space="preserve">="" loading="lazy" </w:t>
      </w:r>
      <w:proofErr w:type="spellStart"/>
      <w:r>
        <w:rPr>
          <w:rFonts w:ascii="Consolas" w:eastAsia="Consolas" w:hAnsi="Consolas" w:cs="Consolas"/>
          <w:sz w:val="23"/>
          <w:szCs w:val="23"/>
          <w:highlight w:val="white"/>
        </w:rPr>
        <w:t>referrerpolicy</w:t>
      </w:r>
      <w:proofErr w:type="spellEnd"/>
      <w:r>
        <w:rPr>
          <w:rFonts w:ascii="Consolas" w:eastAsia="Consolas" w:hAnsi="Consolas" w:cs="Consolas"/>
          <w:sz w:val="23"/>
          <w:szCs w:val="23"/>
          <w:highlight w:val="white"/>
        </w:rPr>
        <w:t>="no-referrer-when-downgrade"&gt;&lt;/</w:t>
      </w:r>
      <w:proofErr w:type="spellStart"/>
      <w:r>
        <w:rPr>
          <w:rFonts w:ascii="Consolas" w:eastAsia="Consolas" w:hAnsi="Consolas" w:cs="Consolas"/>
          <w:sz w:val="23"/>
          <w:szCs w:val="23"/>
          <w:highlight w:val="white"/>
        </w:rPr>
        <w:t>iframe</w:t>
      </w:r>
      <w:proofErr w:type="spellEnd"/>
      <w:r>
        <w:rPr>
          <w:rFonts w:ascii="Consolas" w:eastAsia="Consolas" w:hAnsi="Consolas" w:cs="Consolas"/>
          <w:sz w:val="23"/>
          <w:szCs w:val="23"/>
          <w:highlight w:val="white"/>
        </w:rPr>
        <w:t>&gt;</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 xml:space="preserve">=&gt; </w:t>
      </w:r>
      <w:proofErr w:type="spellStart"/>
      <w:r>
        <w:rPr>
          <w:rFonts w:ascii="Consolas" w:eastAsia="Consolas" w:hAnsi="Consolas" w:cs="Consolas"/>
          <w:sz w:val="23"/>
          <w:szCs w:val="23"/>
          <w:highlight w:val="white"/>
        </w:rPr>
        <w:t>Youtube</w:t>
      </w:r>
      <w:proofErr w:type="spellEnd"/>
      <w:r>
        <w:rPr>
          <w:rFonts w:ascii="Consolas" w:eastAsia="Consolas" w:hAnsi="Consolas" w:cs="Consolas"/>
          <w:sz w:val="23"/>
          <w:szCs w:val="23"/>
          <w:highlight w:val="white"/>
        </w:rPr>
        <w:t xml:space="preserve"> video</w:t>
      </w:r>
    </w:p>
    <w:p w:rsidR="000A729B" w:rsidRDefault="00E46B47">
      <w:pPr>
        <w:shd w:val="clear" w:color="auto" w:fill="FFFFFF"/>
        <w:spacing w:before="280" w:line="240" w:lineRule="auto"/>
        <w:ind w:left="-709"/>
        <w:rPr>
          <w:rFonts w:ascii="Roboto" w:eastAsia="Roboto" w:hAnsi="Roboto" w:cs="Roboto"/>
          <w:color w:val="030303"/>
          <w:sz w:val="24"/>
          <w:szCs w:val="24"/>
          <w:highlight w:val="white"/>
        </w:rPr>
      </w:pPr>
      <w:proofErr w:type="spellStart"/>
      <w:proofErr w:type="gramStart"/>
      <w:r>
        <w:rPr>
          <w:rFonts w:ascii="Consolas" w:eastAsia="Consolas" w:hAnsi="Consolas" w:cs="Consolas"/>
          <w:sz w:val="23"/>
          <w:szCs w:val="23"/>
          <w:highlight w:val="white"/>
        </w:rPr>
        <w:t>youtube</w:t>
      </w:r>
      <w:proofErr w:type="spellEnd"/>
      <w:proofErr w:type="gramEnd"/>
      <w:r>
        <w:rPr>
          <w:rFonts w:ascii="Consolas" w:eastAsia="Consolas" w:hAnsi="Consolas" w:cs="Consolas"/>
          <w:sz w:val="23"/>
          <w:szCs w:val="23"/>
          <w:highlight w:val="white"/>
        </w:rPr>
        <w:t xml:space="preserve"> =&gt; find =&gt; share =&gt; </w:t>
      </w:r>
      <w:r>
        <w:rPr>
          <w:rFonts w:ascii="Roboto" w:eastAsia="Roboto" w:hAnsi="Roboto" w:cs="Roboto"/>
          <w:color w:val="030303"/>
          <w:sz w:val="24"/>
          <w:szCs w:val="24"/>
          <w:highlight w:val="white"/>
        </w:rPr>
        <w:t>Embed Video =&gt; copy code &amp; paste</w:t>
      </w:r>
    </w:p>
    <w:p w:rsidR="000A729B" w:rsidRDefault="00E46B47">
      <w:pPr>
        <w:shd w:val="clear" w:color="auto" w:fill="FFFFFF"/>
        <w:spacing w:before="280" w:line="240" w:lineRule="auto"/>
        <w:ind w:left="-709"/>
        <w:rPr>
          <w:rFonts w:ascii="Roboto" w:eastAsia="Roboto" w:hAnsi="Roboto" w:cs="Roboto"/>
          <w:color w:val="030303"/>
          <w:sz w:val="24"/>
          <w:szCs w:val="24"/>
          <w:highlight w:val="white"/>
        </w:rPr>
      </w:pPr>
      <w:r>
        <w:rPr>
          <w:rFonts w:ascii="Roboto" w:eastAsia="Roboto" w:hAnsi="Roboto" w:cs="Roboto"/>
          <w:color w:val="030303"/>
          <w:sz w:val="24"/>
          <w:szCs w:val="24"/>
          <w:highlight w:val="white"/>
        </w:rPr>
        <w:t>&lt;</w:t>
      </w:r>
      <w:proofErr w:type="spellStart"/>
      <w:r>
        <w:rPr>
          <w:rFonts w:ascii="Roboto" w:eastAsia="Roboto" w:hAnsi="Roboto" w:cs="Roboto"/>
          <w:color w:val="030303"/>
          <w:sz w:val="24"/>
          <w:szCs w:val="24"/>
          <w:highlight w:val="white"/>
        </w:rPr>
        <w:t>iframe</w:t>
      </w:r>
      <w:proofErr w:type="spellEnd"/>
      <w:r>
        <w:rPr>
          <w:rFonts w:ascii="Roboto" w:eastAsia="Roboto" w:hAnsi="Roboto" w:cs="Roboto"/>
          <w:color w:val="030303"/>
          <w:sz w:val="24"/>
          <w:szCs w:val="24"/>
          <w:highlight w:val="white"/>
        </w:rPr>
        <w:t xml:space="preserve"> width="560" height="315" </w:t>
      </w:r>
      <w:proofErr w:type="spellStart"/>
      <w:r>
        <w:rPr>
          <w:rFonts w:ascii="Roboto" w:eastAsia="Roboto" w:hAnsi="Roboto" w:cs="Roboto"/>
          <w:color w:val="030303"/>
          <w:sz w:val="24"/>
          <w:szCs w:val="24"/>
          <w:highlight w:val="white"/>
        </w:rPr>
        <w:t>src</w:t>
      </w:r>
      <w:proofErr w:type="spellEnd"/>
      <w:r>
        <w:rPr>
          <w:rFonts w:ascii="Roboto" w:eastAsia="Roboto" w:hAnsi="Roboto" w:cs="Roboto"/>
          <w:color w:val="030303"/>
          <w:sz w:val="24"/>
          <w:szCs w:val="24"/>
          <w:highlight w:val="white"/>
        </w:rPr>
        <w:t xml:space="preserve">="https://www.youtube.com/embed/tOdJlNKquls" title="YouTube video player" </w:t>
      </w:r>
      <w:proofErr w:type="spellStart"/>
      <w:r>
        <w:rPr>
          <w:rFonts w:ascii="Roboto" w:eastAsia="Roboto" w:hAnsi="Roboto" w:cs="Roboto"/>
          <w:color w:val="030303"/>
          <w:sz w:val="24"/>
          <w:szCs w:val="24"/>
          <w:highlight w:val="white"/>
        </w:rPr>
        <w:t>frameborder</w:t>
      </w:r>
      <w:proofErr w:type="spellEnd"/>
      <w:r>
        <w:rPr>
          <w:rFonts w:ascii="Roboto" w:eastAsia="Roboto" w:hAnsi="Roboto" w:cs="Roboto"/>
          <w:color w:val="030303"/>
          <w:sz w:val="24"/>
          <w:szCs w:val="24"/>
          <w:highlight w:val="white"/>
        </w:rPr>
        <w:t xml:space="preserve">="0" allow="accelerometer; </w:t>
      </w:r>
      <w:proofErr w:type="spellStart"/>
      <w:r>
        <w:rPr>
          <w:rFonts w:ascii="Roboto" w:eastAsia="Roboto" w:hAnsi="Roboto" w:cs="Roboto"/>
          <w:color w:val="030303"/>
          <w:sz w:val="24"/>
          <w:szCs w:val="24"/>
          <w:highlight w:val="white"/>
        </w:rPr>
        <w:t>autoplay</w:t>
      </w:r>
      <w:proofErr w:type="spellEnd"/>
      <w:r>
        <w:rPr>
          <w:rFonts w:ascii="Roboto" w:eastAsia="Roboto" w:hAnsi="Roboto" w:cs="Roboto"/>
          <w:color w:val="030303"/>
          <w:sz w:val="24"/>
          <w:szCs w:val="24"/>
          <w:highlight w:val="white"/>
        </w:rPr>
        <w:t xml:space="preserve">; clipboard-write; encrypted-media; gyroscope; picture-in-picture" </w:t>
      </w:r>
      <w:proofErr w:type="spellStart"/>
      <w:r>
        <w:rPr>
          <w:rFonts w:ascii="Roboto" w:eastAsia="Roboto" w:hAnsi="Roboto" w:cs="Roboto"/>
          <w:color w:val="030303"/>
          <w:sz w:val="24"/>
          <w:szCs w:val="24"/>
          <w:highlight w:val="white"/>
        </w:rPr>
        <w:t>allowfullscreen</w:t>
      </w:r>
      <w:proofErr w:type="spellEnd"/>
      <w:r>
        <w:rPr>
          <w:rFonts w:ascii="Roboto" w:eastAsia="Roboto" w:hAnsi="Roboto" w:cs="Roboto"/>
          <w:color w:val="030303"/>
          <w:sz w:val="24"/>
          <w:szCs w:val="24"/>
          <w:highlight w:val="white"/>
        </w:rPr>
        <w:t>&gt;&lt;/</w:t>
      </w:r>
      <w:proofErr w:type="spellStart"/>
      <w:r>
        <w:rPr>
          <w:rFonts w:ascii="Roboto" w:eastAsia="Roboto" w:hAnsi="Roboto" w:cs="Roboto"/>
          <w:color w:val="030303"/>
          <w:sz w:val="24"/>
          <w:szCs w:val="24"/>
          <w:highlight w:val="white"/>
        </w:rPr>
        <w:t>iframe</w:t>
      </w:r>
      <w:proofErr w:type="spellEnd"/>
      <w:r>
        <w:rPr>
          <w:rFonts w:ascii="Roboto" w:eastAsia="Roboto" w:hAnsi="Roboto" w:cs="Roboto"/>
          <w:color w:val="030303"/>
          <w:sz w:val="24"/>
          <w:szCs w:val="24"/>
          <w:highlight w:val="white"/>
        </w:rPr>
        <w:t>&gt;</w:t>
      </w:r>
    </w:p>
    <w:p w:rsidR="000A729B" w:rsidRDefault="000A729B">
      <w:pPr>
        <w:shd w:val="clear" w:color="auto" w:fill="FFFFFF"/>
        <w:spacing w:before="280" w:line="240" w:lineRule="auto"/>
        <w:ind w:left="-709"/>
        <w:rPr>
          <w:rFonts w:ascii="Consolas" w:eastAsia="Consolas" w:hAnsi="Consolas" w:cs="Consolas"/>
          <w:sz w:val="23"/>
          <w:szCs w:val="23"/>
          <w:highlight w:val="white"/>
        </w:rPr>
      </w:pP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52) Difference between HTML and HTML5</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noProof/>
          <w:sz w:val="23"/>
          <w:szCs w:val="23"/>
          <w:highlight w:val="white"/>
        </w:rPr>
        <w:lastRenderedPageBreak/>
        <w:drawing>
          <wp:inline distT="114300" distB="114300" distL="114300" distR="114300">
            <wp:extent cx="4943475" cy="6048375"/>
            <wp:effectExtent l="0" t="0" r="0" b="0"/>
            <wp:docPr id="2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4943475" cy="6048375"/>
                    </a:xfrm>
                    <a:prstGeom prst="rect">
                      <a:avLst/>
                    </a:prstGeom>
                    <a:ln/>
                  </pic:spPr>
                </pic:pic>
              </a:graphicData>
            </a:graphic>
          </wp:inline>
        </w:drawing>
      </w:r>
    </w:p>
    <w:p w:rsidR="000A729B" w:rsidRDefault="000A729B">
      <w:pPr>
        <w:shd w:val="clear" w:color="auto" w:fill="FFFFFF"/>
        <w:spacing w:before="280" w:line="240" w:lineRule="auto"/>
        <w:ind w:left="-709"/>
        <w:rPr>
          <w:rFonts w:ascii="Consolas" w:eastAsia="Consolas" w:hAnsi="Consolas" w:cs="Consolas"/>
          <w:sz w:val="23"/>
          <w:szCs w:val="23"/>
          <w:highlight w:val="white"/>
        </w:rPr>
      </w:pPr>
    </w:p>
    <w:p w:rsidR="000A729B" w:rsidRDefault="00E46B47">
      <w:pPr>
        <w:shd w:val="clear" w:color="auto" w:fill="FFFFFF"/>
        <w:spacing w:before="280" w:line="240" w:lineRule="auto"/>
        <w:ind w:left="-709"/>
        <w:rPr>
          <w:rFonts w:ascii="Consolas" w:eastAsia="Consolas" w:hAnsi="Consolas" w:cs="Consolas"/>
          <w:b/>
          <w:sz w:val="23"/>
          <w:szCs w:val="23"/>
          <w:highlight w:val="white"/>
        </w:rPr>
      </w:pPr>
      <w:r>
        <w:rPr>
          <w:rFonts w:ascii="Consolas" w:eastAsia="Consolas" w:hAnsi="Consolas" w:cs="Consolas"/>
          <w:b/>
          <w:sz w:val="23"/>
          <w:szCs w:val="23"/>
          <w:highlight w:val="white"/>
        </w:rPr>
        <w:t>Html Meter tag</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&lt;</w:t>
      </w:r>
      <w:proofErr w:type="gramStart"/>
      <w:r>
        <w:rPr>
          <w:rFonts w:ascii="Consolas" w:eastAsia="Consolas" w:hAnsi="Consolas" w:cs="Consolas"/>
          <w:sz w:val="23"/>
          <w:szCs w:val="23"/>
          <w:highlight w:val="white"/>
        </w:rPr>
        <w:t>label</w:t>
      </w:r>
      <w:proofErr w:type="gramEnd"/>
      <w:r>
        <w:rPr>
          <w:rFonts w:ascii="Consolas" w:eastAsia="Consolas" w:hAnsi="Consolas" w:cs="Consolas"/>
          <w:sz w:val="23"/>
          <w:szCs w:val="23"/>
          <w:highlight w:val="white"/>
        </w:rPr>
        <w:t xml:space="preserve"> &gt;Disk usage D:&lt;/label&gt;</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&lt;meter value="0.6"&gt;</w:t>
      </w:r>
      <w:proofErr w:type="gramStart"/>
      <w:r>
        <w:rPr>
          <w:rFonts w:ascii="Consolas" w:eastAsia="Consolas" w:hAnsi="Consolas" w:cs="Consolas"/>
          <w:sz w:val="23"/>
          <w:szCs w:val="23"/>
          <w:highlight w:val="white"/>
        </w:rPr>
        <w:t>60%</w:t>
      </w:r>
      <w:proofErr w:type="gramEnd"/>
      <w:r>
        <w:rPr>
          <w:rFonts w:ascii="Consolas" w:eastAsia="Consolas" w:hAnsi="Consolas" w:cs="Consolas"/>
          <w:sz w:val="23"/>
          <w:szCs w:val="23"/>
          <w:highlight w:val="white"/>
        </w:rPr>
        <w:t>&lt;/meter&gt;</w:t>
      </w:r>
    </w:p>
    <w:p w:rsidR="000A729B" w:rsidRDefault="00E46B47">
      <w:pPr>
        <w:shd w:val="clear" w:color="auto" w:fill="FFFFFF"/>
        <w:spacing w:before="280" w:line="240" w:lineRule="auto"/>
        <w:ind w:left="-709"/>
        <w:rPr>
          <w:rFonts w:ascii="Consolas" w:eastAsia="Consolas" w:hAnsi="Consolas" w:cs="Consolas"/>
          <w:sz w:val="23"/>
          <w:szCs w:val="23"/>
          <w:highlight w:val="white"/>
        </w:rPr>
      </w:pPr>
      <w:proofErr w:type="gramStart"/>
      <w:r>
        <w:rPr>
          <w:rFonts w:ascii="Consolas" w:eastAsia="Consolas" w:hAnsi="Consolas" w:cs="Consolas"/>
          <w:sz w:val="23"/>
          <w:szCs w:val="23"/>
          <w:highlight w:val="white"/>
        </w:rPr>
        <w:t>Downloading now.</w:t>
      </w:r>
      <w:proofErr w:type="gramEnd"/>
      <w:r>
        <w:rPr>
          <w:rFonts w:ascii="Consolas" w:eastAsia="Consolas" w:hAnsi="Consolas" w:cs="Consolas"/>
          <w:sz w:val="23"/>
          <w:szCs w:val="23"/>
          <w:highlight w:val="white"/>
        </w:rPr>
        <w:t xml:space="preserve"> Progress... </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&lt;progress value="50" min="1" max="100"&gt; &lt;/progress&gt;</w:t>
      </w:r>
    </w:p>
    <w:p w:rsidR="000A729B" w:rsidRDefault="000A729B">
      <w:pPr>
        <w:pStyle w:val="Heading2"/>
        <w:pBdr>
          <w:left w:val="none" w:sz="0" w:space="12" w:color="000000"/>
        </w:pBdr>
        <w:shd w:val="clear" w:color="auto" w:fill="FFFFFF"/>
        <w:spacing w:before="280" w:after="280"/>
        <w:rPr>
          <w:rFonts w:ascii="Arial" w:eastAsia="Arial" w:hAnsi="Arial" w:cs="Arial"/>
          <w:b w:val="0"/>
          <w:sz w:val="32"/>
          <w:szCs w:val="32"/>
          <w:highlight w:val="white"/>
        </w:rPr>
      </w:pPr>
      <w:bookmarkStart w:id="9" w:name="_heading=h.lix17r3xjuaa" w:colFirst="0" w:colLast="0"/>
      <w:bookmarkEnd w:id="9"/>
    </w:p>
    <w:p w:rsidR="000A729B" w:rsidRDefault="000A729B">
      <w:pPr>
        <w:pStyle w:val="Heading2"/>
        <w:pBdr>
          <w:left w:val="none" w:sz="0" w:space="12" w:color="000000"/>
        </w:pBdr>
        <w:shd w:val="clear" w:color="auto" w:fill="FFFFFF"/>
        <w:spacing w:before="280" w:after="280"/>
        <w:rPr>
          <w:rFonts w:ascii="Arial" w:eastAsia="Arial" w:hAnsi="Arial" w:cs="Arial"/>
          <w:b w:val="0"/>
          <w:sz w:val="32"/>
          <w:szCs w:val="32"/>
          <w:highlight w:val="white"/>
        </w:rPr>
      </w:pPr>
      <w:bookmarkStart w:id="10" w:name="_heading=h.qot1nu7vp5g8" w:colFirst="0" w:colLast="0"/>
      <w:bookmarkEnd w:id="10"/>
    </w:p>
    <w:p w:rsidR="000A729B" w:rsidRDefault="00E46B47">
      <w:pPr>
        <w:pStyle w:val="Heading2"/>
        <w:pBdr>
          <w:left w:val="none" w:sz="0" w:space="12" w:color="000000"/>
        </w:pBdr>
        <w:shd w:val="clear" w:color="auto" w:fill="FFFFFF"/>
        <w:spacing w:before="280" w:after="280"/>
        <w:rPr>
          <w:rFonts w:ascii="Arial" w:eastAsia="Arial" w:hAnsi="Arial" w:cs="Arial"/>
          <w:b w:val="0"/>
          <w:sz w:val="32"/>
          <w:szCs w:val="32"/>
          <w:highlight w:val="white"/>
        </w:rPr>
      </w:pPr>
      <w:bookmarkStart w:id="11" w:name="_heading=h.99n9f6d0t5dd" w:colFirst="0" w:colLast="0"/>
      <w:bookmarkEnd w:id="11"/>
      <w:r>
        <w:rPr>
          <w:rFonts w:ascii="Arial" w:eastAsia="Arial" w:hAnsi="Arial" w:cs="Arial"/>
          <w:b w:val="0"/>
          <w:sz w:val="32"/>
          <w:szCs w:val="32"/>
          <w:highlight w:val="white"/>
        </w:rPr>
        <w:t xml:space="preserve">HTML </w:t>
      </w:r>
      <w:proofErr w:type="gramStart"/>
      <w:r>
        <w:rPr>
          <w:rFonts w:ascii="Arial" w:eastAsia="Arial" w:hAnsi="Arial" w:cs="Arial"/>
          <w:b w:val="0"/>
          <w:sz w:val="32"/>
          <w:szCs w:val="32"/>
          <w:highlight w:val="white"/>
        </w:rPr>
        <w:t>Symbols :</w:t>
      </w:r>
      <w:proofErr w:type="gramEnd"/>
      <w:r>
        <w:rPr>
          <w:rFonts w:ascii="Arial" w:eastAsia="Arial" w:hAnsi="Arial" w:cs="Arial"/>
          <w:b w:val="0"/>
          <w:sz w:val="32"/>
          <w:szCs w:val="32"/>
          <w:highlight w:val="white"/>
        </w:rPr>
        <w:t xml:space="preserve"> </w:t>
      </w:r>
      <w:hyperlink r:id="rId14">
        <w:r>
          <w:rPr>
            <w:rFonts w:ascii="Arial" w:eastAsia="Arial" w:hAnsi="Arial" w:cs="Arial"/>
            <w:b w:val="0"/>
            <w:color w:val="1155CC"/>
            <w:sz w:val="32"/>
            <w:szCs w:val="32"/>
            <w:highlight w:val="white"/>
            <w:u w:val="single"/>
          </w:rPr>
          <w:t>https://www.w3schools.com/charsets/ref_utf_punctuation.asp</w:t>
        </w:r>
      </w:hyperlink>
      <w:r>
        <w:rPr>
          <w:rFonts w:ascii="Arial" w:eastAsia="Arial" w:hAnsi="Arial" w:cs="Arial"/>
          <w:b w:val="0"/>
          <w:sz w:val="32"/>
          <w:szCs w:val="32"/>
          <w:highlight w:val="white"/>
        </w:rPr>
        <w:t xml:space="preserve"> </w:t>
      </w:r>
    </w:p>
    <w:p w:rsidR="000A729B" w:rsidRDefault="00E46B47">
      <w:pPr>
        <w:shd w:val="clear" w:color="auto" w:fill="FFFFFF"/>
        <w:spacing w:before="280" w:line="240" w:lineRule="auto"/>
        <w:ind w:left="-709"/>
        <w:rPr>
          <w:rFonts w:ascii="Consolas" w:eastAsia="Consolas" w:hAnsi="Consolas" w:cs="Consolas"/>
          <w:sz w:val="23"/>
          <w:szCs w:val="23"/>
          <w:highlight w:val="white"/>
        </w:rPr>
      </w:pPr>
      <w:proofErr w:type="gramStart"/>
      <w:r>
        <w:rPr>
          <w:rFonts w:ascii="Consolas" w:eastAsia="Consolas" w:hAnsi="Consolas" w:cs="Consolas"/>
          <w:sz w:val="23"/>
          <w:szCs w:val="23"/>
          <w:highlight w:val="white"/>
        </w:rPr>
        <w:t>currency</w:t>
      </w:r>
      <w:proofErr w:type="gramEnd"/>
      <w:r>
        <w:rPr>
          <w:rFonts w:ascii="Consolas" w:eastAsia="Consolas" w:hAnsi="Consolas" w:cs="Consolas"/>
          <w:sz w:val="23"/>
          <w:szCs w:val="23"/>
          <w:highlight w:val="white"/>
        </w:rPr>
        <w:t xml:space="preserve"> /arrow / math / </w:t>
      </w:r>
      <w:proofErr w:type="spellStart"/>
      <w:r>
        <w:rPr>
          <w:rFonts w:ascii="Consolas" w:eastAsia="Consolas" w:hAnsi="Consolas" w:cs="Consolas"/>
          <w:sz w:val="23"/>
          <w:szCs w:val="23"/>
          <w:highlight w:val="white"/>
        </w:rPr>
        <w:t>emoji</w:t>
      </w:r>
      <w:proofErr w:type="spellEnd"/>
      <w:r>
        <w:rPr>
          <w:rFonts w:ascii="Consolas" w:eastAsia="Consolas" w:hAnsi="Consolas" w:cs="Consolas"/>
          <w:sz w:val="23"/>
          <w:szCs w:val="23"/>
          <w:highlight w:val="white"/>
        </w:rPr>
        <w:t xml:space="preserve"> /</w:t>
      </w:r>
    </w:p>
    <w:p w:rsidR="000A729B" w:rsidRDefault="000A729B">
      <w:pPr>
        <w:shd w:val="clear" w:color="auto" w:fill="FFFFFF"/>
        <w:spacing w:before="280" w:line="240" w:lineRule="auto"/>
        <w:ind w:left="-709"/>
        <w:rPr>
          <w:rFonts w:ascii="Consolas" w:eastAsia="Consolas" w:hAnsi="Consolas" w:cs="Consolas"/>
          <w:sz w:val="23"/>
          <w:szCs w:val="23"/>
          <w:highlight w:val="white"/>
        </w:rPr>
      </w:pPr>
    </w:p>
    <w:p w:rsidR="000A729B" w:rsidRDefault="000A729B"/>
    <w:p w:rsidR="000A729B" w:rsidRDefault="00E46B47">
      <w:r>
        <w:t>========================================================================</w:t>
      </w:r>
    </w:p>
    <w:p w:rsidR="000A729B" w:rsidRDefault="00E46B47">
      <w:r>
        <w:t xml:space="preserve">20 </w:t>
      </w:r>
      <w:r>
        <w:rPr>
          <w:b/>
        </w:rPr>
        <w:t>What is CSS?</w:t>
      </w:r>
    </w:p>
    <w:p w:rsidR="000A729B" w:rsidRDefault="00E46B47">
      <w:pPr>
        <w:numPr>
          <w:ilvl w:val="0"/>
          <w:numId w:val="7"/>
        </w:numPr>
      </w:pPr>
      <w:r>
        <w:t xml:space="preserve">CSS stands for Cascading Style Sheets </w:t>
      </w:r>
    </w:p>
    <w:p w:rsidR="000A729B" w:rsidRDefault="00E46B47">
      <w:pPr>
        <w:numPr>
          <w:ilvl w:val="0"/>
          <w:numId w:val="7"/>
        </w:numPr>
      </w:pPr>
      <w:r>
        <w:t xml:space="preserve">Styles define how to display HTML elements </w:t>
      </w:r>
    </w:p>
    <w:p w:rsidR="000A729B" w:rsidRDefault="00E46B47">
      <w:pPr>
        <w:numPr>
          <w:ilvl w:val="0"/>
          <w:numId w:val="7"/>
        </w:numPr>
      </w:pPr>
      <w:r>
        <w:t xml:space="preserve">Styles are normally stored in Style Sheets </w:t>
      </w:r>
    </w:p>
    <w:p w:rsidR="000A729B" w:rsidRDefault="00E46B47">
      <w:pPr>
        <w:numPr>
          <w:ilvl w:val="0"/>
          <w:numId w:val="7"/>
        </w:numPr>
      </w:pPr>
      <w:r>
        <w:t xml:space="preserve">Styles were added to HTML 4.0 to solve a problem </w:t>
      </w:r>
    </w:p>
    <w:p w:rsidR="000A729B" w:rsidRDefault="00E46B47">
      <w:pPr>
        <w:numPr>
          <w:ilvl w:val="0"/>
          <w:numId w:val="7"/>
        </w:numPr>
      </w:pPr>
      <w:r>
        <w:t xml:space="preserve">External Style Sheets can save you a lot of work </w:t>
      </w:r>
    </w:p>
    <w:p w:rsidR="000A729B" w:rsidRDefault="00E46B47">
      <w:pPr>
        <w:numPr>
          <w:ilvl w:val="0"/>
          <w:numId w:val="7"/>
        </w:numPr>
      </w:pPr>
      <w:r>
        <w:t xml:space="preserve">External Style Sheets are stored in CSS files </w:t>
      </w:r>
    </w:p>
    <w:p w:rsidR="000A729B" w:rsidRDefault="00E46B47">
      <w:pPr>
        <w:numPr>
          <w:ilvl w:val="0"/>
          <w:numId w:val="7"/>
        </w:numPr>
      </w:pPr>
      <w:r>
        <w:t xml:space="preserve">Multiple style definitions will cascade into one </w:t>
      </w:r>
    </w:p>
    <w:p w:rsidR="000A729B" w:rsidRDefault="00E46B47">
      <w:r>
        <w:t xml:space="preserve">21) Type OF </w:t>
      </w:r>
      <w:proofErr w:type="gramStart"/>
      <w:r>
        <w:t>CSS ?</w:t>
      </w:r>
      <w:proofErr w:type="gramEnd"/>
      <w:r>
        <w:t xml:space="preserve"> Explain </w:t>
      </w:r>
      <w:proofErr w:type="gramStart"/>
      <w:r>
        <w:t>each ?</w:t>
      </w:r>
      <w:proofErr w:type="gramEnd"/>
    </w:p>
    <w:p w:rsidR="000A729B" w:rsidRDefault="000A729B"/>
    <w:p w:rsidR="000A729B" w:rsidRDefault="00E46B47">
      <w:proofErr w:type="gramStart"/>
      <w:r>
        <w:t>1)Inline</w:t>
      </w:r>
      <w:proofErr w:type="gramEnd"/>
      <w:r>
        <w:t xml:space="preserve"> CSS:   use in direct tag by style attribute</w:t>
      </w:r>
    </w:p>
    <w:p w:rsidR="000A729B" w:rsidRDefault="00E46B47">
      <w:r>
        <w:t xml:space="preserve">2) Internal </w:t>
      </w:r>
      <w:proofErr w:type="gramStart"/>
      <w:r>
        <w:t>CSS :</w:t>
      </w:r>
      <w:proofErr w:type="gramEnd"/>
      <w:r>
        <w:t xml:space="preserve"> use for one page</w:t>
      </w:r>
    </w:p>
    <w:p w:rsidR="000A729B" w:rsidRDefault="00E46B47">
      <w:pPr>
        <w:pBdr>
          <w:top w:val="nil"/>
          <w:left w:val="nil"/>
          <w:bottom w:val="nil"/>
          <w:right w:val="nil"/>
          <w:between w:val="nil"/>
        </w:pBdr>
        <w:spacing w:after="0" w:line="240" w:lineRule="auto"/>
        <w:rPr>
          <w:color w:val="000000"/>
        </w:rPr>
      </w:pPr>
      <w:r>
        <w:rPr>
          <w:color w:val="000000"/>
        </w:rPr>
        <w:t>&lt;</w:t>
      </w:r>
      <w:proofErr w:type="gramStart"/>
      <w:r>
        <w:rPr>
          <w:color w:val="000000"/>
        </w:rPr>
        <w:t>head</w:t>
      </w:r>
      <w:proofErr w:type="gramEnd"/>
      <w:r>
        <w:rPr>
          <w:color w:val="000000"/>
        </w:rPr>
        <w:t>&gt;</w:t>
      </w:r>
    </w:p>
    <w:p w:rsidR="000A729B" w:rsidRDefault="00E46B47">
      <w:pPr>
        <w:pBdr>
          <w:top w:val="nil"/>
          <w:left w:val="nil"/>
          <w:bottom w:val="nil"/>
          <w:right w:val="nil"/>
          <w:between w:val="nil"/>
        </w:pBdr>
        <w:spacing w:after="0" w:line="240" w:lineRule="auto"/>
        <w:rPr>
          <w:color w:val="000000"/>
        </w:rPr>
      </w:pPr>
      <w:r>
        <w:rPr>
          <w:color w:val="000000"/>
        </w:rPr>
        <w:t>&lt;</w:t>
      </w:r>
      <w:proofErr w:type="gramStart"/>
      <w:r>
        <w:rPr>
          <w:color w:val="000000"/>
        </w:rPr>
        <w:t>style</w:t>
      </w:r>
      <w:proofErr w:type="gramEnd"/>
      <w:r>
        <w:rPr>
          <w:color w:val="000000"/>
        </w:rPr>
        <w:t>&gt;</w:t>
      </w:r>
    </w:p>
    <w:p w:rsidR="000A729B" w:rsidRDefault="00E46B47">
      <w:pPr>
        <w:pBdr>
          <w:top w:val="nil"/>
          <w:left w:val="nil"/>
          <w:bottom w:val="nil"/>
          <w:right w:val="nil"/>
          <w:between w:val="nil"/>
        </w:pBdr>
        <w:spacing w:after="0" w:line="240" w:lineRule="auto"/>
        <w:rPr>
          <w:color w:val="000000"/>
        </w:rPr>
      </w:pPr>
      <w:proofErr w:type="gramStart"/>
      <w:r>
        <w:rPr>
          <w:color w:val="000000"/>
        </w:rPr>
        <w:t>p{</w:t>
      </w:r>
      <w:proofErr w:type="gramEnd"/>
      <w:r>
        <w:rPr>
          <w:color w:val="000000"/>
        </w:rPr>
        <w:t xml:space="preserve"> </w:t>
      </w:r>
      <w:proofErr w:type="spellStart"/>
      <w:r>
        <w:rPr>
          <w:color w:val="000000"/>
        </w:rPr>
        <w:t>color:red</w:t>
      </w:r>
      <w:proofErr w:type="spellEnd"/>
      <w:r>
        <w:rPr>
          <w:color w:val="000000"/>
        </w:rPr>
        <w:t xml:space="preserve"> }</w:t>
      </w:r>
    </w:p>
    <w:p w:rsidR="000A729B" w:rsidRDefault="00E46B47">
      <w:pPr>
        <w:pBdr>
          <w:top w:val="nil"/>
          <w:left w:val="nil"/>
          <w:bottom w:val="nil"/>
          <w:right w:val="nil"/>
          <w:between w:val="nil"/>
        </w:pBdr>
        <w:spacing w:after="0" w:line="240" w:lineRule="auto"/>
        <w:rPr>
          <w:color w:val="000000"/>
        </w:rPr>
      </w:pPr>
      <w:r>
        <w:rPr>
          <w:color w:val="000000"/>
        </w:rPr>
        <w:t>&lt;/style&gt;</w:t>
      </w:r>
    </w:p>
    <w:p w:rsidR="000A729B" w:rsidRDefault="00E46B47">
      <w:pPr>
        <w:pBdr>
          <w:top w:val="nil"/>
          <w:left w:val="nil"/>
          <w:bottom w:val="nil"/>
          <w:right w:val="nil"/>
          <w:between w:val="nil"/>
        </w:pBdr>
        <w:spacing w:after="0" w:line="240" w:lineRule="auto"/>
        <w:rPr>
          <w:color w:val="000000"/>
        </w:rPr>
      </w:pPr>
      <w:r>
        <w:rPr>
          <w:color w:val="000000"/>
        </w:rPr>
        <w:t>&lt;/head&gt;</w:t>
      </w:r>
    </w:p>
    <w:p w:rsidR="000A729B" w:rsidRDefault="000A729B">
      <w:pPr>
        <w:pBdr>
          <w:top w:val="nil"/>
          <w:left w:val="nil"/>
          <w:bottom w:val="nil"/>
          <w:right w:val="nil"/>
          <w:between w:val="nil"/>
        </w:pBdr>
        <w:spacing w:after="0" w:line="240" w:lineRule="auto"/>
        <w:rPr>
          <w:color w:val="000000"/>
        </w:rPr>
      </w:pPr>
    </w:p>
    <w:p w:rsidR="000A729B" w:rsidRDefault="00E46B47">
      <w:pPr>
        <w:pBdr>
          <w:top w:val="nil"/>
          <w:left w:val="nil"/>
          <w:bottom w:val="nil"/>
          <w:right w:val="nil"/>
          <w:between w:val="nil"/>
        </w:pBdr>
        <w:spacing w:after="0" w:line="240" w:lineRule="auto"/>
        <w:rPr>
          <w:color w:val="000000"/>
        </w:rPr>
      </w:pPr>
      <w:r>
        <w:rPr>
          <w:color w:val="000000"/>
        </w:rPr>
        <w:t xml:space="preserve">3) </w:t>
      </w:r>
      <w:proofErr w:type="gramStart"/>
      <w:r>
        <w:rPr>
          <w:color w:val="000000"/>
        </w:rPr>
        <w:t>External  :</w:t>
      </w:r>
      <w:proofErr w:type="gramEnd"/>
      <w:r>
        <w:rPr>
          <w:color w:val="000000"/>
        </w:rPr>
        <w:t xml:space="preserve"> create external page .</w:t>
      </w:r>
      <w:proofErr w:type="spellStart"/>
      <w:r>
        <w:rPr>
          <w:color w:val="000000"/>
        </w:rPr>
        <w:t>css</w:t>
      </w:r>
      <w:proofErr w:type="spellEnd"/>
      <w:r>
        <w:rPr>
          <w:color w:val="000000"/>
        </w:rPr>
        <w:t xml:space="preserve"> &amp; load in &lt;head&gt; all websites page </w:t>
      </w:r>
    </w:p>
    <w:p w:rsidR="000A729B" w:rsidRDefault="000A729B">
      <w:pPr>
        <w:pBdr>
          <w:top w:val="nil"/>
          <w:left w:val="nil"/>
          <w:bottom w:val="nil"/>
          <w:right w:val="nil"/>
          <w:between w:val="nil"/>
        </w:pBdr>
        <w:spacing w:after="0" w:line="240" w:lineRule="auto"/>
        <w:rPr>
          <w:color w:val="000000"/>
        </w:rPr>
      </w:pPr>
    </w:p>
    <w:p w:rsidR="000A729B" w:rsidRDefault="00E46B47">
      <w:pPr>
        <w:pBdr>
          <w:top w:val="nil"/>
          <w:left w:val="nil"/>
          <w:bottom w:val="nil"/>
          <w:right w:val="nil"/>
          <w:between w:val="nil"/>
        </w:pBdr>
        <w:spacing w:after="0" w:line="240" w:lineRule="auto"/>
        <w:rPr>
          <w:color w:val="000000"/>
        </w:rPr>
      </w:pPr>
      <w:r>
        <w:rPr>
          <w:color w:val="000000"/>
        </w:rPr>
        <w:t>style.css</w:t>
      </w:r>
    </w:p>
    <w:p w:rsidR="000A729B" w:rsidRDefault="000A729B">
      <w:pPr>
        <w:pBdr>
          <w:top w:val="nil"/>
          <w:left w:val="nil"/>
          <w:bottom w:val="nil"/>
          <w:right w:val="nil"/>
          <w:between w:val="nil"/>
        </w:pBdr>
        <w:spacing w:after="0" w:line="240" w:lineRule="auto"/>
        <w:rPr>
          <w:color w:val="000000"/>
        </w:rPr>
      </w:pPr>
    </w:p>
    <w:p w:rsidR="000A729B" w:rsidRDefault="00E46B47">
      <w:pPr>
        <w:pBdr>
          <w:top w:val="nil"/>
          <w:left w:val="nil"/>
          <w:bottom w:val="nil"/>
          <w:right w:val="nil"/>
          <w:between w:val="nil"/>
        </w:pBdr>
        <w:spacing w:after="0" w:line="240" w:lineRule="auto"/>
        <w:rPr>
          <w:b/>
          <w:color w:val="000000"/>
        </w:rPr>
      </w:pPr>
      <w:r>
        <w:rPr>
          <w:b/>
          <w:color w:val="000000"/>
        </w:rPr>
        <w:t xml:space="preserve">&lt;link </w:t>
      </w:r>
      <w:proofErr w:type="spellStart"/>
      <w:r>
        <w:rPr>
          <w:b/>
          <w:color w:val="000000"/>
        </w:rPr>
        <w:t>href</w:t>
      </w:r>
      <w:proofErr w:type="spellEnd"/>
      <w:r>
        <w:rPr>
          <w:b/>
          <w:color w:val="000000"/>
        </w:rPr>
        <w:t>="style.css" type="text/</w:t>
      </w:r>
      <w:proofErr w:type="spellStart"/>
      <w:r>
        <w:rPr>
          <w:b/>
          <w:color w:val="000000"/>
        </w:rPr>
        <w:t>css</w:t>
      </w:r>
      <w:proofErr w:type="spellEnd"/>
      <w:r>
        <w:rPr>
          <w:b/>
          <w:color w:val="000000"/>
        </w:rPr>
        <w:t xml:space="preserve">" </w:t>
      </w:r>
      <w:proofErr w:type="spellStart"/>
      <w:r>
        <w:rPr>
          <w:b/>
          <w:color w:val="000000"/>
        </w:rPr>
        <w:t>rel</w:t>
      </w:r>
      <w:proofErr w:type="spellEnd"/>
      <w:r>
        <w:rPr>
          <w:b/>
          <w:color w:val="000000"/>
        </w:rPr>
        <w:t>="</w:t>
      </w:r>
      <w:proofErr w:type="spellStart"/>
      <w:r>
        <w:rPr>
          <w:b/>
          <w:color w:val="000000"/>
        </w:rPr>
        <w:t>stylesheet</w:t>
      </w:r>
      <w:proofErr w:type="spellEnd"/>
      <w:r>
        <w:rPr>
          <w:b/>
          <w:color w:val="000000"/>
        </w:rPr>
        <w:t xml:space="preserve">"&gt; </w:t>
      </w:r>
    </w:p>
    <w:p w:rsidR="000A729B" w:rsidRDefault="000A729B">
      <w:pPr>
        <w:pBdr>
          <w:top w:val="nil"/>
          <w:left w:val="nil"/>
          <w:bottom w:val="nil"/>
          <w:right w:val="nil"/>
          <w:between w:val="nil"/>
        </w:pBdr>
        <w:spacing w:after="0" w:line="240" w:lineRule="auto"/>
        <w:rPr>
          <w:color w:val="000000"/>
        </w:rPr>
      </w:pPr>
    </w:p>
    <w:p w:rsidR="000A729B" w:rsidRDefault="000A729B">
      <w:pPr>
        <w:pBdr>
          <w:top w:val="nil"/>
          <w:left w:val="nil"/>
          <w:bottom w:val="nil"/>
          <w:right w:val="nil"/>
          <w:between w:val="nil"/>
        </w:pBdr>
        <w:spacing w:after="0" w:line="240" w:lineRule="auto"/>
        <w:rPr>
          <w:color w:val="000000"/>
        </w:rPr>
      </w:pPr>
    </w:p>
    <w:p w:rsidR="000A729B" w:rsidRDefault="00E46B47">
      <w:r>
        <w:t>&lt;p style="</w:t>
      </w:r>
      <w:proofErr w:type="spellStart"/>
      <w:r>
        <w:t>color</w:t>
      </w:r>
      <w:proofErr w:type="gramStart"/>
      <w:r>
        <w:t>:red</w:t>
      </w:r>
      <w:proofErr w:type="spellEnd"/>
      <w:proofErr w:type="gramEnd"/>
      <w:r>
        <w:t>"&gt;&lt;/p&gt;</w:t>
      </w:r>
    </w:p>
    <w:p w:rsidR="000A729B" w:rsidRDefault="00E46B47">
      <w:r>
        <w:lastRenderedPageBreak/>
        <w:t xml:space="preserve">22) </w:t>
      </w:r>
      <w:proofErr w:type="gramStart"/>
      <w:r>
        <w:t>what</w:t>
      </w:r>
      <w:proofErr w:type="gramEnd"/>
      <w:r>
        <w:t xml:space="preserve"> The Font Properties in </w:t>
      </w:r>
      <w:proofErr w:type="spellStart"/>
      <w:r>
        <w:t>css</w:t>
      </w:r>
      <w:proofErr w:type="spellEnd"/>
    </w:p>
    <w:p w:rsidR="000A729B" w:rsidRDefault="00E46B47">
      <w:pPr>
        <w:shd w:val="clear" w:color="auto" w:fill="FFFFFF"/>
        <w:spacing w:before="288" w:after="288" w:line="240" w:lineRule="auto"/>
      </w:pPr>
      <w:r>
        <w:t>The font property is a shorthand property for:</w:t>
      </w:r>
    </w:p>
    <w:p w:rsidR="000A729B" w:rsidRDefault="000A729B">
      <w:pPr>
        <w:numPr>
          <w:ilvl w:val="0"/>
          <w:numId w:val="10"/>
        </w:numPr>
        <w:shd w:val="clear" w:color="auto" w:fill="FFFFFF"/>
        <w:spacing w:before="280" w:after="0" w:line="240" w:lineRule="auto"/>
      </w:pPr>
      <w:hyperlink r:id="rId15">
        <w:r w:rsidR="00E46B47">
          <w:t>font-style</w:t>
        </w:r>
      </w:hyperlink>
    </w:p>
    <w:p w:rsidR="000A729B" w:rsidRDefault="000A729B">
      <w:pPr>
        <w:numPr>
          <w:ilvl w:val="0"/>
          <w:numId w:val="10"/>
        </w:numPr>
        <w:shd w:val="clear" w:color="auto" w:fill="FFFFFF"/>
        <w:spacing w:after="0" w:line="240" w:lineRule="auto"/>
      </w:pPr>
      <w:hyperlink r:id="rId16">
        <w:r w:rsidR="00E46B47">
          <w:t>font-variant</w:t>
        </w:r>
      </w:hyperlink>
      <w:r w:rsidR="00E46B47">
        <w:t>: small-caps</w:t>
      </w:r>
    </w:p>
    <w:p w:rsidR="000A729B" w:rsidRDefault="000A729B">
      <w:pPr>
        <w:numPr>
          <w:ilvl w:val="0"/>
          <w:numId w:val="10"/>
        </w:numPr>
        <w:shd w:val="clear" w:color="auto" w:fill="FFFFFF"/>
        <w:spacing w:after="0" w:line="240" w:lineRule="auto"/>
      </w:pPr>
      <w:hyperlink r:id="rId17">
        <w:r w:rsidR="00E46B47">
          <w:t>font-weight</w:t>
        </w:r>
      </w:hyperlink>
    </w:p>
    <w:p w:rsidR="000A729B" w:rsidRDefault="000A729B">
      <w:pPr>
        <w:numPr>
          <w:ilvl w:val="0"/>
          <w:numId w:val="10"/>
        </w:numPr>
        <w:shd w:val="clear" w:color="auto" w:fill="FFFFFF"/>
        <w:spacing w:after="0" w:line="240" w:lineRule="auto"/>
      </w:pPr>
      <w:hyperlink r:id="rId18">
        <w:r w:rsidR="00E46B47">
          <w:t>font-size</w:t>
        </w:r>
      </w:hyperlink>
      <w:r w:rsidR="00E46B47">
        <w:t>/</w:t>
      </w:r>
      <w:hyperlink r:id="rId19">
        <w:r w:rsidR="00E46B47">
          <w:t>line-height</w:t>
        </w:r>
      </w:hyperlink>
    </w:p>
    <w:p w:rsidR="000A729B" w:rsidRDefault="000A729B">
      <w:pPr>
        <w:numPr>
          <w:ilvl w:val="0"/>
          <w:numId w:val="10"/>
        </w:numPr>
        <w:shd w:val="clear" w:color="auto" w:fill="FFFFFF"/>
        <w:spacing w:after="280" w:line="240" w:lineRule="auto"/>
      </w:pPr>
      <w:hyperlink r:id="rId20">
        <w:r w:rsidR="00E46B47">
          <w:t>font-family</w:t>
        </w:r>
      </w:hyperlink>
    </w:p>
    <w:p w:rsidR="000A729B" w:rsidRDefault="00E46B47">
      <w:r>
        <w:t>23) What text property in CSS;</w:t>
      </w:r>
    </w:p>
    <w:p w:rsidR="000A729B" w:rsidRDefault="00E46B47">
      <w:pPr>
        <w:numPr>
          <w:ilvl w:val="0"/>
          <w:numId w:val="11"/>
        </w:numPr>
        <w:pBdr>
          <w:top w:val="nil"/>
          <w:left w:val="nil"/>
          <w:bottom w:val="nil"/>
          <w:right w:val="nil"/>
          <w:between w:val="nil"/>
        </w:pBdr>
        <w:spacing w:before="120" w:after="144" w:line="240" w:lineRule="auto"/>
        <w:ind w:left="768" w:right="48"/>
        <w:jc w:val="both"/>
        <w:rPr>
          <w:color w:val="000000"/>
        </w:rPr>
      </w:pPr>
      <w:r>
        <w:rPr>
          <w:color w:val="000000"/>
        </w:rPr>
        <w:t xml:space="preserve">The color property is used to set the </w:t>
      </w:r>
      <w:r>
        <w:rPr>
          <w:b/>
          <w:color w:val="000000"/>
        </w:rPr>
        <w:t>color</w:t>
      </w:r>
      <w:r>
        <w:rPr>
          <w:color w:val="000000"/>
        </w:rPr>
        <w:t xml:space="preserve"> of a text.</w:t>
      </w:r>
    </w:p>
    <w:p w:rsidR="000A729B" w:rsidRDefault="00E46B47">
      <w:pPr>
        <w:numPr>
          <w:ilvl w:val="0"/>
          <w:numId w:val="11"/>
        </w:numPr>
        <w:pBdr>
          <w:top w:val="nil"/>
          <w:left w:val="nil"/>
          <w:bottom w:val="nil"/>
          <w:right w:val="nil"/>
          <w:between w:val="nil"/>
        </w:pBdr>
        <w:spacing w:before="120" w:after="144" w:line="240" w:lineRule="auto"/>
        <w:ind w:left="768" w:right="48"/>
        <w:jc w:val="both"/>
        <w:rPr>
          <w:color w:val="000000"/>
        </w:rPr>
      </w:pPr>
      <w:r>
        <w:rPr>
          <w:color w:val="000000"/>
        </w:rPr>
        <w:t xml:space="preserve">The direction property is used to set the </w:t>
      </w:r>
      <w:r>
        <w:rPr>
          <w:b/>
          <w:color w:val="000000"/>
        </w:rPr>
        <w:t>text</w:t>
      </w:r>
      <w:r>
        <w:rPr>
          <w:b/>
        </w:rPr>
        <w:t>-</w:t>
      </w:r>
      <w:r>
        <w:rPr>
          <w:b/>
          <w:color w:val="000000"/>
        </w:rPr>
        <w:t>direction</w:t>
      </w:r>
      <w:r>
        <w:rPr>
          <w:color w:val="000000"/>
        </w:rPr>
        <w:t>.</w:t>
      </w:r>
    </w:p>
    <w:p w:rsidR="000A729B" w:rsidRDefault="00E46B47">
      <w:pPr>
        <w:numPr>
          <w:ilvl w:val="0"/>
          <w:numId w:val="11"/>
        </w:numPr>
        <w:pBdr>
          <w:top w:val="nil"/>
          <w:left w:val="nil"/>
          <w:bottom w:val="nil"/>
          <w:right w:val="nil"/>
          <w:between w:val="nil"/>
        </w:pBdr>
        <w:spacing w:before="120" w:after="144" w:line="240" w:lineRule="auto"/>
        <w:ind w:left="768" w:right="48"/>
        <w:jc w:val="both"/>
        <w:rPr>
          <w:color w:val="000000"/>
        </w:rPr>
      </w:pPr>
      <w:r>
        <w:rPr>
          <w:color w:val="000000"/>
        </w:rPr>
        <w:t>The </w:t>
      </w:r>
      <w:r>
        <w:rPr>
          <w:b/>
          <w:color w:val="000000"/>
        </w:rPr>
        <w:t>letter-spacing</w:t>
      </w:r>
      <w:r>
        <w:rPr>
          <w:color w:val="000000"/>
        </w:rPr>
        <w:t> property is used to add or subtract space between the letters that make up a word.</w:t>
      </w:r>
    </w:p>
    <w:p w:rsidR="000A729B" w:rsidRDefault="00E46B47">
      <w:pPr>
        <w:numPr>
          <w:ilvl w:val="0"/>
          <w:numId w:val="11"/>
        </w:numPr>
        <w:pBdr>
          <w:top w:val="nil"/>
          <w:left w:val="nil"/>
          <w:bottom w:val="nil"/>
          <w:right w:val="nil"/>
          <w:between w:val="nil"/>
        </w:pBdr>
        <w:spacing w:before="120" w:after="144" w:line="240" w:lineRule="auto"/>
        <w:ind w:left="768" w:right="48"/>
        <w:jc w:val="both"/>
        <w:rPr>
          <w:color w:val="000000"/>
        </w:rPr>
      </w:pPr>
      <w:r>
        <w:rPr>
          <w:color w:val="000000"/>
        </w:rPr>
        <w:t>The </w:t>
      </w:r>
      <w:r>
        <w:rPr>
          <w:b/>
          <w:color w:val="000000"/>
        </w:rPr>
        <w:t>word-spacing</w:t>
      </w:r>
      <w:r>
        <w:rPr>
          <w:color w:val="000000"/>
        </w:rPr>
        <w:t> property is used to add or subtract space between the words of a sentence.</w:t>
      </w:r>
    </w:p>
    <w:p w:rsidR="000A729B" w:rsidRDefault="00E46B47">
      <w:pPr>
        <w:numPr>
          <w:ilvl w:val="0"/>
          <w:numId w:val="11"/>
        </w:numPr>
        <w:pBdr>
          <w:top w:val="nil"/>
          <w:left w:val="nil"/>
          <w:bottom w:val="nil"/>
          <w:right w:val="nil"/>
          <w:between w:val="nil"/>
        </w:pBdr>
        <w:spacing w:before="120" w:after="144" w:line="240" w:lineRule="auto"/>
        <w:ind w:left="768" w:right="48"/>
        <w:jc w:val="both"/>
        <w:rPr>
          <w:color w:val="000000"/>
        </w:rPr>
      </w:pPr>
      <w:r>
        <w:rPr>
          <w:color w:val="000000"/>
        </w:rPr>
        <w:t>The </w:t>
      </w:r>
      <w:r>
        <w:rPr>
          <w:b/>
          <w:color w:val="000000"/>
        </w:rPr>
        <w:t>text-indent</w:t>
      </w:r>
      <w:r>
        <w:rPr>
          <w:color w:val="000000"/>
        </w:rPr>
        <w:t> property is used to indent the text of a paragraph.</w:t>
      </w:r>
    </w:p>
    <w:p w:rsidR="000A729B" w:rsidRDefault="00E46B47">
      <w:pPr>
        <w:numPr>
          <w:ilvl w:val="0"/>
          <w:numId w:val="11"/>
        </w:numPr>
        <w:pBdr>
          <w:top w:val="nil"/>
          <w:left w:val="nil"/>
          <w:bottom w:val="nil"/>
          <w:right w:val="nil"/>
          <w:between w:val="nil"/>
        </w:pBdr>
        <w:spacing w:before="120" w:after="144" w:line="240" w:lineRule="auto"/>
        <w:ind w:left="768" w:right="48"/>
        <w:jc w:val="both"/>
        <w:rPr>
          <w:color w:val="000000"/>
        </w:rPr>
      </w:pPr>
      <w:r>
        <w:rPr>
          <w:color w:val="000000"/>
        </w:rPr>
        <w:t>The </w:t>
      </w:r>
      <w:r>
        <w:rPr>
          <w:b/>
          <w:color w:val="000000"/>
        </w:rPr>
        <w:t>text-align</w:t>
      </w:r>
      <w:r>
        <w:rPr>
          <w:color w:val="000000"/>
        </w:rPr>
        <w:t> property is used to align the text of a document.</w:t>
      </w:r>
    </w:p>
    <w:p w:rsidR="000A729B" w:rsidRDefault="00E46B47">
      <w:pPr>
        <w:numPr>
          <w:ilvl w:val="0"/>
          <w:numId w:val="11"/>
        </w:numPr>
        <w:pBdr>
          <w:top w:val="nil"/>
          <w:left w:val="nil"/>
          <w:bottom w:val="nil"/>
          <w:right w:val="nil"/>
          <w:between w:val="nil"/>
        </w:pBdr>
        <w:spacing w:before="120" w:after="144" w:line="240" w:lineRule="auto"/>
        <w:ind w:left="768" w:right="48"/>
        <w:jc w:val="both"/>
        <w:rPr>
          <w:color w:val="000000"/>
        </w:rPr>
      </w:pPr>
      <w:r>
        <w:rPr>
          <w:color w:val="000000"/>
        </w:rPr>
        <w:t>The </w:t>
      </w:r>
      <w:r>
        <w:rPr>
          <w:b/>
          <w:color w:val="000000"/>
        </w:rPr>
        <w:t>text-decoration</w:t>
      </w:r>
      <w:r>
        <w:rPr>
          <w:color w:val="000000"/>
        </w:rPr>
        <w:t xml:space="preserve"> property is used to underline, </w:t>
      </w:r>
      <w:proofErr w:type="spellStart"/>
      <w:r>
        <w:rPr>
          <w:color w:val="000000"/>
        </w:rPr>
        <w:t>overline</w:t>
      </w:r>
      <w:proofErr w:type="spellEnd"/>
      <w:r>
        <w:rPr>
          <w:color w:val="000000"/>
        </w:rPr>
        <w:t>, and strikethrough text.</w:t>
      </w:r>
    </w:p>
    <w:p w:rsidR="000A729B" w:rsidRDefault="00E46B47">
      <w:pPr>
        <w:numPr>
          <w:ilvl w:val="0"/>
          <w:numId w:val="11"/>
        </w:numPr>
        <w:pBdr>
          <w:top w:val="nil"/>
          <w:left w:val="nil"/>
          <w:bottom w:val="nil"/>
          <w:right w:val="nil"/>
          <w:between w:val="nil"/>
        </w:pBdr>
        <w:spacing w:before="120" w:after="144" w:line="240" w:lineRule="auto"/>
        <w:ind w:left="768" w:right="48"/>
        <w:jc w:val="both"/>
        <w:rPr>
          <w:color w:val="000000"/>
        </w:rPr>
      </w:pPr>
      <w:r>
        <w:rPr>
          <w:color w:val="000000"/>
        </w:rPr>
        <w:t>The </w:t>
      </w:r>
      <w:r>
        <w:rPr>
          <w:b/>
          <w:color w:val="000000"/>
        </w:rPr>
        <w:t>text-transform</w:t>
      </w:r>
      <w:r>
        <w:rPr>
          <w:color w:val="000000"/>
        </w:rPr>
        <w:t> property is used to capitalize text or convert text to uppercase or lowercase letters.</w:t>
      </w:r>
    </w:p>
    <w:p w:rsidR="000A729B" w:rsidRDefault="00E46B47">
      <w:pPr>
        <w:numPr>
          <w:ilvl w:val="0"/>
          <w:numId w:val="11"/>
        </w:numPr>
        <w:pBdr>
          <w:top w:val="nil"/>
          <w:left w:val="nil"/>
          <w:bottom w:val="nil"/>
          <w:right w:val="nil"/>
          <w:between w:val="nil"/>
        </w:pBdr>
        <w:spacing w:before="120" w:after="144" w:line="240" w:lineRule="auto"/>
        <w:ind w:left="768" w:right="48"/>
        <w:jc w:val="both"/>
        <w:rPr>
          <w:color w:val="000000"/>
        </w:rPr>
      </w:pPr>
      <w:r>
        <w:rPr>
          <w:color w:val="000000"/>
        </w:rPr>
        <w:t>The</w:t>
      </w:r>
      <w:r>
        <w:rPr>
          <w:b/>
          <w:color w:val="000000"/>
        </w:rPr>
        <w:t> white-space</w:t>
      </w:r>
      <w:r>
        <w:rPr>
          <w:color w:val="000000"/>
        </w:rPr>
        <w:t> property is used to control the flow and formatting of text.</w:t>
      </w:r>
    </w:p>
    <w:p w:rsidR="000A729B" w:rsidRDefault="00E46B47">
      <w:pPr>
        <w:numPr>
          <w:ilvl w:val="0"/>
          <w:numId w:val="11"/>
        </w:numPr>
        <w:pBdr>
          <w:top w:val="nil"/>
          <w:left w:val="nil"/>
          <w:bottom w:val="nil"/>
          <w:right w:val="nil"/>
          <w:between w:val="nil"/>
        </w:pBdr>
        <w:spacing w:before="120" w:after="144" w:line="240" w:lineRule="auto"/>
        <w:ind w:left="768" w:right="48"/>
        <w:jc w:val="both"/>
        <w:rPr>
          <w:color w:val="000000"/>
        </w:rPr>
      </w:pPr>
      <w:r>
        <w:rPr>
          <w:color w:val="000000"/>
        </w:rPr>
        <w:t>The </w:t>
      </w:r>
      <w:r>
        <w:rPr>
          <w:b/>
          <w:color w:val="000000"/>
        </w:rPr>
        <w:t>text-shadow</w:t>
      </w:r>
      <w:r>
        <w:rPr>
          <w:color w:val="000000"/>
        </w:rPr>
        <w:t> property is used to set the text shadow around a text.</w:t>
      </w:r>
    </w:p>
    <w:p w:rsidR="000A729B" w:rsidRDefault="00E46B47">
      <w:pPr>
        <w:pBdr>
          <w:top w:val="nil"/>
          <w:left w:val="nil"/>
          <w:bottom w:val="nil"/>
          <w:right w:val="nil"/>
          <w:between w:val="nil"/>
        </w:pBdr>
        <w:spacing w:after="0" w:line="240" w:lineRule="auto"/>
        <w:rPr>
          <w:color w:val="000000"/>
        </w:rPr>
      </w:pPr>
      <w:r>
        <w:rPr>
          <w:color w:val="000000"/>
        </w:rPr>
        <w:t xml:space="preserve">24) What is border </w:t>
      </w:r>
      <w:proofErr w:type="gramStart"/>
      <w:r>
        <w:rPr>
          <w:color w:val="000000"/>
        </w:rPr>
        <w:t>property.</w:t>
      </w:r>
      <w:proofErr w:type="gramEnd"/>
    </w:p>
    <w:p w:rsidR="000A729B" w:rsidRDefault="000A729B">
      <w:pPr>
        <w:pBdr>
          <w:top w:val="nil"/>
          <w:left w:val="nil"/>
          <w:bottom w:val="nil"/>
          <w:right w:val="nil"/>
          <w:between w:val="nil"/>
        </w:pBdr>
        <w:spacing w:after="0" w:line="240" w:lineRule="auto"/>
        <w:rPr>
          <w:color w:val="000000"/>
        </w:rPr>
      </w:pPr>
    </w:p>
    <w:p w:rsidR="000A729B" w:rsidRDefault="000A729B">
      <w:pPr>
        <w:numPr>
          <w:ilvl w:val="0"/>
          <w:numId w:val="24"/>
        </w:numPr>
        <w:shd w:val="clear" w:color="auto" w:fill="FFFFFF"/>
        <w:spacing w:before="280" w:after="0" w:line="240" w:lineRule="auto"/>
      </w:pPr>
      <w:hyperlink r:id="rId21">
        <w:r w:rsidR="00E46B47">
          <w:t>border-width</w:t>
        </w:r>
      </w:hyperlink>
    </w:p>
    <w:p w:rsidR="000A729B" w:rsidRDefault="000A729B">
      <w:pPr>
        <w:numPr>
          <w:ilvl w:val="0"/>
          <w:numId w:val="24"/>
        </w:numPr>
        <w:shd w:val="clear" w:color="auto" w:fill="FFFFFF"/>
        <w:spacing w:after="0" w:line="240" w:lineRule="auto"/>
      </w:pPr>
      <w:hyperlink r:id="rId22">
        <w:r w:rsidR="00E46B47">
          <w:t>border-style</w:t>
        </w:r>
      </w:hyperlink>
      <w:r w:rsidR="00E46B47">
        <w:t> (required)</w:t>
      </w:r>
    </w:p>
    <w:p w:rsidR="000A729B" w:rsidRDefault="000A729B">
      <w:pPr>
        <w:numPr>
          <w:ilvl w:val="0"/>
          <w:numId w:val="24"/>
        </w:numPr>
        <w:shd w:val="clear" w:color="auto" w:fill="FFFFFF"/>
        <w:spacing w:after="280" w:line="240" w:lineRule="auto"/>
      </w:pPr>
      <w:hyperlink r:id="rId23">
        <w:r w:rsidR="00E46B47">
          <w:t>border-color</w:t>
        </w:r>
      </w:hyperlink>
    </w:p>
    <w:p w:rsidR="000A729B" w:rsidRDefault="000A729B">
      <w:pPr>
        <w:shd w:val="clear" w:color="auto" w:fill="FFFFFF"/>
        <w:spacing w:after="280" w:line="240" w:lineRule="auto"/>
        <w:ind w:left="720"/>
      </w:pPr>
    </w:p>
    <w:p w:rsidR="000A729B" w:rsidRDefault="00E46B47">
      <w:pPr>
        <w:pBdr>
          <w:top w:val="nil"/>
          <w:left w:val="nil"/>
          <w:bottom w:val="nil"/>
          <w:right w:val="nil"/>
          <w:between w:val="nil"/>
        </w:pBdr>
        <w:spacing w:after="0" w:line="240" w:lineRule="auto"/>
        <w:rPr>
          <w:color w:val="000000"/>
        </w:rPr>
      </w:pPr>
      <w:r>
        <w:rPr>
          <w:color w:val="000000"/>
        </w:rPr>
        <w:t>h1 {</w:t>
      </w:r>
      <w:r>
        <w:rPr>
          <w:color w:val="000000"/>
        </w:rPr>
        <w:br/>
      </w:r>
      <w:proofErr w:type="gramStart"/>
      <w:r>
        <w:rPr>
          <w:color w:val="000000"/>
        </w:rPr>
        <w:t> </w:t>
      </w:r>
      <w:proofErr w:type="gramEnd"/>
      <w:r>
        <w:rPr>
          <w:color w:val="000000"/>
        </w:rPr>
        <w:t> border: 5px solid red;</w:t>
      </w:r>
      <w:r>
        <w:rPr>
          <w:color w:val="000000"/>
        </w:rPr>
        <w:br/>
        <w:t>}</w:t>
      </w:r>
    </w:p>
    <w:p w:rsidR="000A729B" w:rsidRDefault="000A729B">
      <w:pPr>
        <w:pBdr>
          <w:top w:val="nil"/>
          <w:left w:val="nil"/>
          <w:bottom w:val="nil"/>
          <w:right w:val="nil"/>
          <w:between w:val="nil"/>
        </w:pBdr>
        <w:spacing w:after="0" w:line="240" w:lineRule="auto"/>
        <w:rPr>
          <w:color w:val="000000"/>
        </w:rPr>
      </w:pPr>
    </w:p>
    <w:p w:rsidR="000A729B" w:rsidRDefault="00E46B47">
      <w:pPr>
        <w:pBdr>
          <w:top w:val="nil"/>
          <w:left w:val="nil"/>
          <w:bottom w:val="nil"/>
          <w:right w:val="nil"/>
          <w:between w:val="nil"/>
        </w:pBdr>
        <w:spacing w:after="0" w:line="240" w:lineRule="auto"/>
        <w:rPr>
          <w:color w:val="000000"/>
        </w:rPr>
      </w:pPr>
      <w:r>
        <w:rPr>
          <w:color w:val="000000"/>
        </w:rPr>
        <w:t xml:space="preserve">25) What is border outline </w:t>
      </w:r>
      <w:proofErr w:type="gramStart"/>
      <w:r>
        <w:rPr>
          <w:color w:val="000000"/>
        </w:rPr>
        <w:t>property.</w:t>
      </w:r>
      <w:proofErr w:type="gramEnd"/>
    </w:p>
    <w:p w:rsidR="000A729B" w:rsidRDefault="000A729B">
      <w:pPr>
        <w:pBdr>
          <w:top w:val="nil"/>
          <w:left w:val="nil"/>
          <w:bottom w:val="nil"/>
          <w:right w:val="nil"/>
          <w:between w:val="nil"/>
        </w:pBdr>
        <w:spacing w:after="0" w:line="240" w:lineRule="auto"/>
        <w:rPr>
          <w:color w:val="000000"/>
        </w:rPr>
      </w:pPr>
    </w:p>
    <w:p w:rsidR="000A729B" w:rsidRDefault="00E46B47">
      <w:pPr>
        <w:numPr>
          <w:ilvl w:val="0"/>
          <w:numId w:val="25"/>
        </w:numPr>
        <w:pBdr>
          <w:top w:val="nil"/>
          <w:left w:val="nil"/>
          <w:bottom w:val="nil"/>
          <w:right w:val="nil"/>
          <w:between w:val="nil"/>
        </w:pBdr>
        <w:spacing w:after="0" w:line="240" w:lineRule="auto"/>
      </w:pPr>
      <w:r>
        <w:rPr>
          <w:color w:val="000000"/>
        </w:rPr>
        <w:lastRenderedPageBreak/>
        <w:t xml:space="preserve">outline-style </w:t>
      </w:r>
    </w:p>
    <w:p w:rsidR="000A729B" w:rsidRDefault="00E46B47">
      <w:pPr>
        <w:numPr>
          <w:ilvl w:val="0"/>
          <w:numId w:val="25"/>
        </w:numPr>
        <w:pBdr>
          <w:top w:val="nil"/>
          <w:left w:val="nil"/>
          <w:bottom w:val="nil"/>
          <w:right w:val="nil"/>
          <w:between w:val="nil"/>
        </w:pBdr>
        <w:spacing w:after="0" w:line="240" w:lineRule="auto"/>
      </w:pPr>
      <w:r>
        <w:rPr>
          <w:color w:val="000000"/>
        </w:rPr>
        <w:t xml:space="preserve">outline-color </w:t>
      </w:r>
    </w:p>
    <w:p w:rsidR="000A729B" w:rsidRDefault="00E46B47">
      <w:pPr>
        <w:numPr>
          <w:ilvl w:val="0"/>
          <w:numId w:val="25"/>
        </w:numPr>
        <w:pBdr>
          <w:top w:val="nil"/>
          <w:left w:val="nil"/>
          <w:bottom w:val="nil"/>
          <w:right w:val="nil"/>
          <w:between w:val="nil"/>
        </w:pBdr>
        <w:spacing w:after="0" w:line="240" w:lineRule="auto"/>
      </w:pPr>
      <w:r>
        <w:rPr>
          <w:color w:val="000000"/>
        </w:rPr>
        <w:t xml:space="preserve">outline-width </w:t>
      </w:r>
    </w:p>
    <w:p w:rsidR="000A729B" w:rsidRDefault="00E46B47">
      <w:pPr>
        <w:numPr>
          <w:ilvl w:val="0"/>
          <w:numId w:val="25"/>
        </w:numPr>
        <w:pBdr>
          <w:top w:val="nil"/>
          <w:left w:val="nil"/>
          <w:bottom w:val="nil"/>
          <w:right w:val="nil"/>
          <w:between w:val="nil"/>
        </w:pBdr>
        <w:spacing w:after="0" w:line="240" w:lineRule="auto"/>
      </w:pPr>
      <w:r>
        <w:rPr>
          <w:color w:val="000000"/>
        </w:rPr>
        <w:t xml:space="preserve">outline-offset </w:t>
      </w:r>
    </w:p>
    <w:p w:rsidR="000A729B" w:rsidRDefault="00E46B47">
      <w:pPr>
        <w:numPr>
          <w:ilvl w:val="0"/>
          <w:numId w:val="25"/>
        </w:numPr>
        <w:pBdr>
          <w:top w:val="nil"/>
          <w:left w:val="nil"/>
          <w:bottom w:val="nil"/>
          <w:right w:val="nil"/>
          <w:between w:val="nil"/>
        </w:pBdr>
        <w:spacing w:after="0" w:line="240" w:lineRule="auto"/>
      </w:pPr>
      <w:r>
        <w:rPr>
          <w:color w:val="000000"/>
        </w:rPr>
        <w:t>Outline</w:t>
      </w:r>
    </w:p>
    <w:p w:rsidR="000A729B" w:rsidRDefault="000A729B">
      <w:pPr>
        <w:pBdr>
          <w:top w:val="nil"/>
          <w:left w:val="nil"/>
          <w:bottom w:val="nil"/>
          <w:right w:val="nil"/>
          <w:between w:val="nil"/>
        </w:pBdr>
        <w:spacing w:after="0" w:line="240" w:lineRule="auto"/>
        <w:ind w:left="720"/>
        <w:rPr>
          <w:color w:val="000000"/>
        </w:rPr>
      </w:pPr>
    </w:p>
    <w:p w:rsidR="000A729B" w:rsidRDefault="00E46B47">
      <w:pPr>
        <w:pBdr>
          <w:top w:val="nil"/>
          <w:left w:val="nil"/>
          <w:bottom w:val="nil"/>
          <w:right w:val="nil"/>
          <w:between w:val="nil"/>
        </w:pBdr>
        <w:spacing w:after="0" w:line="240" w:lineRule="auto"/>
        <w:ind w:left="720"/>
        <w:rPr>
          <w:color w:val="000000"/>
        </w:rPr>
      </w:pPr>
      <w:r>
        <w:rPr>
          <w:color w:val="000000"/>
        </w:rPr>
        <w:t>p.ex1 {</w:t>
      </w:r>
    </w:p>
    <w:p w:rsidR="000A729B" w:rsidRDefault="00E46B47">
      <w:pPr>
        <w:pBdr>
          <w:top w:val="nil"/>
          <w:left w:val="nil"/>
          <w:bottom w:val="nil"/>
          <w:right w:val="nil"/>
          <w:between w:val="nil"/>
        </w:pBdr>
        <w:spacing w:after="0" w:line="240" w:lineRule="auto"/>
        <w:ind w:left="720"/>
        <w:rPr>
          <w:color w:val="000000"/>
        </w:rPr>
      </w:pPr>
      <w:r>
        <w:rPr>
          <w:color w:val="000000"/>
        </w:rPr>
        <w:t xml:space="preserve">  </w:t>
      </w:r>
      <w:proofErr w:type="gramStart"/>
      <w:r>
        <w:rPr>
          <w:color w:val="000000"/>
        </w:rPr>
        <w:t>border</w:t>
      </w:r>
      <w:proofErr w:type="gramEnd"/>
      <w:r>
        <w:rPr>
          <w:color w:val="000000"/>
        </w:rPr>
        <w:t>: 1px solid black;</w:t>
      </w:r>
    </w:p>
    <w:p w:rsidR="000A729B" w:rsidRDefault="00E46B47">
      <w:pPr>
        <w:pBdr>
          <w:top w:val="nil"/>
          <w:left w:val="nil"/>
          <w:bottom w:val="nil"/>
          <w:right w:val="nil"/>
          <w:between w:val="nil"/>
        </w:pBdr>
        <w:spacing w:after="0" w:line="240" w:lineRule="auto"/>
        <w:ind w:left="720"/>
        <w:rPr>
          <w:color w:val="000000"/>
        </w:rPr>
      </w:pPr>
      <w:r>
        <w:rPr>
          <w:color w:val="000000"/>
        </w:rPr>
        <w:t xml:space="preserve">  </w:t>
      </w:r>
      <w:proofErr w:type="gramStart"/>
      <w:r>
        <w:rPr>
          <w:color w:val="000000"/>
        </w:rPr>
        <w:t>outline-style</w:t>
      </w:r>
      <w:proofErr w:type="gramEnd"/>
      <w:r>
        <w:rPr>
          <w:color w:val="000000"/>
        </w:rPr>
        <w:t>: solid;</w:t>
      </w:r>
    </w:p>
    <w:p w:rsidR="000A729B" w:rsidRDefault="00E46B47">
      <w:pPr>
        <w:pBdr>
          <w:top w:val="nil"/>
          <w:left w:val="nil"/>
          <w:bottom w:val="nil"/>
          <w:right w:val="nil"/>
          <w:between w:val="nil"/>
        </w:pBdr>
        <w:spacing w:after="0" w:line="240" w:lineRule="auto"/>
        <w:ind w:left="720"/>
        <w:rPr>
          <w:color w:val="000000"/>
        </w:rPr>
      </w:pPr>
      <w:r>
        <w:rPr>
          <w:color w:val="000000"/>
        </w:rPr>
        <w:t xml:space="preserve">  </w:t>
      </w:r>
      <w:proofErr w:type="gramStart"/>
      <w:r>
        <w:rPr>
          <w:color w:val="000000"/>
        </w:rPr>
        <w:t>outline-color</w:t>
      </w:r>
      <w:proofErr w:type="gramEnd"/>
      <w:r>
        <w:rPr>
          <w:color w:val="000000"/>
        </w:rPr>
        <w:t>: red;</w:t>
      </w:r>
    </w:p>
    <w:p w:rsidR="000A729B" w:rsidRDefault="00E46B47">
      <w:pPr>
        <w:pBdr>
          <w:top w:val="nil"/>
          <w:left w:val="nil"/>
          <w:bottom w:val="nil"/>
          <w:right w:val="nil"/>
          <w:between w:val="nil"/>
        </w:pBdr>
        <w:spacing w:after="0" w:line="240" w:lineRule="auto"/>
        <w:ind w:left="720"/>
        <w:rPr>
          <w:color w:val="000000"/>
        </w:rPr>
      </w:pPr>
      <w:r>
        <w:rPr>
          <w:color w:val="000000"/>
        </w:rPr>
        <w:t>}</w:t>
      </w:r>
    </w:p>
    <w:p w:rsidR="000A729B" w:rsidRDefault="000A729B">
      <w:pPr>
        <w:pBdr>
          <w:top w:val="nil"/>
          <w:left w:val="nil"/>
          <w:bottom w:val="nil"/>
          <w:right w:val="nil"/>
          <w:between w:val="nil"/>
        </w:pBdr>
        <w:spacing w:after="0" w:line="240" w:lineRule="auto"/>
        <w:ind w:left="720"/>
      </w:pPr>
    </w:p>
    <w:p w:rsidR="000A729B" w:rsidRDefault="00E46B47">
      <w:pPr>
        <w:pBdr>
          <w:top w:val="nil"/>
          <w:left w:val="nil"/>
          <w:bottom w:val="nil"/>
          <w:right w:val="nil"/>
          <w:between w:val="nil"/>
        </w:pBdr>
        <w:spacing w:after="0" w:line="240" w:lineRule="auto"/>
        <w:rPr>
          <w:color w:val="000000"/>
        </w:rPr>
      </w:pPr>
      <w:r>
        <w:rPr>
          <w:color w:val="000000"/>
        </w:rPr>
        <w:t xml:space="preserve">26) What is </w:t>
      </w:r>
      <w:proofErr w:type="gramStart"/>
      <w:r>
        <w:rPr>
          <w:color w:val="000000"/>
        </w:rPr>
        <w:t>Float ?</w:t>
      </w:r>
      <w:proofErr w:type="gramEnd"/>
    </w:p>
    <w:p w:rsidR="000A729B" w:rsidRDefault="00E46B47">
      <w:pPr>
        <w:pBdr>
          <w:top w:val="nil"/>
          <w:left w:val="nil"/>
          <w:bottom w:val="nil"/>
          <w:right w:val="nil"/>
          <w:between w:val="nil"/>
        </w:pBdr>
        <w:spacing w:after="0" w:line="240" w:lineRule="auto"/>
        <w:rPr>
          <w:color w:val="000000"/>
        </w:rPr>
      </w:pPr>
      <w:proofErr w:type="gramStart"/>
      <w:r>
        <w:rPr>
          <w:color w:val="000000"/>
        </w:rPr>
        <w:t>floating</w:t>
      </w:r>
      <w:proofErr w:type="gramEnd"/>
      <w:r>
        <w:rPr>
          <w:color w:val="000000"/>
        </w:rPr>
        <w:t xml:space="preserve"> and positioning are the CSS methods for breaking out of the flow and arranging elements on the page. Floating an element moves it to the left or right, and allows the following text to wrap around it. Positioning is a way to specify the location of an element anywhere on the page with pixel precision.</w:t>
      </w:r>
    </w:p>
    <w:p w:rsidR="000A729B" w:rsidRDefault="000A729B">
      <w:pPr>
        <w:pBdr>
          <w:top w:val="nil"/>
          <w:left w:val="nil"/>
          <w:bottom w:val="nil"/>
          <w:right w:val="nil"/>
          <w:between w:val="nil"/>
        </w:pBdr>
        <w:spacing w:after="0" w:line="240" w:lineRule="auto"/>
        <w:rPr>
          <w:color w:val="000000"/>
        </w:rPr>
      </w:pPr>
    </w:p>
    <w:p w:rsidR="000A729B" w:rsidRDefault="00E46B47">
      <w:pPr>
        <w:pBdr>
          <w:top w:val="nil"/>
          <w:left w:val="nil"/>
          <w:bottom w:val="nil"/>
          <w:right w:val="nil"/>
          <w:between w:val="nil"/>
        </w:pBdr>
        <w:spacing w:after="0" w:line="240" w:lineRule="auto"/>
        <w:rPr>
          <w:color w:val="000000"/>
        </w:rPr>
      </w:pPr>
      <w:proofErr w:type="gramStart"/>
      <w:r>
        <w:rPr>
          <w:color w:val="000000"/>
        </w:rPr>
        <w:t>float</w:t>
      </w:r>
      <w:proofErr w:type="gramEnd"/>
    </w:p>
    <w:p w:rsidR="000A729B" w:rsidRDefault="00E46B47">
      <w:pPr>
        <w:pBdr>
          <w:top w:val="nil"/>
          <w:left w:val="nil"/>
          <w:bottom w:val="nil"/>
          <w:right w:val="nil"/>
          <w:between w:val="nil"/>
        </w:pBdr>
        <w:spacing w:after="0" w:line="240" w:lineRule="auto"/>
        <w:rPr>
          <w:color w:val="000000"/>
        </w:rPr>
      </w:pPr>
      <w:r>
        <w:rPr>
          <w:color w:val="000000"/>
        </w:rPr>
        <w:t>Values: left | right | none | inherit</w:t>
      </w:r>
    </w:p>
    <w:p w:rsidR="000A729B" w:rsidRDefault="000A729B">
      <w:pPr>
        <w:pBdr>
          <w:top w:val="nil"/>
          <w:left w:val="nil"/>
          <w:bottom w:val="nil"/>
          <w:right w:val="nil"/>
          <w:between w:val="nil"/>
        </w:pBdr>
        <w:spacing w:after="0" w:line="240" w:lineRule="auto"/>
        <w:rPr>
          <w:color w:val="000000"/>
        </w:rPr>
      </w:pPr>
    </w:p>
    <w:p w:rsidR="000A729B" w:rsidRDefault="00E46B47">
      <w:pPr>
        <w:pBdr>
          <w:top w:val="nil"/>
          <w:left w:val="nil"/>
          <w:bottom w:val="nil"/>
          <w:right w:val="nil"/>
          <w:between w:val="nil"/>
        </w:pBdr>
        <w:spacing w:after="0" w:line="240" w:lineRule="auto"/>
        <w:rPr>
          <w:color w:val="000000"/>
        </w:rPr>
      </w:pPr>
      <w:r>
        <w:rPr>
          <w:color w:val="000000"/>
        </w:rPr>
        <w:t xml:space="preserve">27) What is </w:t>
      </w:r>
      <w:r>
        <w:rPr>
          <w:b/>
          <w:color w:val="000000"/>
        </w:rPr>
        <w:t xml:space="preserve">position </w:t>
      </w:r>
      <w:proofErr w:type="gramStart"/>
      <w:r>
        <w:rPr>
          <w:color w:val="000000"/>
        </w:rPr>
        <w:t>property</w:t>
      </w:r>
      <w:proofErr w:type="gramEnd"/>
    </w:p>
    <w:p w:rsidR="000A729B" w:rsidRDefault="00E46B47">
      <w:pPr>
        <w:shd w:val="clear" w:color="auto" w:fill="FFFFFF"/>
        <w:spacing w:before="187" w:after="187" w:line="240" w:lineRule="auto"/>
      </w:pPr>
      <w:r>
        <w:t>The position property specifies the type of positioning method used for an element.</w:t>
      </w:r>
    </w:p>
    <w:p w:rsidR="000A729B" w:rsidRDefault="00E46B47">
      <w:pPr>
        <w:shd w:val="clear" w:color="auto" w:fill="FFFFFF"/>
        <w:spacing w:before="288" w:after="288" w:line="240" w:lineRule="auto"/>
      </w:pPr>
      <w:r>
        <w:t>There are five different position values:</w:t>
      </w:r>
    </w:p>
    <w:p w:rsidR="000A729B" w:rsidRDefault="00E46B47">
      <w:pPr>
        <w:pBdr>
          <w:top w:val="nil"/>
          <w:left w:val="nil"/>
          <w:bottom w:val="nil"/>
          <w:right w:val="nil"/>
          <w:between w:val="nil"/>
        </w:pBdr>
        <w:shd w:val="clear" w:color="auto" w:fill="FFFFFF"/>
        <w:spacing w:before="288" w:after="288" w:line="240" w:lineRule="auto"/>
        <w:rPr>
          <w:color w:val="000000"/>
        </w:rPr>
      </w:pPr>
      <w:proofErr w:type="gramStart"/>
      <w:r>
        <w:rPr>
          <w:color w:val="000000"/>
        </w:rPr>
        <w:t>static</w:t>
      </w:r>
      <w:proofErr w:type="gramEnd"/>
      <w:r>
        <w:rPr>
          <w:color w:val="000000"/>
        </w:rPr>
        <w:t xml:space="preserve"> This is the normal positioning scheme in which elements are positioned as they occur in the normal document flow.</w:t>
      </w:r>
    </w:p>
    <w:p w:rsidR="000A729B" w:rsidRDefault="000A729B">
      <w:pPr>
        <w:pBdr>
          <w:top w:val="nil"/>
          <w:left w:val="nil"/>
          <w:bottom w:val="nil"/>
          <w:right w:val="nil"/>
          <w:between w:val="nil"/>
        </w:pBdr>
        <w:shd w:val="clear" w:color="auto" w:fill="FFFFFF"/>
        <w:spacing w:before="288" w:after="288" w:line="240" w:lineRule="auto"/>
      </w:pPr>
    </w:p>
    <w:p w:rsidR="000A729B" w:rsidRDefault="00E46B47">
      <w:pPr>
        <w:numPr>
          <w:ilvl w:val="0"/>
          <w:numId w:val="15"/>
        </w:numPr>
        <w:shd w:val="clear" w:color="auto" w:fill="FFFFFF"/>
        <w:spacing w:before="280" w:after="280" w:line="240" w:lineRule="auto"/>
      </w:pPr>
      <w:r>
        <w:t xml:space="preserve">Static : default </w:t>
      </w:r>
    </w:p>
    <w:p w:rsidR="000A729B" w:rsidRDefault="00E46B47">
      <w:pPr>
        <w:numPr>
          <w:ilvl w:val="0"/>
          <w:numId w:val="15"/>
        </w:numPr>
        <w:shd w:val="clear" w:color="auto" w:fill="FFFFFF"/>
        <w:spacing w:before="280" w:after="280" w:line="240" w:lineRule="auto"/>
      </w:pPr>
      <w:r>
        <w:t xml:space="preserve">Relative </w:t>
      </w:r>
      <w:proofErr w:type="spellStart"/>
      <w:r>
        <w:t>Relative</w:t>
      </w:r>
      <w:proofErr w:type="spellEnd"/>
      <w:r>
        <w:t xml:space="preserve"> positioning moves the box relative to its original position in the flow. The distinctive behavior of relative positioning is that the space the element would have occupied in the normal flow is preserved.</w:t>
      </w:r>
    </w:p>
    <w:p w:rsidR="000A729B" w:rsidRDefault="00E46B47">
      <w:pPr>
        <w:numPr>
          <w:ilvl w:val="0"/>
          <w:numId w:val="15"/>
        </w:numPr>
        <w:shd w:val="clear" w:color="auto" w:fill="FFFFFF"/>
        <w:spacing w:before="280" w:after="0" w:line="240" w:lineRule="auto"/>
      </w:pPr>
      <w:proofErr w:type="gramStart"/>
      <w:r>
        <w:t>fixed</w:t>
      </w:r>
      <w:proofErr w:type="gramEnd"/>
      <w:r>
        <w:t xml:space="preserve"> The distinguishing characteristic of fixed positioning is that the element stays in one position in the window even when the document scrolls. Fixed elements are removed from the document flow and positioned relative to the browser window (or other viewport). </w:t>
      </w:r>
      <w:proofErr w:type="gramStart"/>
      <w:r>
        <w:t>rather</w:t>
      </w:r>
      <w:proofErr w:type="gramEnd"/>
      <w:r>
        <w:t xml:space="preserve"> than another element in the document.</w:t>
      </w:r>
    </w:p>
    <w:p w:rsidR="000A729B" w:rsidRDefault="000A729B">
      <w:pPr>
        <w:shd w:val="clear" w:color="auto" w:fill="FFFFFF"/>
        <w:spacing w:before="280" w:after="0" w:line="240" w:lineRule="auto"/>
        <w:ind w:left="720"/>
      </w:pPr>
    </w:p>
    <w:p w:rsidR="000A729B" w:rsidRDefault="00E46B47">
      <w:pPr>
        <w:numPr>
          <w:ilvl w:val="0"/>
          <w:numId w:val="15"/>
        </w:numPr>
        <w:shd w:val="clear" w:color="auto" w:fill="FFFFFF"/>
        <w:spacing w:after="280" w:line="240" w:lineRule="auto"/>
      </w:pPr>
      <w:proofErr w:type="gramStart"/>
      <w:r>
        <w:t>absolute :</w:t>
      </w:r>
      <w:proofErr w:type="gramEnd"/>
      <w:r>
        <w:t xml:space="preserve"> Absolutely positioned elements are removed from the document flow entirely and positioned relative to a containing element (we’ll talk more about this later). Unlike relatively positioned elements, the space they would have occupied is closed up. In fact, they have no influence at all on the layout of surrounding elements.</w:t>
      </w:r>
    </w:p>
    <w:p w:rsidR="000A729B" w:rsidRDefault="00E46B47">
      <w:pPr>
        <w:numPr>
          <w:ilvl w:val="0"/>
          <w:numId w:val="15"/>
        </w:numPr>
        <w:shd w:val="clear" w:color="auto" w:fill="FFFFFF"/>
        <w:spacing w:before="288" w:after="288" w:line="240" w:lineRule="auto"/>
      </w:pPr>
      <w:proofErr w:type="gramStart"/>
      <w:r>
        <w:lastRenderedPageBreak/>
        <w:t>sticky :</w:t>
      </w:r>
      <w:proofErr w:type="gramEnd"/>
      <w:r>
        <w:t xml:space="preserve"> An element with position: sticky; is positioned based on the user's scroll </w:t>
      </w:r>
      <w:proofErr w:type="spellStart"/>
      <w:r>
        <w:t>position.A</w:t>
      </w:r>
      <w:proofErr w:type="spellEnd"/>
      <w:r>
        <w:t xml:space="preserve"> sticky element toggles between relative and fixed, depending on the scroll position. It is positioned relative until a given offset position is met in the viewport - then it "sticks" in place (like </w:t>
      </w:r>
      <w:proofErr w:type="spellStart"/>
      <w:r>
        <w:t>position</w:t>
      </w:r>
      <w:proofErr w:type="gramStart"/>
      <w:r>
        <w:t>:fixed</w:t>
      </w:r>
      <w:proofErr w:type="spellEnd"/>
      <w:proofErr w:type="gramEnd"/>
      <w:r>
        <w:t>).</w:t>
      </w:r>
    </w:p>
    <w:p w:rsidR="000A729B" w:rsidRDefault="000A729B">
      <w:pPr>
        <w:pBdr>
          <w:top w:val="nil"/>
          <w:left w:val="nil"/>
          <w:bottom w:val="nil"/>
          <w:right w:val="nil"/>
          <w:between w:val="nil"/>
        </w:pBdr>
        <w:shd w:val="clear" w:color="auto" w:fill="FFFFFF"/>
        <w:spacing w:before="288" w:after="288" w:line="240" w:lineRule="auto"/>
        <w:rPr>
          <w:color w:val="000000"/>
        </w:rPr>
      </w:pPr>
    </w:p>
    <w:p w:rsidR="000A729B" w:rsidRDefault="000A729B">
      <w:pPr>
        <w:shd w:val="clear" w:color="auto" w:fill="FFFFFF"/>
        <w:spacing w:before="280" w:after="280" w:line="240" w:lineRule="auto"/>
        <w:ind w:left="720"/>
      </w:pPr>
    </w:p>
    <w:p w:rsidR="000A729B" w:rsidRDefault="00E46B47">
      <w:pPr>
        <w:pBdr>
          <w:top w:val="nil"/>
          <w:left w:val="nil"/>
          <w:bottom w:val="nil"/>
          <w:right w:val="nil"/>
          <w:between w:val="nil"/>
        </w:pBdr>
        <w:spacing w:after="0" w:line="240" w:lineRule="auto"/>
        <w:rPr>
          <w:color w:val="000000"/>
        </w:rPr>
      </w:pPr>
      <w:r>
        <w:rPr>
          <w:color w:val="000000"/>
        </w:rPr>
        <w:t xml:space="preserve">28) What is Stacking </w:t>
      </w:r>
      <w:proofErr w:type="gramStart"/>
      <w:r>
        <w:rPr>
          <w:color w:val="000000"/>
        </w:rPr>
        <w:t>order</w:t>
      </w:r>
      <w:proofErr w:type="gramEnd"/>
    </w:p>
    <w:p w:rsidR="000A729B" w:rsidRDefault="000A729B">
      <w:pPr>
        <w:pBdr>
          <w:top w:val="nil"/>
          <w:left w:val="nil"/>
          <w:bottom w:val="nil"/>
          <w:right w:val="nil"/>
          <w:between w:val="nil"/>
        </w:pBdr>
        <w:spacing w:after="0" w:line="240" w:lineRule="auto"/>
        <w:rPr>
          <w:color w:val="000000"/>
        </w:rPr>
      </w:pPr>
    </w:p>
    <w:p w:rsidR="000A729B" w:rsidRDefault="00E46B47">
      <w:pPr>
        <w:numPr>
          <w:ilvl w:val="0"/>
          <w:numId w:val="16"/>
        </w:numPr>
        <w:pBdr>
          <w:top w:val="nil"/>
          <w:left w:val="nil"/>
          <w:bottom w:val="nil"/>
          <w:right w:val="nil"/>
          <w:between w:val="nil"/>
        </w:pBdr>
        <w:spacing w:after="0" w:line="240" w:lineRule="auto"/>
      </w:pPr>
      <w:r>
        <w:rPr>
          <w:color w:val="000000"/>
        </w:rPr>
        <w:t>Absolutely positioned elements overlap other elements, so it follows that multiple positioned elements have the potential to stack up on one another.</w:t>
      </w:r>
    </w:p>
    <w:p w:rsidR="000A729B" w:rsidRDefault="00E46B47">
      <w:pPr>
        <w:numPr>
          <w:ilvl w:val="0"/>
          <w:numId w:val="16"/>
        </w:numPr>
        <w:pBdr>
          <w:top w:val="nil"/>
          <w:left w:val="nil"/>
          <w:bottom w:val="nil"/>
          <w:right w:val="nil"/>
          <w:between w:val="nil"/>
        </w:pBdr>
        <w:spacing w:after="0" w:line="240" w:lineRule="auto"/>
      </w:pPr>
      <w:r>
        <w:rPr>
          <w:color w:val="000000"/>
        </w:rPr>
        <w:t xml:space="preserve">By default, elements stack up in the order in which they appear in the document, but you can change the stacking order with the </w:t>
      </w:r>
      <w:r>
        <w:rPr>
          <w:b/>
          <w:color w:val="000000"/>
        </w:rPr>
        <w:t>z-index property.</w:t>
      </w:r>
    </w:p>
    <w:p w:rsidR="000A729B" w:rsidRDefault="000A729B">
      <w:pPr>
        <w:pBdr>
          <w:top w:val="nil"/>
          <w:left w:val="nil"/>
          <w:bottom w:val="nil"/>
          <w:right w:val="nil"/>
          <w:between w:val="nil"/>
        </w:pBdr>
        <w:spacing w:after="0" w:line="240" w:lineRule="auto"/>
        <w:rPr>
          <w:color w:val="000000"/>
        </w:rPr>
      </w:pPr>
    </w:p>
    <w:p w:rsidR="000A729B" w:rsidRDefault="00E46B47">
      <w:pPr>
        <w:pBdr>
          <w:top w:val="nil"/>
          <w:left w:val="nil"/>
          <w:bottom w:val="nil"/>
          <w:right w:val="nil"/>
          <w:between w:val="nil"/>
        </w:pBdr>
        <w:spacing w:after="0" w:line="240" w:lineRule="auto"/>
        <w:rPr>
          <w:color w:val="000000"/>
        </w:rPr>
      </w:pPr>
      <w:proofErr w:type="gramStart"/>
      <w:r>
        <w:rPr>
          <w:b/>
          <w:color w:val="000000"/>
        </w:rPr>
        <w:t>z-index</w:t>
      </w:r>
      <w:proofErr w:type="gramEnd"/>
    </w:p>
    <w:p w:rsidR="000A729B" w:rsidRDefault="00E46B47">
      <w:pPr>
        <w:pBdr>
          <w:top w:val="nil"/>
          <w:left w:val="nil"/>
          <w:bottom w:val="nil"/>
          <w:right w:val="nil"/>
          <w:between w:val="nil"/>
        </w:pBdr>
        <w:spacing w:after="0" w:line="240" w:lineRule="auto"/>
        <w:rPr>
          <w:color w:val="000000"/>
        </w:rPr>
      </w:pPr>
      <w:r>
        <w:rPr>
          <w:i/>
          <w:color w:val="000000"/>
        </w:rPr>
        <w:t xml:space="preserve">Values: (number) | </w:t>
      </w:r>
      <w:r>
        <w:rPr>
          <w:b/>
          <w:i/>
          <w:color w:val="000000"/>
        </w:rPr>
        <w:t>auto | inherit</w:t>
      </w:r>
    </w:p>
    <w:p w:rsidR="000A729B" w:rsidRDefault="000A729B">
      <w:pPr>
        <w:pBdr>
          <w:top w:val="nil"/>
          <w:left w:val="nil"/>
          <w:bottom w:val="nil"/>
          <w:right w:val="nil"/>
          <w:between w:val="nil"/>
        </w:pBdr>
        <w:spacing w:after="0" w:line="240" w:lineRule="auto"/>
        <w:rPr>
          <w:color w:val="000000"/>
        </w:rPr>
      </w:pPr>
    </w:p>
    <w:p w:rsidR="000A729B" w:rsidRDefault="00E46B47">
      <w:pPr>
        <w:pBdr>
          <w:top w:val="nil"/>
          <w:left w:val="nil"/>
          <w:bottom w:val="nil"/>
          <w:right w:val="nil"/>
          <w:between w:val="nil"/>
        </w:pBdr>
        <w:spacing w:after="0" w:line="240" w:lineRule="auto"/>
        <w:rPr>
          <w:color w:val="000000"/>
        </w:rPr>
      </w:pPr>
      <w:r>
        <w:rPr>
          <w:color w:val="000000"/>
        </w:rPr>
        <w:t>29) Page Layout Strategies</w:t>
      </w:r>
    </w:p>
    <w:p w:rsidR="000A729B" w:rsidRDefault="00E46B47">
      <w:pPr>
        <w:pBdr>
          <w:top w:val="nil"/>
          <w:left w:val="nil"/>
          <w:bottom w:val="nil"/>
          <w:right w:val="nil"/>
          <w:between w:val="nil"/>
        </w:pBdr>
        <w:spacing w:after="0" w:line="240" w:lineRule="auto"/>
        <w:rPr>
          <w:color w:val="000000"/>
        </w:rPr>
      </w:pPr>
      <w:r>
        <w:rPr>
          <w:b/>
          <w:color w:val="000000"/>
        </w:rPr>
        <w:t>Three general page layout approaches:</w:t>
      </w:r>
    </w:p>
    <w:p w:rsidR="000A729B" w:rsidRDefault="000A729B">
      <w:pPr>
        <w:pBdr>
          <w:top w:val="nil"/>
          <w:left w:val="nil"/>
          <w:bottom w:val="nil"/>
          <w:right w:val="nil"/>
          <w:between w:val="nil"/>
        </w:pBdr>
        <w:spacing w:after="0" w:line="240" w:lineRule="auto"/>
        <w:rPr>
          <w:b/>
          <w:color w:val="000000"/>
        </w:rPr>
      </w:pPr>
    </w:p>
    <w:p w:rsidR="000A729B" w:rsidRDefault="00E46B47">
      <w:pPr>
        <w:pBdr>
          <w:top w:val="nil"/>
          <w:left w:val="nil"/>
          <w:bottom w:val="nil"/>
          <w:right w:val="nil"/>
          <w:between w:val="nil"/>
        </w:pBdr>
        <w:spacing w:after="0" w:line="240" w:lineRule="auto"/>
        <w:rPr>
          <w:color w:val="000000"/>
        </w:rPr>
      </w:pPr>
      <w:r>
        <w:rPr>
          <w:b/>
          <w:color w:val="000000"/>
        </w:rPr>
        <w:t>Liquid</w:t>
      </w:r>
      <w:r>
        <w:rPr>
          <w:color w:val="000000"/>
        </w:rPr>
        <w:t xml:space="preserve"> pages resize along with the browser window.</w:t>
      </w:r>
    </w:p>
    <w:p w:rsidR="000A729B" w:rsidRDefault="000A729B">
      <w:pPr>
        <w:pBdr>
          <w:top w:val="nil"/>
          <w:left w:val="nil"/>
          <w:bottom w:val="nil"/>
          <w:right w:val="nil"/>
          <w:between w:val="nil"/>
        </w:pBdr>
        <w:spacing w:after="0" w:line="240" w:lineRule="auto"/>
        <w:rPr>
          <w:b/>
          <w:color w:val="000000"/>
        </w:rPr>
      </w:pPr>
    </w:p>
    <w:p w:rsidR="000A729B" w:rsidRDefault="00E46B47">
      <w:pPr>
        <w:pBdr>
          <w:top w:val="nil"/>
          <w:left w:val="nil"/>
          <w:bottom w:val="nil"/>
          <w:right w:val="nil"/>
          <w:between w:val="nil"/>
        </w:pBdr>
        <w:spacing w:after="0" w:line="240" w:lineRule="auto"/>
        <w:rPr>
          <w:color w:val="000000"/>
        </w:rPr>
      </w:pPr>
      <w:r>
        <w:rPr>
          <w:b/>
          <w:color w:val="000000"/>
        </w:rPr>
        <w:t>Fixed</w:t>
      </w:r>
      <w:r>
        <w:rPr>
          <w:color w:val="000000"/>
        </w:rPr>
        <w:t xml:space="preserve"> pages put the content in a page area that stays a specific pixel width regardless of the browser’s dimensions.</w:t>
      </w:r>
    </w:p>
    <w:p w:rsidR="000A729B" w:rsidRDefault="000A729B">
      <w:pPr>
        <w:pBdr>
          <w:top w:val="nil"/>
          <w:left w:val="nil"/>
          <w:bottom w:val="nil"/>
          <w:right w:val="nil"/>
          <w:between w:val="nil"/>
        </w:pBdr>
        <w:spacing w:after="0" w:line="240" w:lineRule="auto"/>
        <w:rPr>
          <w:b/>
          <w:color w:val="000000"/>
        </w:rPr>
      </w:pPr>
    </w:p>
    <w:p w:rsidR="000A729B" w:rsidRDefault="00E46B47">
      <w:pPr>
        <w:pBdr>
          <w:top w:val="nil"/>
          <w:left w:val="nil"/>
          <w:bottom w:val="nil"/>
          <w:right w:val="nil"/>
          <w:between w:val="nil"/>
        </w:pBdr>
        <w:spacing w:after="0" w:line="240" w:lineRule="auto"/>
        <w:rPr>
          <w:color w:val="000000"/>
        </w:rPr>
      </w:pPr>
      <w:r>
        <w:rPr>
          <w:b/>
          <w:color w:val="000000"/>
        </w:rPr>
        <w:t>Elastic</w:t>
      </w:r>
      <w:r>
        <w:rPr>
          <w:color w:val="000000"/>
        </w:rPr>
        <w:t xml:space="preserve"> pages have areas that get larger or smaller when the text is resized. Line length and line break stay the same / </w:t>
      </w:r>
      <w:proofErr w:type="spellStart"/>
      <w:r>
        <w:rPr>
          <w:color w:val="000000"/>
        </w:rPr>
        <w:t>em</w:t>
      </w:r>
      <w:proofErr w:type="spellEnd"/>
      <w:r>
        <w:rPr>
          <w:color w:val="000000"/>
        </w:rPr>
        <w:t xml:space="preserve"> </w:t>
      </w:r>
    </w:p>
    <w:p w:rsidR="000A729B" w:rsidRDefault="000A729B">
      <w:pPr>
        <w:pBdr>
          <w:top w:val="nil"/>
          <w:left w:val="nil"/>
          <w:bottom w:val="nil"/>
          <w:right w:val="nil"/>
          <w:between w:val="nil"/>
        </w:pBdr>
        <w:spacing w:after="0" w:line="240" w:lineRule="auto"/>
        <w:rPr>
          <w:color w:val="000000"/>
        </w:rPr>
      </w:pPr>
    </w:p>
    <w:p w:rsidR="000A729B" w:rsidRDefault="00E46B47">
      <w:pPr>
        <w:pBdr>
          <w:top w:val="nil"/>
          <w:left w:val="nil"/>
          <w:bottom w:val="nil"/>
          <w:right w:val="nil"/>
          <w:between w:val="nil"/>
        </w:pBdr>
        <w:spacing w:after="0" w:line="240" w:lineRule="auto"/>
        <w:rPr>
          <w:color w:val="000000"/>
        </w:rPr>
      </w:pPr>
      <w:r>
        <w:rPr>
          <w:color w:val="000000"/>
        </w:rPr>
        <w:t>30) CSS Comment</w:t>
      </w:r>
    </w:p>
    <w:p w:rsidR="000A729B" w:rsidRDefault="000A729B">
      <w:pPr>
        <w:pBdr>
          <w:top w:val="nil"/>
          <w:left w:val="nil"/>
          <w:bottom w:val="nil"/>
          <w:right w:val="nil"/>
          <w:between w:val="nil"/>
        </w:pBdr>
        <w:spacing w:after="0" w:line="240" w:lineRule="auto"/>
        <w:rPr>
          <w:color w:val="000000"/>
        </w:rPr>
      </w:pPr>
    </w:p>
    <w:p w:rsidR="000A729B" w:rsidRDefault="00E46B47">
      <w:pPr>
        <w:pBdr>
          <w:top w:val="nil"/>
          <w:left w:val="nil"/>
          <w:bottom w:val="nil"/>
          <w:right w:val="nil"/>
          <w:between w:val="nil"/>
        </w:pBdr>
        <w:spacing w:after="0" w:line="240" w:lineRule="auto"/>
        <w:rPr>
          <w:color w:val="000000"/>
        </w:rPr>
      </w:pPr>
      <w:r>
        <w:rPr>
          <w:b/>
          <w:color w:val="000000"/>
        </w:rPr>
        <w:t>CSS Comments</w:t>
      </w:r>
    </w:p>
    <w:p w:rsidR="000A729B" w:rsidRDefault="00E46B47">
      <w:pPr>
        <w:pBdr>
          <w:top w:val="nil"/>
          <w:left w:val="nil"/>
          <w:bottom w:val="nil"/>
          <w:right w:val="nil"/>
          <w:between w:val="nil"/>
        </w:pBdr>
        <w:spacing w:after="0" w:line="240" w:lineRule="auto"/>
        <w:rPr>
          <w:color w:val="000000"/>
        </w:rPr>
      </w:pPr>
      <w:r>
        <w:rPr>
          <w:color w:val="000000"/>
        </w:rPr>
        <w:t>Comments are used to explain your code, and may help you when you edit the source code at a later date. A comment will be ignored by browsers. A CSS comment begins with "/*", and ends with "*/", like this:</w:t>
      </w:r>
    </w:p>
    <w:p w:rsidR="000A729B" w:rsidRDefault="000A729B">
      <w:pPr>
        <w:pBdr>
          <w:top w:val="nil"/>
          <w:left w:val="nil"/>
          <w:bottom w:val="nil"/>
          <w:right w:val="nil"/>
          <w:between w:val="nil"/>
        </w:pBdr>
        <w:spacing w:after="0" w:line="240" w:lineRule="auto"/>
      </w:pPr>
    </w:p>
    <w:p w:rsidR="000A729B" w:rsidRDefault="00E46B47">
      <w:pPr>
        <w:pBdr>
          <w:top w:val="nil"/>
          <w:left w:val="nil"/>
          <w:bottom w:val="nil"/>
          <w:right w:val="nil"/>
          <w:between w:val="nil"/>
        </w:pBdr>
        <w:spacing w:after="0" w:line="240" w:lineRule="auto"/>
      </w:pPr>
      <w:proofErr w:type="gramStart"/>
      <w:r>
        <w:t>&lt;!--</w:t>
      </w:r>
      <w:proofErr w:type="gramEnd"/>
      <w:r>
        <w:t xml:space="preserve"> →  HTML</w:t>
      </w:r>
    </w:p>
    <w:p w:rsidR="000A729B" w:rsidRDefault="000A729B">
      <w:pPr>
        <w:pBdr>
          <w:top w:val="nil"/>
          <w:left w:val="nil"/>
          <w:bottom w:val="nil"/>
          <w:right w:val="nil"/>
          <w:between w:val="nil"/>
        </w:pBdr>
        <w:spacing w:after="0" w:line="240" w:lineRule="auto"/>
      </w:pPr>
    </w:p>
    <w:p w:rsidR="000A729B" w:rsidRDefault="00E46B47">
      <w:pPr>
        <w:pBdr>
          <w:top w:val="nil"/>
          <w:left w:val="nil"/>
          <w:bottom w:val="nil"/>
          <w:right w:val="nil"/>
          <w:between w:val="nil"/>
        </w:pBdr>
        <w:spacing w:after="0" w:line="240" w:lineRule="auto"/>
        <w:rPr>
          <w:color w:val="000000"/>
        </w:rPr>
      </w:pPr>
      <w:r>
        <w:rPr>
          <w:color w:val="000000"/>
        </w:rPr>
        <w:t>/* This is a comment *</w:t>
      </w:r>
      <w:proofErr w:type="gramStart"/>
      <w:r>
        <w:rPr>
          <w:color w:val="000000"/>
        </w:rPr>
        <w:t>/  CSS</w:t>
      </w:r>
      <w:proofErr w:type="gramEnd"/>
    </w:p>
    <w:p w:rsidR="000A729B" w:rsidRDefault="00E46B47">
      <w:pPr>
        <w:pBdr>
          <w:top w:val="nil"/>
          <w:left w:val="nil"/>
          <w:bottom w:val="nil"/>
          <w:right w:val="nil"/>
          <w:between w:val="nil"/>
        </w:pBdr>
        <w:spacing w:after="0" w:line="240" w:lineRule="auto"/>
        <w:rPr>
          <w:color w:val="000000"/>
        </w:rPr>
      </w:pPr>
      <w:proofErr w:type="gramStart"/>
      <w:r>
        <w:rPr>
          <w:color w:val="000000"/>
        </w:rPr>
        <w:t>p</w:t>
      </w:r>
      <w:proofErr w:type="gramEnd"/>
    </w:p>
    <w:p w:rsidR="000A729B" w:rsidRDefault="00E46B47">
      <w:pPr>
        <w:pBdr>
          <w:top w:val="nil"/>
          <w:left w:val="nil"/>
          <w:bottom w:val="nil"/>
          <w:right w:val="nil"/>
          <w:between w:val="nil"/>
        </w:pBdr>
        <w:spacing w:after="0" w:line="240" w:lineRule="auto"/>
        <w:rPr>
          <w:color w:val="000000"/>
        </w:rPr>
      </w:pPr>
      <w:r>
        <w:rPr>
          <w:color w:val="000000"/>
        </w:rPr>
        <w:t>{</w:t>
      </w:r>
    </w:p>
    <w:p w:rsidR="000A729B" w:rsidRDefault="00E46B47">
      <w:pPr>
        <w:pBdr>
          <w:top w:val="nil"/>
          <w:left w:val="nil"/>
          <w:bottom w:val="nil"/>
          <w:right w:val="nil"/>
          <w:between w:val="nil"/>
        </w:pBdr>
        <w:spacing w:after="0" w:line="240" w:lineRule="auto"/>
        <w:rPr>
          <w:color w:val="000000"/>
        </w:rPr>
      </w:pPr>
      <w:proofErr w:type="gramStart"/>
      <w:r>
        <w:rPr>
          <w:color w:val="000000"/>
        </w:rPr>
        <w:t>text-</w:t>
      </w:r>
      <w:proofErr w:type="gramEnd"/>
      <w:r>
        <w:rPr>
          <w:color w:val="000000"/>
        </w:rPr>
        <w:t>align: center;</w:t>
      </w:r>
    </w:p>
    <w:p w:rsidR="000A729B" w:rsidRDefault="00E46B47">
      <w:pPr>
        <w:pBdr>
          <w:top w:val="nil"/>
          <w:left w:val="nil"/>
          <w:bottom w:val="nil"/>
          <w:right w:val="nil"/>
          <w:between w:val="nil"/>
        </w:pBdr>
        <w:spacing w:after="0" w:line="240" w:lineRule="auto"/>
        <w:rPr>
          <w:color w:val="000000"/>
        </w:rPr>
      </w:pPr>
      <w:r>
        <w:rPr>
          <w:color w:val="000000"/>
        </w:rPr>
        <w:t xml:space="preserve">/* </w:t>
      </w:r>
      <w:proofErr w:type="gramStart"/>
      <w:r>
        <w:rPr>
          <w:color w:val="000000"/>
        </w:rPr>
        <w:t>This</w:t>
      </w:r>
      <w:proofErr w:type="gramEnd"/>
      <w:r>
        <w:rPr>
          <w:color w:val="000000"/>
        </w:rPr>
        <w:t xml:space="preserve"> is another comment */</w:t>
      </w:r>
    </w:p>
    <w:p w:rsidR="000A729B" w:rsidRDefault="00E46B47">
      <w:pPr>
        <w:pBdr>
          <w:top w:val="nil"/>
          <w:left w:val="nil"/>
          <w:bottom w:val="nil"/>
          <w:right w:val="nil"/>
          <w:between w:val="nil"/>
        </w:pBdr>
        <w:spacing w:after="0" w:line="240" w:lineRule="auto"/>
        <w:rPr>
          <w:color w:val="000000"/>
        </w:rPr>
      </w:pPr>
      <w:proofErr w:type="gramStart"/>
      <w:r>
        <w:rPr>
          <w:color w:val="000000"/>
        </w:rPr>
        <w:t>color</w:t>
      </w:r>
      <w:proofErr w:type="gramEnd"/>
      <w:r>
        <w:rPr>
          <w:color w:val="000000"/>
        </w:rPr>
        <w:t>: black;</w:t>
      </w:r>
    </w:p>
    <w:p w:rsidR="000A729B" w:rsidRDefault="00E46B47">
      <w:pPr>
        <w:pBdr>
          <w:top w:val="nil"/>
          <w:left w:val="nil"/>
          <w:bottom w:val="nil"/>
          <w:right w:val="nil"/>
          <w:between w:val="nil"/>
        </w:pBdr>
        <w:spacing w:after="0" w:line="240" w:lineRule="auto"/>
        <w:rPr>
          <w:color w:val="000000"/>
        </w:rPr>
      </w:pPr>
      <w:proofErr w:type="gramStart"/>
      <w:r>
        <w:rPr>
          <w:color w:val="000000"/>
        </w:rPr>
        <w:t>font-family</w:t>
      </w:r>
      <w:proofErr w:type="gramEnd"/>
      <w:r>
        <w:rPr>
          <w:color w:val="000000"/>
        </w:rPr>
        <w:t xml:space="preserve">: </w:t>
      </w:r>
      <w:proofErr w:type="spellStart"/>
      <w:r>
        <w:rPr>
          <w:color w:val="000000"/>
        </w:rPr>
        <w:t>arial</w:t>
      </w:r>
      <w:proofErr w:type="spellEnd"/>
      <w:r>
        <w:rPr>
          <w:color w:val="000000"/>
        </w:rPr>
        <w:t xml:space="preserve"> </w:t>
      </w:r>
    </w:p>
    <w:p w:rsidR="000A729B" w:rsidRDefault="00E46B47">
      <w:pPr>
        <w:pBdr>
          <w:top w:val="nil"/>
          <w:left w:val="nil"/>
          <w:bottom w:val="nil"/>
          <w:right w:val="nil"/>
          <w:between w:val="nil"/>
        </w:pBdr>
        <w:spacing w:after="0" w:line="240" w:lineRule="auto"/>
        <w:rPr>
          <w:color w:val="000000"/>
        </w:rPr>
      </w:pPr>
      <w:r>
        <w:rPr>
          <w:color w:val="000000"/>
        </w:rPr>
        <w:t xml:space="preserve">} </w:t>
      </w:r>
    </w:p>
    <w:p w:rsidR="000A729B" w:rsidRDefault="000A729B">
      <w:pPr>
        <w:pBdr>
          <w:top w:val="nil"/>
          <w:left w:val="nil"/>
          <w:bottom w:val="nil"/>
          <w:right w:val="nil"/>
          <w:between w:val="nil"/>
        </w:pBdr>
        <w:spacing w:after="0" w:line="240" w:lineRule="auto"/>
      </w:pPr>
    </w:p>
    <w:p w:rsidR="000A729B" w:rsidRDefault="00E46B47">
      <w:pPr>
        <w:pBdr>
          <w:top w:val="nil"/>
          <w:left w:val="nil"/>
          <w:bottom w:val="nil"/>
          <w:right w:val="nil"/>
          <w:between w:val="nil"/>
        </w:pBdr>
        <w:spacing w:after="0" w:line="240" w:lineRule="auto"/>
      </w:pPr>
      <w:r>
        <w:t>//     /</w:t>
      </w:r>
      <w:proofErr w:type="gramStart"/>
      <w:r>
        <w:t>*  *</w:t>
      </w:r>
      <w:proofErr w:type="gramEnd"/>
      <w:r>
        <w:t>/  JAVASCRIPT</w:t>
      </w:r>
    </w:p>
    <w:p w:rsidR="000A729B" w:rsidRDefault="000A729B">
      <w:pPr>
        <w:pBdr>
          <w:top w:val="nil"/>
          <w:left w:val="nil"/>
          <w:bottom w:val="nil"/>
          <w:right w:val="nil"/>
          <w:between w:val="nil"/>
        </w:pBdr>
        <w:spacing w:after="0" w:line="240" w:lineRule="auto"/>
        <w:rPr>
          <w:color w:val="000000"/>
        </w:rPr>
      </w:pPr>
    </w:p>
    <w:p w:rsidR="000A729B" w:rsidRDefault="000A729B">
      <w:pPr>
        <w:pBdr>
          <w:top w:val="nil"/>
          <w:left w:val="nil"/>
          <w:bottom w:val="nil"/>
          <w:right w:val="nil"/>
          <w:between w:val="nil"/>
        </w:pBdr>
        <w:spacing w:after="0" w:line="240" w:lineRule="auto"/>
        <w:rPr>
          <w:color w:val="000000"/>
        </w:rPr>
      </w:pPr>
    </w:p>
    <w:p w:rsidR="000A729B" w:rsidRDefault="00E46B47">
      <w:pPr>
        <w:pBdr>
          <w:top w:val="nil"/>
          <w:left w:val="nil"/>
          <w:bottom w:val="nil"/>
          <w:right w:val="nil"/>
          <w:between w:val="nil"/>
        </w:pBdr>
        <w:spacing w:after="0" w:line="240" w:lineRule="auto"/>
        <w:rPr>
          <w:color w:val="000000"/>
        </w:rPr>
      </w:pPr>
      <w:r>
        <w:rPr>
          <w:color w:val="000000"/>
        </w:rPr>
        <w:t>31) CSS Box Model</w:t>
      </w:r>
    </w:p>
    <w:p w:rsidR="000A729B" w:rsidRDefault="000A729B">
      <w:pPr>
        <w:pBdr>
          <w:top w:val="nil"/>
          <w:left w:val="nil"/>
          <w:bottom w:val="nil"/>
          <w:right w:val="nil"/>
          <w:between w:val="nil"/>
        </w:pBdr>
        <w:spacing w:after="0" w:line="240" w:lineRule="auto"/>
        <w:rPr>
          <w:color w:val="000000"/>
        </w:rPr>
      </w:pPr>
    </w:p>
    <w:p w:rsidR="000A729B" w:rsidRDefault="00E46B47">
      <w:pPr>
        <w:pBdr>
          <w:top w:val="nil"/>
          <w:left w:val="nil"/>
          <w:bottom w:val="nil"/>
          <w:right w:val="nil"/>
          <w:between w:val="nil"/>
        </w:pBdr>
        <w:spacing w:after="0" w:line="240" w:lineRule="auto"/>
        <w:rPr>
          <w:color w:val="000000"/>
        </w:rPr>
      </w:pPr>
      <w:r>
        <w:rPr>
          <w:color w:val="000000"/>
        </w:rPr>
        <w:t>Explanation of the different parts:</w:t>
      </w:r>
    </w:p>
    <w:p w:rsidR="000A729B" w:rsidRDefault="00E46B47">
      <w:pPr>
        <w:pBdr>
          <w:top w:val="nil"/>
          <w:left w:val="nil"/>
          <w:bottom w:val="nil"/>
          <w:right w:val="nil"/>
          <w:between w:val="nil"/>
        </w:pBdr>
        <w:spacing w:after="0" w:line="240" w:lineRule="auto"/>
        <w:rPr>
          <w:color w:val="000000"/>
        </w:rPr>
      </w:pPr>
      <w:r>
        <w:rPr>
          <w:b/>
          <w:color w:val="000000"/>
        </w:rPr>
        <w:t>Margin</w:t>
      </w:r>
      <w:r>
        <w:rPr>
          <w:color w:val="000000"/>
        </w:rPr>
        <w:t> - Clears an area around the border. The margin does not have a background color, it is completely transparent</w:t>
      </w:r>
    </w:p>
    <w:p w:rsidR="000A729B" w:rsidRDefault="00E46B47">
      <w:pPr>
        <w:pBdr>
          <w:top w:val="nil"/>
          <w:left w:val="nil"/>
          <w:bottom w:val="nil"/>
          <w:right w:val="nil"/>
          <w:between w:val="nil"/>
        </w:pBdr>
        <w:spacing w:after="0" w:line="240" w:lineRule="auto"/>
        <w:rPr>
          <w:color w:val="000000"/>
        </w:rPr>
      </w:pPr>
      <w:proofErr w:type="gramStart"/>
      <w:r>
        <w:rPr>
          <w:b/>
          <w:color w:val="000000"/>
        </w:rPr>
        <w:t>Border</w:t>
      </w:r>
      <w:r>
        <w:rPr>
          <w:color w:val="000000"/>
        </w:rPr>
        <w:t> - A border that goes around the padding and content.</w:t>
      </w:r>
      <w:proofErr w:type="gramEnd"/>
      <w:r>
        <w:rPr>
          <w:color w:val="000000"/>
        </w:rPr>
        <w:t xml:space="preserve"> The border is affected by the background color of the box</w:t>
      </w:r>
    </w:p>
    <w:p w:rsidR="000A729B" w:rsidRDefault="00E46B47">
      <w:pPr>
        <w:pBdr>
          <w:top w:val="nil"/>
          <w:left w:val="nil"/>
          <w:bottom w:val="nil"/>
          <w:right w:val="nil"/>
          <w:between w:val="nil"/>
        </w:pBdr>
        <w:spacing w:after="0" w:line="240" w:lineRule="auto"/>
        <w:rPr>
          <w:color w:val="000000"/>
        </w:rPr>
      </w:pPr>
      <w:r>
        <w:rPr>
          <w:b/>
          <w:color w:val="000000"/>
        </w:rPr>
        <w:t>Padding</w:t>
      </w:r>
      <w:r>
        <w:rPr>
          <w:color w:val="000000"/>
        </w:rPr>
        <w:t> - Clears an area around the content. The padding is affected by the background color of the box</w:t>
      </w:r>
    </w:p>
    <w:p w:rsidR="000A729B" w:rsidRDefault="00E46B47">
      <w:pPr>
        <w:pBdr>
          <w:top w:val="nil"/>
          <w:left w:val="nil"/>
          <w:bottom w:val="nil"/>
          <w:right w:val="nil"/>
          <w:between w:val="nil"/>
        </w:pBdr>
        <w:spacing w:after="0" w:line="240" w:lineRule="auto"/>
        <w:rPr>
          <w:color w:val="000000"/>
        </w:rPr>
      </w:pPr>
      <w:r>
        <w:rPr>
          <w:b/>
          <w:color w:val="000000"/>
        </w:rPr>
        <w:t>Content</w:t>
      </w:r>
      <w:r>
        <w:rPr>
          <w:color w:val="000000"/>
        </w:rPr>
        <w:t> - The content of the box, where text and images appear</w:t>
      </w:r>
    </w:p>
    <w:p w:rsidR="000A729B" w:rsidRDefault="00E46B47">
      <w:pPr>
        <w:pBdr>
          <w:top w:val="nil"/>
          <w:left w:val="nil"/>
          <w:bottom w:val="nil"/>
          <w:right w:val="nil"/>
          <w:between w:val="nil"/>
        </w:pBdr>
        <w:spacing w:after="0" w:line="240" w:lineRule="auto"/>
        <w:rPr>
          <w:color w:val="000000"/>
        </w:rPr>
      </w:pPr>
      <w:r>
        <w:rPr>
          <w:color w:val="000000"/>
        </w:rPr>
        <w:t>In order to set the width and height of an element correctly in all browsers, you need to know how the box model works.</w:t>
      </w:r>
    </w:p>
    <w:p w:rsidR="000A729B" w:rsidRDefault="000A729B">
      <w:pPr>
        <w:pBdr>
          <w:top w:val="nil"/>
          <w:left w:val="nil"/>
          <w:bottom w:val="nil"/>
          <w:right w:val="nil"/>
          <w:between w:val="nil"/>
        </w:pBdr>
        <w:spacing w:after="0" w:line="240" w:lineRule="auto"/>
        <w:rPr>
          <w:color w:val="000000"/>
        </w:rPr>
      </w:pPr>
    </w:p>
    <w:p w:rsidR="000A729B" w:rsidRDefault="00E46B47">
      <w:pPr>
        <w:pBdr>
          <w:top w:val="nil"/>
          <w:left w:val="nil"/>
          <w:bottom w:val="nil"/>
          <w:right w:val="nil"/>
          <w:between w:val="nil"/>
        </w:pBdr>
        <w:spacing w:after="0" w:line="240" w:lineRule="auto"/>
        <w:rPr>
          <w:color w:val="000000"/>
        </w:rPr>
      </w:pPr>
      <w:r>
        <w:rPr>
          <w:noProof/>
          <w:color w:val="000000"/>
        </w:rPr>
        <w:drawing>
          <wp:inline distT="0" distB="0" distL="0" distR="0">
            <wp:extent cx="5105400" cy="2752725"/>
            <wp:effectExtent l="0" t="0" r="0" b="0"/>
            <wp:docPr id="23" name="image1.gif" descr="http://www.w3schools.com/css/box-model.gif"/>
            <wp:cNvGraphicFramePr/>
            <a:graphic xmlns:a="http://schemas.openxmlformats.org/drawingml/2006/main">
              <a:graphicData uri="http://schemas.openxmlformats.org/drawingml/2006/picture">
                <pic:pic xmlns:pic="http://schemas.openxmlformats.org/drawingml/2006/picture">
                  <pic:nvPicPr>
                    <pic:cNvPr id="0" name="image1.gif" descr="http://www.w3schools.com/css/box-model.gif"/>
                    <pic:cNvPicPr preferRelativeResize="0"/>
                  </pic:nvPicPr>
                  <pic:blipFill>
                    <a:blip r:embed="rId24"/>
                    <a:srcRect/>
                    <a:stretch>
                      <a:fillRect/>
                    </a:stretch>
                  </pic:blipFill>
                  <pic:spPr>
                    <a:xfrm>
                      <a:off x="0" y="0"/>
                      <a:ext cx="5105400" cy="2752725"/>
                    </a:xfrm>
                    <a:prstGeom prst="rect">
                      <a:avLst/>
                    </a:prstGeom>
                    <a:ln/>
                  </pic:spPr>
                </pic:pic>
              </a:graphicData>
            </a:graphic>
          </wp:inline>
        </w:drawing>
      </w:r>
    </w:p>
    <w:p w:rsidR="000A729B" w:rsidRDefault="000A729B">
      <w:pPr>
        <w:pBdr>
          <w:top w:val="nil"/>
          <w:left w:val="nil"/>
          <w:bottom w:val="nil"/>
          <w:right w:val="nil"/>
          <w:between w:val="nil"/>
        </w:pBdr>
        <w:spacing w:after="0" w:line="240" w:lineRule="auto"/>
        <w:rPr>
          <w:color w:val="000000"/>
        </w:rPr>
      </w:pPr>
    </w:p>
    <w:p w:rsidR="000A729B" w:rsidRDefault="00E46B47">
      <w:pPr>
        <w:pBdr>
          <w:top w:val="nil"/>
          <w:left w:val="nil"/>
          <w:bottom w:val="nil"/>
          <w:right w:val="nil"/>
          <w:between w:val="nil"/>
        </w:pBdr>
        <w:spacing w:before="288" w:after="288" w:line="240" w:lineRule="auto"/>
        <w:ind w:right="2805"/>
        <w:rPr>
          <w:color w:val="000000"/>
        </w:rPr>
      </w:pPr>
      <w:r>
        <w:rPr>
          <w:color w:val="000000"/>
        </w:rPr>
        <w:t xml:space="preserve">32) The CSS background properties </w:t>
      </w:r>
    </w:p>
    <w:p w:rsidR="000A729B" w:rsidRDefault="00E46B47">
      <w:pPr>
        <w:pBdr>
          <w:top w:val="nil"/>
          <w:left w:val="nil"/>
          <w:bottom w:val="nil"/>
          <w:right w:val="nil"/>
          <w:between w:val="nil"/>
        </w:pBdr>
        <w:spacing w:before="288" w:after="288" w:line="240" w:lineRule="auto"/>
        <w:ind w:right="2805"/>
        <w:rPr>
          <w:color w:val="000000"/>
        </w:rPr>
      </w:pPr>
      <w:r>
        <w:rPr>
          <w:color w:val="000000"/>
        </w:rPr>
        <w:t>The CSS background properties are used to define the background effects for elements.</w:t>
      </w:r>
    </w:p>
    <w:p w:rsidR="000A729B" w:rsidRDefault="00E46B47">
      <w:pPr>
        <w:spacing w:before="288" w:after="288" w:line="240" w:lineRule="auto"/>
      </w:pPr>
      <w:r>
        <w:t>In these chapters, you will learn about the following CSS background properties:</w:t>
      </w:r>
    </w:p>
    <w:p w:rsidR="000A729B" w:rsidRDefault="00E46B47">
      <w:pPr>
        <w:numPr>
          <w:ilvl w:val="0"/>
          <w:numId w:val="17"/>
        </w:numPr>
        <w:spacing w:before="280" w:after="0" w:line="240" w:lineRule="auto"/>
      </w:pPr>
      <w:r>
        <w:t>background-color</w:t>
      </w:r>
    </w:p>
    <w:p w:rsidR="000A729B" w:rsidRDefault="000A729B">
      <w:pPr>
        <w:numPr>
          <w:ilvl w:val="0"/>
          <w:numId w:val="17"/>
        </w:numPr>
        <w:spacing w:before="280" w:after="0" w:line="240" w:lineRule="auto"/>
      </w:pPr>
    </w:p>
    <w:p w:rsidR="000A729B" w:rsidRDefault="00E46B47">
      <w:pPr>
        <w:numPr>
          <w:ilvl w:val="0"/>
          <w:numId w:val="17"/>
        </w:numPr>
        <w:spacing w:after="0" w:line="240" w:lineRule="auto"/>
      </w:pPr>
      <w:r>
        <w:t>background-image</w:t>
      </w:r>
    </w:p>
    <w:p w:rsidR="000A729B" w:rsidRDefault="00E46B47">
      <w:pPr>
        <w:numPr>
          <w:ilvl w:val="0"/>
          <w:numId w:val="17"/>
        </w:numPr>
        <w:spacing w:after="0" w:line="240" w:lineRule="auto"/>
      </w:pPr>
      <w:r>
        <w:t>background-repeat</w:t>
      </w:r>
    </w:p>
    <w:p w:rsidR="000A729B" w:rsidRDefault="00E46B47">
      <w:pPr>
        <w:numPr>
          <w:ilvl w:val="0"/>
          <w:numId w:val="17"/>
        </w:numPr>
        <w:spacing w:after="0" w:line="240" w:lineRule="auto"/>
      </w:pPr>
      <w:r>
        <w:t>background-attachment</w:t>
      </w:r>
    </w:p>
    <w:p w:rsidR="000A729B" w:rsidRDefault="00E46B47">
      <w:pPr>
        <w:numPr>
          <w:ilvl w:val="0"/>
          <w:numId w:val="17"/>
        </w:numPr>
        <w:spacing w:after="280" w:line="240" w:lineRule="auto"/>
      </w:pPr>
      <w:r>
        <w:t>background-position</w:t>
      </w:r>
    </w:p>
    <w:p w:rsidR="000A729B" w:rsidRDefault="00E46B47">
      <w:pPr>
        <w:spacing w:before="280" w:after="280" w:line="240" w:lineRule="auto"/>
        <w:ind w:left="720"/>
      </w:pPr>
      <w:proofErr w:type="gramStart"/>
      <w:r>
        <w:t>body</w:t>
      </w:r>
      <w:proofErr w:type="gramEnd"/>
      <w:r>
        <w:t> {</w:t>
      </w:r>
      <w:r>
        <w:br/>
        <w:t>  background-image: </w:t>
      </w:r>
      <w:proofErr w:type="spellStart"/>
      <w:r>
        <w:t>url</w:t>
      </w:r>
      <w:proofErr w:type="spellEnd"/>
      <w:r>
        <w:t>("img_tree.png");</w:t>
      </w:r>
      <w:r>
        <w:br/>
      </w:r>
      <w:r>
        <w:lastRenderedPageBreak/>
        <w:t>  background-repeat: no-repeat;</w:t>
      </w:r>
      <w:r>
        <w:br/>
        <w:t>  background-position: right top;</w:t>
      </w:r>
      <w:r>
        <w:br/>
        <w:t>  background-attachment: fixed;</w:t>
      </w:r>
      <w:r>
        <w:br/>
        <w:t>}</w:t>
      </w:r>
    </w:p>
    <w:p w:rsidR="000A729B" w:rsidRDefault="00E46B47">
      <w:pPr>
        <w:pStyle w:val="Heading2"/>
        <w:shd w:val="clear" w:color="auto" w:fill="FFFFFF"/>
        <w:spacing w:before="280" w:after="280"/>
        <w:rPr>
          <w:rFonts w:ascii="Calibri" w:eastAsia="Calibri" w:hAnsi="Calibri" w:cs="Calibri"/>
          <w:b w:val="0"/>
          <w:sz w:val="22"/>
          <w:szCs w:val="22"/>
        </w:rPr>
      </w:pPr>
      <w:r>
        <w:rPr>
          <w:rFonts w:ascii="Calibri" w:eastAsia="Calibri" w:hAnsi="Calibri" w:cs="Calibri"/>
          <w:b w:val="0"/>
          <w:sz w:val="22"/>
          <w:szCs w:val="22"/>
        </w:rPr>
        <w:t>CSS background - Shorthand property</w:t>
      </w:r>
    </w:p>
    <w:p w:rsidR="000A729B" w:rsidRDefault="00E46B47">
      <w:r>
        <w:t>To shorten the code, it is also possible to specify all the background properties in one single property. This is called a shorthand property.</w:t>
      </w:r>
    </w:p>
    <w:p w:rsidR="000A729B" w:rsidRDefault="00E46B47">
      <w:pPr>
        <w:pStyle w:val="Heading2"/>
        <w:shd w:val="clear" w:color="auto" w:fill="FFFFFF"/>
        <w:spacing w:before="280" w:after="280"/>
        <w:rPr>
          <w:rFonts w:ascii="Calibri" w:eastAsia="Calibri" w:hAnsi="Calibri" w:cs="Calibri"/>
          <w:b w:val="0"/>
          <w:sz w:val="22"/>
          <w:szCs w:val="22"/>
        </w:rPr>
      </w:pPr>
      <w:proofErr w:type="gramStart"/>
      <w:r>
        <w:rPr>
          <w:rFonts w:ascii="Calibri" w:eastAsia="Calibri" w:hAnsi="Calibri" w:cs="Calibri"/>
          <w:sz w:val="22"/>
          <w:szCs w:val="22"/>
        </w:rPr>
        <w:t>body</w:t>
      </w:r>
      <w:proofErr w:type="gramEnd"/>
      <w:r>
        <w:rPr>
          <w:rFonts w:ascii="Calibri" w:eastAsia="Calibri" w:hAnsi="Calibri" w:cs="Calibri"/>
          <w:sz w:val="22"/>
          <w:szCs w:val="22"/>
        </w:rPr>
        <w:t> {</w:t>
      </w:r>
      <w:r>
        <w:rPr>
          <w:rFonts w:ascii="Calibri" w:eastAsia="Calibri" w:hAnsi="Calibri" w:cs="Calibri"/>
          <w:sz w:val="22"/>
          <w:szCs w:val="22"/>
        </w:rPr>
        <w:br/>
        <w:t>  background: #</w:t>
      </w:r>
      <w:proofErr w:type="spellStart"/>
      <w:r>
        <w:rPr>
          <w:rFonts w:ascii="Calibri" w:eastAsia="Calibri" w:hAnsi="Calibri" w:cs="Calibri"/>
          <w:sz w:val="22"/>
          <w:szCs w:val="22"/>
        </w:rPr>
        <w:t>ffffff</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url</w:t>
      </w:r>
      <w:proofErr w:type="spellEnd"/>
      <w:r>
        <w:rPr>
          <w:rFonts w:ascii="Calibri" w:eastAsia="Calibri" w:hAnsi="Calibri" w:cs="Calibri"/>
          <w:sz w:val="22"/>
          <w:szCs w:val="22"/>
        </w:rPr>
        <w:t>("img_tree.png") no-repeat right top;</w:t>
      </w:r>
      <w:r>
        <w:rPr>
          <w:rFonts w:ascii="Calibri" w:eastAsia="Calibri" w:hAnsi="Calibri" w:cs="Calibri"/>
          <w:sz w:val="22"/>
          <w:szCs w:val="22"/>
        </w:rPr>
        <w:br/>
      </w:r>
      <w:r>
        <w:rPr>
          <w:rFonts w:ascii="Calibri" w:eastAsia="Calibri" w:hAnsi="Calibri" w:cs="Calibri"/>
          <w:b w:val="0"/>
          <w:sz w:val="22"/>
          <w:szCs w:val="22"/>
        </w:rPr>
        <w:t>}</w:t>
      </w:r>
    </w:p>
    <w:p w:rsidR="000A729B" w:rsidRDefault="000A729B">
      <w:pPr>
        <w:pStyle w:val="Heading2"/>
        <w:shd w:val="clear" w:color="auto" w:fill="FFFFFF"/>
        <w:spacing w:before="280" w:after="280"/>
        <w:rPr>
          <w:rFonts w:ascii="Calibri" w:eastAsia="Calibri" w:hAnsi="Calibri" w:cs="Calibri"/>
          <w:b w:val="0"/>
          <w:sz w:val="22"/>
          <w:szCs w:val="22"/>
        </w:rPr>
      </w:pPr>
    </w:p>
    <w:p w:rsidR="000A729B" w:rsidRDefault="00E46B47">
      <w:pPr>
        <w:pStyle w:val="Heading2"/>
        <w:shd w:val="clear" w:color="auto" w:fill="FFFFFF"/>
        <w:spacing w:before="280" w:after="280"/>
        <w:rPr>
          <w:rFonts w:ascii="Calibri" w:eastAsia="Calibri" w:hAnsi="Calibri" w:cs="Calibri"/>
          <w:b w:val="0"/>
          <w:sz w:val="22"/>
          <w:szCs w:val="22"/>
        </w:rPr>
      </w:pPr>
      <w:r>
        <w:rPr>
          <w:rFonts w:ascii="Calibri" w:eastAsia="Calibri" w:hAnsi="Calibri" w:cs="Calibri"/>
          <w:b w:val="0"/>
          <w:sz w:val="22"/>
          <w:szCs w:val="22"/>
        </w:rPr>
        <w:t>33) What are Pseudo-classes?</w:t>
      </w:r>
    </w:p>
    <w:p w:rsidR="000A729B" w:rsidRDefault="00E46B47">
      <w:pPr>
        <w:pStyle w:val="Heading2"/>
        <w:shd w:val="clear" w:color="auto" w:fill="FFFFFF"/>
        <w:spacing w:before="280" w:after="280"/>
        <w:rPr>
          <w:rFonts w:ascii="Calibri" w:eastAsia="Calibri" w:hAnsi="Calibri" w:cs="Calibri"/>
          <w:b w:val="0"/>
          <w:sz w:val="22"/>
          <w:szCs w:val="22"/>
        </w:rPr>
      </w:pPr>
      <w:r>
        <w:rPr>
          <w:rFonts w:ascii="Calibri" w:eastAsia="Calibri" w:hAnsi="Calibri" w:cs="Calibri"/>
          <w:b w:val="0"/>
          <w:sz w:val="22"/>
          <w:szCs w:val="22"/>
        </w:rPr>
        <w:t>1. Link pseudo-classes: Used to style hypertext links. Although primarily associated with color, you can actually use any CSS property to set off links and provide user feedback during interaction.</w:t>
      </w:r>
    </w:p>
    <w:p w:rsidR="000A729B" w:rsidRDefault="00E46B47">
      <w:r>
        <w:tab/>
      </w:r>
      <w:proofErr w:type="gramStart"/>
      <w:r>
        <w:t>link</w:t>
      </w:r>
      <w:proofErr w:type="gramEnd"/>
      <w:r>
        <w:t xml:space="preserve"> / hover / active / visited</w:t>
      </w:r>
    </w:p>
    <w:p w:rsidR="000A729B" w:rsidRDefault="00E46B47">
      <w:r>
        <w:tab/>
      </w:r>
      <w:proofErr w:type="gramStart"/>
      <w:r>
        <w:t>a:</w:t>
      </w:r>
      <w:proofErr w:type="gramEnd"/>
      <w:r>
        <w:t>link {</w:t>
      </w:r>
      <w:r>
        <w:br/>
        <w:t>  color: #FF0000;</w:t>
      </w:r>
      <w:r>
        <w:br/>
        <w:t>}</w:t>
      </w:r>
      <w:r>
        <w:br/>
      </w:r>
      <w:r>
        <w:br/>
        <w:t>/* visited link */</w:t>
      </w:r>
      <w:r>
        <w:br/>
        <w:t>a:visited {</w:t>
      </w:r>
      <w:r>
        <w:br/>
        <w:t>  color: #00FF00;</w:t>
      </w:r>
      <w:r>
        <w:br/>
        <w:t>}</w:t>
      </w:r>
      <w:r>
        <w:br/>
      </w:r>
      <w:r>
        <w:br/>
        <w:t>/* mouse over link */</w:t>
      </w:r>
      <w:r>
        <w:br/>
        <w:t>a:hover {</w:t>
      </w:r>
      <w:r>
        <w:br/>
        <w:t>  color: #FF00FF;</w:t>
      </w:r>
      <w:r>
        <w:br/>
        <w:t>}</w:t>
      </w:r>
      <w:r>
        <w:br/>
      </w:r>
      <w:r>
        <w:br/>
        <w:t>/* selected link */</w:t>
      </w:r>
      <w:r>
        <w:br/>
        <w:t>a:active {</w:t>
      </w:r>
      <w:r>
        <w:br/>
        <w:t>  color: #0000FF;</w:t>
      </w:r>
      <w:r>
        <w:br/>
        <w:t>}</w:t>
      </w:r>
    </w:p>
    <w:p w:rsidR="000A729B" w:rsidRDefault="000A729B"/>
    <w:p w:rsidR="000A729B" w:rsidRDefault="00E46B47">
      <w:pPr>
        <w:pStyle w:val="Heading2"/>
        <w:shd w:val="clear" w:color="auto" w:fill="FFFFFF"/>
        <w:spacing w:before="280" w:after="280"/>
        <w:rPr>
          <w:rFonts w:ascii="Calibri" w:eastAsia="Calibri" w:hAnsi="Calibri" w:cs="Calibri"/>
          <w:b w:val="0"/>
          <w:sz w:val="22"/>
          <w:szCs w:val="22"/>
        </w:rPr>
      </w:pPr>
      <w:r>
        <w:rPr>
          <w:rFonts w:ascii="Calibri" w:eastAsia="Calibri" w:hAnsi="Calibri" w:cs="Calibri"/>
          <w:b w:val="0"/>
          <w:sz w:val="22"/>
          <w:szCs w:val="22"/>
        </w:rPr>
        <w:t>2. Dynamic pseudo-classes: Used to style any element on the screen depending on how the user is interacting with it.</w:t>
      </w:r>
    </w:p>
    <w:p w:rsidR="000A729B" w:rsidRDefault="00E46B47">
      <w:pPr>
        <w:pStyle w:val="Heading2"/>
        <w:shd w:val="clear" w:color="auto" w:fill="FFFFFF"/>
        <w:spacing w:before="280" w:after="280"/>
        <w:rPr>
          <w:rFonts w:ascii="Calibri" w:eastAsia="Calibri" w:hAnsi="Calibri" w:cs="Calibri"/>
          <w:b w:val="0"/>
          <w:sz w:val="22"/>
          <w:szCs w:val="22"/>
        </w:rPr>
      </w:pPr>
      <w:r>
        <w:rPr>
          <w:rFonts w:ascii="Calibri" w:eastAsia="Calibri" w:hAnsi="Calibri" w:cs="Calibri"/>
          <w:b w:val="0"/>
          <w:sz w:val="22"/>
          <w:szCs w:val="22"/>
        </w:rPr>
        <w:t>3. Pseudo-elements: Used to style the first letter or first line in a block of text.</w:t>
      </w:r>
    </w:p>
    <w:p w:rsidR="000A729B" w:rsidRDefault="00E46B47">
      <w:proofErr w:type="gramStart"/>
      <w:r>
        <w:lastRenderedPageBreak/>
        <w:t>p:</w:t>
      </w:r>
      <w:proofErr w:type="gramEnd"/>
      <w:r>
        <w:t>first-child{</w:t>
      </w:r>
    </w:p>
    <w:p w:rsidR="000A729B" w:rsidRDefault="00E46B47">
      <w:pPr>
        <w:pStyle w:val="Heading2"/>
        <w:shd w:val="clear" w:color="auto" w:fill="FFFFFF"/>
        <w:spacing w:before="280" w:after="280"/>
        <w:rPr>
          <w:rFonts w:ascii="Calibri" w:eastAsia="Calibri" w:hAnsi="Calibri" w:cs="Calibri"/>
          <w:b w:val="0"/>
          <w:sz w:val="22"/>
          <w:szCs w:val="22"/>
        </w:rPr>
      </w:pPr>
      <w:bookmarkStart w:id="12" w:name="_heading=h.65cpugrxvlt2" w:colFirst="0" w:colLast="0"/>
      <w:bookmarkEnd w:id="12"/>
      <w:r>
        <w:rPr>
          <w:rFonts w:ascii="Calibri" w:eastAsia="Calibri" w:hAnsi="Calibri" w:cs="Calibri"/>
          <w:b w:val="0"/>
          <w:sz w:val="22"/>
          <w:szCs w:val="22"/>
        </w:rPr>
        <w:t> </w:t>
      </w:r>
      <w:proofErr w:type="gramStart"/>
      <w:r>
        <w:rPr>
          <w:rFonts w:ascii="Calibri" w:eastAsia="Calibri" w:hAnsi="Calibri" w:cs="Calibri"/>
          <w:b w:val="0"/>
          <w:sz w:val="22"/>
          <w:szCs w:val="22"/>
        </w:rPr>
        <w:t>color</w:t>
      </w:r>
      <w:proofErr w:type="gramEnd"/>
      <w:r>
        <w:rPr>
          <w:rFonts w:ascii="Calibri" w:eastAsia="Calibri" w:hAnsi="Calibri" w:cs="Calibri"/>
          <w:b w:val="0"/>
          <w:sz w:val="22"/>
          <w:szCs w:val="22"/>
        </w:rPr>
        <w:t>: #0000FF;</w:t>
      </w:r>
    </w:p>
    <w:p w:rsidR="000A729B" w:rsidRDefault="00E46B47">
      <w:r>
        <w:t>}</w:t>
      </w:r>
    </w:p>
    <w:p w:rsidR="000A729B" w:rsidRDefault="000A729B"/>
    <w:p w:rsidR="000A729B" w:rsidRDefault="00E46B47">
      <w:pPr>
        <w:pStyle w:val="Heading2"/>
        <w:shd w:val="clear" w:color="auto" w:fill="FFFFFF"/>
        <w:spacing w:before="280" w:after="280"/>
        <w:rPr>
          <w:rFonts w:ascii="Calibri" w:eastAsia="Calibri" w:hAnsi="Calibri" w:cs="Calibri"/>
          <w:sz w:val="22"/>
          <w:szCs w:val="22"/>
        </w:rPr>
      </w:pPr>
      <w:r>
        <w:rPr>
          <w:rFonts w:ascii="Calibri" w:eastAsia="Calibri" w:hAnsi="Calibri" w:cs="Calibri"/>
          <w:sz w:val="22"/>
          <w:szCs w:val="22"/>
        </w:rPr>
        <w:t>What are Pseudo-Elements?</w:t>
      </w:r>
    </w:p>
    <w:p w:rsidR="000A729B" w:rsidRDefault="00E46B47">
      <w:pPr>
        <w:pStyle w:val="Heading2"/>
        <w:shd w:val="clear" w:color="auto" w:fill="FFFFFF"/>
        <w:spacing w:before="280" w:after="280"/>
        <w:rPr>
          <w:rFonts w:ascii="Calibri" w:eastAsia="Calibri" w:hAnsi="Calibri" w:cs="Calibri"/>
          <w:b w:val="0"/>
          <w:sz w:val="22"/>
          <w:szCs w:val="22"/>
        </w:rPr>
      </w:pPr>
      <w:r>
        <w:rPr>
          <w:rFonts w:ascii="Calibri" w:eastAsia="Calibri" w:hAnsi="Calibri" w:cs="Calibri"/>
          <w:b w:val="0"/>
          <w:sz w:val="22"/>
          <w:szCs w:val="22"/>
        </w:rPr>
        <w:t>A CSS pseudo-element is used to style specified parts of an element.</w:t>
      </w:r>
    </w:p>
    <w:p w:rsidR="000A729B" w:rsidRDefault="00E46B47">
      <w:pPr>
        <w:pStyle w:val="Heading2"/>
        <w:shd w:val="clear" w:color="auto" w:fill="FFFFFF"/>
        <w:spacing w:before="280" w:after="280"/>
        <w:rPr>
          <w:rFonts w:ascii="Calibri" w:eastAsia="Calibri" w:hAnsi="Calibri" w:cs="Calibri"/>
          <w:b w:val="0"/>
          <w:sz w:val="22"/>
          <w:szCs w:val="22"/>
        </w:rPr>
      </w:pPr>
      <w:r>
        <w:rPr>
          <w:rFonts w:ascii="Calibri" w:eastAsia="Calibri" w:hAnsi="Calibri" w:cs="Calibri"/>
          <w:b w:val="0"/>
          <w:sz w:val="22"/>
          <w:szCs w:val="22"/>
        </w:rPr>
        <w:t>For example, it can be used to:</w:t>
      </w:r>
    </w:p>
    <w:p w:rsidR="000A729B" w:rsidRDefault="00E46B47">
      <w:pPr>
        <w:pStyle w:val="Heading2"/>
        <w:shd w:val="clear" w:color="auto" w:fill="FFFFFF"/>
        <w:spacing w:before="280" w:after="280"/>
        <w:rPr>
          <w:rFonts w:ascii="Calibri" w:eastAsia="Calibri" w:hAnsi="Calibri" w:cs="Calibri"/>
          <w:b w:val="0"/>
          <w:sz w:val="22"/>
          <w:szCs w:val="22"/>
        </w:rPr>
      </w:pPr>
      <w:r>
        <w:rPr>
          <w:rFonts w:ascii="Calibri" w:eastAsia="Calibri" w:hAnsi="Calibri" w:cs="Calibri"/>
          <w:b w:val="0"/>
          <w:sz w:val="22"/>
          <w:szCs w:val="22"/>
        </w:rPr>
        <w:t>Style the first letter, or line, of an element</w:t>
      </w:r>
    </w:p>
    <w:tbl>
      <w:tblPr>
        <w:tblStyle w:val="af7"/>
        <w:tblW w:w="18684" w:type="dxa"/>
        <w:tblBorders>
          <w:top w:val="single" w:sz="8" w:space="0" w:color="CCCCCC"/>
          <w:left w:val="single" w:sz="8" w:space="0" w:color="CCCCCC"/>
          <w:bottom w:val="single" w:sz="8" w:space="0" w:color="CCCCCC"/>
          <w:right w:val="single" w:sz="8" w:space="0" w:color="CCCCCC"/>
        </w:tblBorders>
        <w:tblLayout w:type="fixed"/>
        <w:tblLook w:val="0400"/>
      </w:tblPr>
      <w:tblGrid>
        <w:gridCol w:w="3417"/>
        <w:gridCol w:w="3293"/>
        <w:gridCol w:w="11974"/>
      </w:tblGrid>
      <w:tr w:rsidR="000A729B">
        <w:trPr>
          <w:cantSplit/>
          <w:tblHeader/>
        </w:trPr>
        <w:tc>
          <w:tcPr>
            <w:tcW w:w="3417" w:type="dxa"/>
            <w:shd w:val="clear" w:color="auto" w:fill="F1F1F1"/>
            <w:tcMar>
              <w:top w:w="172" w:type="dxa"/>
              <w:left w:w="344" w:type="dxa"/>
              <w:bottom w:w="172" w:type="dxa"/>
              <w:right w:w="172" w:type="dxa"/>
            </w:tcMar>
          </w:tcPr>
          <w:p w:rsidR="000A729B" w:rsidRDefault="000A729B">
            <w:pPr>
              <w:pStyle w:val="Heading2"/>
              <w:shd w:val="clear" w:color="auto" w:fill="FFFFFF"/>
              <w:rPr>
                <w:rFonts w:ascii="Calibri" w:eastAsia="Calibri" w:hAnsi="Calibri" w:cs="Calibri"/>
                <w:b w:val="0"/>
                <w:sz w:val="22"/>
                <w:szCs w:val="22"/>
              </w:rPr>
            </w:pPr>
            <w:hyperlink r:id="rId25">
              <w:r w:rsidR="00E46B47">
                <w:rPr>
                  <w:rFonts w:ascii="Calibri" w:eastAsia="Calibri" w:hAnsi="Calibri" w:cs="Calibri"/>
                  <w:b w:val="0"/>
                  <w:sz w:val="22"/>
                  <w:szCs w:val="22"/>
                </w:rPr>
                <w:t>:</w:t>
              </w:r>
              <w:proofErr w:type="gramStart"/>
              <w:r w:rsidR="00E46B47">
                <w:rPr>
                  <w:rFonts w:ascii="Calibri" w:eastAsia="Calibri" w:hAnsi="Calibri" w:cs="Calibri"/>
                  <w:b w:val="0"/>
                  <w:sz w:val="22"/>
                  <w:szCs w:val="22"/>
                </w:rPr>
                <w:t>:after</w:t>
              </w:r>
              <w:proofErr w:type="gramEnd"/>
            </w:hyperlink>
          </w:p>
        </w:tc>
        <w:tc>
          <w:tcPr>
            <w:tcW w:w="3293" w:type="dxa"/>
            <w:shd w:val="clear" w:color="auto" w:fill="F1F1F1"/>
            <w:tcMar>
              <w:top w:w="172" w:type="dxa"/>
              <w:left w:w="172" w:type="dxa"/>
              <w:bottom w:w="172" w:type="dxa"/>
              <w:right w:w="172" w:type="dxa"/>
            </w:tcMar>
          </w:tcPr>
          <w:p w:rsidR="000A729B" w:rsidRDefault="00E46B47">
            <w:pPr>
              <w:pStyle w:val="Heading2"/>
              <w:shd w:val="clear" w:color="auto" w:fill="FFFFFF"/>
              <w:rPr>
                <w:rFonts w:ascii="Calibri" w:eastAsia="Calibri" w:hAnsi="Calibri" w:cs="Calibri"/>
                <w:b w:val="0"/>
                <w:sz w:val="22"/>
                <w:szCs w:val="22"/>
              </w:rPr>
            </w:pPr>
            <w:r>
              <w:rPr>
                <w:rFonts w:ascii="Calibri" w:eastAsia="Calibri" w:hAnsi="Calibri" w:cs="Calibri"/>
                <w:b w:val="0"/>
                <w:sz w:val="22"/>
                <w:szCs w:val="22"/>
              </w:rPr>
              <w:t>p::after</w:t>
            </w:r>
          </w:p>
        </w:tc>
        <w:tc>
          <w:tcPr>
            <w:tcW w:w="11974" w:type="dxa"/>
            <w:shd w:val="clear" w:color="auto" w:fill="F1F1F1"/>
            <w:tcMar>
              <w:top w:w="172" w:type="dxa"/>
              <w:bottom w:w="172" w:type="dxa"/>
              <w:right w:w="172" w:type="dxa"/>
            </w:tcMar>
          </w:tcPr>
          <w:p w:rsidR="000A729B" w:rsidRDefault="00E46B47">
            <w:pPr>
              <w:pStyle w:val="Heading2"/>
              <w:shd w:val="clear" w:color="auto" w:fill="FFFFFF"/>
              <w:rPr>
                <w:rFonts w:ascii="Calibri" w:eastAsia="Calibri" w:hAnsi="Calibri" w:cs="Calibri"/>
                <w:b w:val="0"/>
                <w:sz w:val="22"/>
                <w:szCs w:val="22"/>
              </w:rPr>
            </w:pPr>
            <w:r>
              <w:rPr>
                <w:rFonts w:ascii="Calibri" w:eastAsia="Calibri" w:hAnsi="Calibri" w:cs="Calibri"/>
                <w:b w:val="0"/>
                <w:sz w:val="22"/>
                <w:szCs w:val="22"/>
              </w:rPr>
              <w:t>Insert something after the content of each &lt;p&gt; element</w:t>
            </w:r>
          </w:p>
        </w:tc>
      </w:tr>
      <w:tr w:rsidR="000A729B">
        <w:trPr>
          <w:cantSplit/>
          <w:tblHeader/>
        </w:trPr>
        <w:tc>
          <w:tcPr>
            <w:tcW w:w="3417" w:type="dxa"/>
            <w:shd w:val="clear" w:color="auto" w:fill="FFFFFF"/>
            <w:tcMar>
              <w:top w:w="172" w:type="dxa"/>
              <w:left w:w="344" w:type="dxa"/>
              <w:bottom w:w="172" w:type="dxa"/>
              <w:right w:w="172" w:type="dxa"/>
            </w:tcMar>
          </w:tcPr>
          <w:p w:rsidR="000A729B" w:rsidRDefault="000A729B">
            <w:pPr>
              <w:pStyle w:val="Heading2"/>
              <w:shd w:val="clear" w:color="auto" w:fill="FFFFFF"/>
              <w:rPr>
                <w:rFonts w:ascii="Calibri" w:eastAsia="Calibri" w:hAnsi="Calibri" w:cs="Calibri"/>
                <w:b w:val="0"/>
                <w:sz w:val="22"/>
                <w:szCs w:val="22"/>
              </w:rPr>
            </w:pPr>
            <w:hyperlink r:id="rId26">
              <w:r w:rsidR="00E46B47">
                <w:rPr>
                  <w:rFonts w:ascii="Calibri" w:eastAsia="Calibri" w:hAnsi="Calibri" w:cs="Calibri"/>
                  <w:b w:val="0"/>
                  <w:sz w:val="22"/>
                  <w:szCs w:val="22"/>
                </w:rPr>
                <w:t>:</w:t>
              </w:r>
              <w:proofErr w:type="gramStart"/>
              <w:r w:rsidR="00E46B47">
                <w:rPr>
                  <w:rFonts w:ascii="Calibri" w:eastAsia="Calibri" w:hAnsi="Calibri" w:cs="Calibri"/>
                  <w:b w:val="0"/>
                  <w:sz w:val="22"/>
                  <w:szCs w:val="22"/>
                </w:rPr>
                <w:t>:before</w:t>
              </w:r>
              <w:proofErr w:type="gramEnd"/>
            </w:hyperlink>
          </w:p>
        </w:tc>
        <w:tc>
          <w:tcPr>
            <w:tcW w:w="3293" w:type="dxa"/>
            <w:shd w:val="clear" w:color="auto" w:fill="FFFFFF"/>
            <w:tcMar>
              <w:top w:w="172" w:type="dxa"/>
              <w:left w:w="172" w:type="dxa"/>
              <w:bottom w:w="172" w:type="dxa"/>
              <w:right w:w="172" w:type="dxa"/>
            </w:tcMar>
          </w:tcPr>
          <w:p w:rsidR="000A729B" w:rsidRDefault="00E46B47">
            <w:pPr>
              <w:pStyle w:val="Heading2"/>
              <w:shd w:val="clear" w:color="auto" w:fill="FFFFFF"/>
              <w:rPr>
                <w:rFonts w:ascii="Calibri" w:eastAsia="Calibri" w:hAnsi="Calibri" w:cs="Calibri"/>
                <w:b w:val="0"/>
                <w:sz w:val="22"/>
                <w:szCs w:val="22"/>
              </w:rPr>
            </w:pPr>
            <w:r>
              <w:rPr>
                <w:rFonts w:ascii="Calibri" w:eastAsia="Calibri" w:hAnsi="Calibri" w:cs="Calibri"/>
                <w:b w:val="0"/>
                <w:sz w:val="22"/>
                <w:szCs w:val="22"/>
              </w:rPr>
              <w:t>p::before</w:t>
            </w:r>
          </w:p>
        </w:tc>
        <w:tc>
          <w:tcPr>
            <w:tcW w:w="11974" w:type="dxa"/>
            <w:shd w:val="clear" w:color="auto" w:fill="FFFFFF"/>
            <w:tcMar>
              <w:top w:w="172" w:type="dxa"/>
              <w:bottom w:w="172" w:type="dxa"/>
              <w:right w:w="172" w:type="dxa"/>
            </w:tcMar>
          </w:tcPr>
          <w:p w:rsidR="000A729B" w:rsidRDefault="00E46B47">
            <w:pPr>
              <w:pStyle w:val="Heading2"/>
              <w:shd w:val="clear" w:color="auto" w:fill="FFFFFF"/>
              <w:rPr>
                <w:rFonts w:ascii="Calibri" w:eastAsia="Calibri" w:hAnsi="Calibri" w:cs="Calibri"/>
                <w:b w:val="0"/>
                <w:sz w:val="22"/>
                <w:szCs w:val="22"/>
              </w:rPr>
            </w:pPr>
            <w:r>
              <w:rPr>
                <w:rFonts w:ascii="Calibri" w:eastAsia="Calibri" w:hAnsi="Calibri" w:cs="Calibri"/>
                <w:b w:val="0"/>
                <w:sz w:val="22"/>
                <w:szCs w:val="22"/>
              </w:rPr>
              <w:t>Insert something before the content of each &lt;p&gt; element</w:t>
            </w:r>
          </w:p>
        </w:tc>
      </w:tr>
      <w:tr w:rsidR="000A729B">
        <w:trPr>
          <w:cantSplit/>
          <w:tblHeader/>
        </w:trPr>
        <w:tc>
          <w:tcPr>
            <w:tcW w:w="3417" w:type="dxa"/>
            <w:shd w:val="clear" w:color="auto" w:fill="F1F1F1"/>
            <w:tcMar>
              <w:top w:w="172" w:type="dxa"/>
              <w:left w:w="344" w:type="dxa"/>
              <w:bottom w:w="172" w:type="dxa"/>
              <w:right w:w="172" w:type="dxa"/>
            </w:tcMar>
          </w:tcPr>
          <w:p w:rsidR="000A729B" w:rsidRDefault="000A729B">
            <w:pPr>
              <w:pStyle w:val="Heading2"/>
              <w:shd w:val="clear" w:color="auto" w:fill="FFFFFF"/>
              <w:rPr>
                <w:rFonts w:ascii="Calibri" w:eastAsia="Calibri" w:hAnsi="Calibri" w:cs="Calibri"/>
                <w:b w:val="0"/>
                <w:sz w:val="22"/>
                <w:szCs w:val="22"/>
              </w:rPr>
            </w:pPr>
            <w:hyperlink r:id="rId27">
              <w:r w:rsidR="00E46B47">
                <w:rPr>
                  <w:rFonts w:ascii="Calibri" w:eastAsia="Calibri" w:hAnsi="Calibri" w:cs="Calibri"/>
                  <w:b w:val="0"/>
                  <w:sz w:val="22"/>
                  <w:szCs w:val="22"/>
                </w:rPr>
                <w:t>:</w:t>
              </w:r>
              <w:proofErr w:type="gramStart"/>
              <w:r w:rsidR="00E46B47">
                <w:rPr>
                  <w:rFonts w:ascii="Calibri" w:eastAsia="Calibri" w:hAnsi="Calibri" w:cs="Calibri"/>
                  <w:b w:val="0"/>
                  <w:sz w:val="22"/>
                  <w:szCs w:val="22"/>
                </w:rPr>
                <w:t>:first</w:t>
              </w:r>
              <w:proofErr w:type="gramEnd"/>
              <w:r w:rsidR="00E46B47">
                <w:rPr>
                  <w:rFonts w:ascii="Calibri" w:eastAsia="Calibri" w:hAnsi="Calibri" w:cs="Calibri"/>
                  <w:b w:val="0"/>
                  <w:sz w:val="22"/>
                  <w:szCs w:val="22"/>
                </w:rPr>
                <w:t>-letter</w:t>
              </w:r>
            </w:hyperlink>
          </w:p>
        </w:tc>
        <w:tc>
          <w:tcPr>
            <w:tcW w:w="3293" w:type="dxa"/>
            <w:shd w:val="clear" w:color="auto" w:fill="F1F1F1"/>
            <w:tcMar>
              <w:top w:w="172" w:type="dxa"/>
              <w:left w:w="172" w:type="dxa"/>
              <w:bottom w:w="172" w:type="dxa"/>
              <w:right w:w="172" w:type="dxa"/>
            </w:tcMar>
          </w:tcPr>
          <w:p w:rsidR="000A729B" w:rsidRDefault="00E46B47">
            <w:pPr>
              <w:pStyle w:val="Heading2"/>
              <w:shd w:val="clear" w:color="auto" w:fill="FFFFFF"/>
              <w:rPr>
                <w:rFonts w:ascii="Calibri" w:eastAsia="Calibri" w:hAnsi="Calibri" w:cs="Calibri"/>
                <w:b w:val="0"/>
                <w:sz w:val="22"/>
                <w:szCs w:val="22"/>
              </w:rPr>
            </w:pPr>
            <w:proofErr w:type="gramStart"/>
            <w:r>
              <w:rPr>
                <w:rFonts w:ascii="Calibri" w:eastAsia="Calibri" w:hAnsi="Calibri" w:cs="Calibri"/>
                <w:b w:val="0"/>
                <w:sz w:val="22"/>
                <w:szCs w:val="22"/>
              </w:rPr>
              <w:t>p</w:t>
            </w:r>
            <w:proofErr w:type="gramEnd"/>
            <w:r>
              <w:rPr>
                <w:rFonts w:ascii="Calibri" w:eastAsia="Calibri" w:hAnsi="Calibri" w:cs="Calibri"/>
                <w:b w:val="0"/>
                <w:sz w:val="22"/>
                <w:szCs w:val="22"/>
              </w:rPr>
              <w:t>::first-letter</w:t>
            </w:r>
          </w:p>
        </w:tc>
        <w:tc>
          <w:tcPr>
            <w:tcW w:w="11974" w:type="dxa"/>
            <w:shd w:val="clear" w:color="auto" w:fill="F1F1F1"/>
            <w:tcMar>
              <w:top w:w="172" w:type="dxa"/>
              <w:bottom w:w="172" w:type="dxa"/>
              <w:right w:w="172" w:type="dxa"/>
            </w:tcMar>
          </w:tcPr>
          <w:p w:rsidR="000A729B" w:rsidRDefault="00E46B47">
            <w:pPr>
              <w:pStyle w:val="Heading2"/>
              <w:shd w:val="clear" w:color="auto" w:fill="FFFFFF"/>
              <w:rPr>
                <w:rFonts w:ascii="Calibri" w:eastAsia="Calibri" w:hAnsi="Calibri" w:cs="Calibri"/>
                <w:b w:val="0"/>
                <w:sz w:val="22"/>
                <w:szCs w:val="22"/>
              </w:rPr>
            </w:pPr>
            <w:r>
              <w:rPr>
                <w:rFonts w:ascii="Calibri" w:eastAsia="Calibri" w:hAnsi="Calibri" w:cs="Calibri"/>
                <w:b w:val="0"/>
                <w:sz w:val="22"/>
                <w:szCs w:val="22"/>
              </w:rPr>
              <w:t>Selects the first letter of each &lt;p&gt; element</w:t>
            </w:r>
          </w:p>
        </w:tc>
      </w:tr>
      <w:tr w:rsidR="000A729B">
        <w:trPr>
          <w:cantSplit/>
          <w:tblHeader/>
        </w:trPr>
        <w:tc>
          <w:tcPr>
            <w:tcW w:w="3417" w:type="dxa"/>
            <w:shd w:val="clear" w:color="auto" w:fill="FFFFFF"/>
            <w:tcMar>
              <w:top w:w="172" w:type="dxa"/>
              <w:left w:w="344" w:type="dxa"/>
              <w:bottom w:w="172" w:type="dxa"/>
              <w:right w:w="172" w:type="dxa"/>
            </w:tcMar>
          </w:tcPr>
          <w:p w:rsidR="000A729B" w:rsidRDefault="000A729B">
            <w:pPr>
              <w:pStyle w:val="Heading2"/>
              <w:shd w:val="clear" w:color="auto" w:fill="FFFFFF"/>
              <w:rPr>
                <w:rFonts w:ascii="Calibri" w:eastAsia="Calibri" w:hAnsi="Calibri" w:cs="Calibri"/>
                <w:b w:val="0"/>
                <w:sz w:val="22"/>
                <w:szCs w:val="22"/>
              </w:rPr>
            </w:pPr>
            <w:hyperlink r:id="rId28">
              <w:r w:rsidR="00E46B47">
                <w:rPr>
                  <w:rFonts w:ascii="Calibri" w:eastAsia="Calibri" w:hAnsi="Calibri" w:cs="Calibri"/>
                  <w:b w:val="0"/>
                  <w:sz w:val="22"/>
                  <w:szCs w:val="22"/>
                </w:rPr>
                <w:t>:</w:t>
              </w:r>
              <w:proofErr w:type="gramStart"/>
              <w:r w:rsidR="00E46B47">
                <w:rPr>
                  <w:rFonts w:ascii="Calibri" w:eastAsia="Calibri" w:hAnsi="Calibri" w:cs="Calibri"/>
                  <w:b w:val="0"/>
                  <w:sz w:val="22"/>
                  <w:szCs w:val="22"/>
                </w:rPr>
                <w:t>:first</w:t>
              </w:r>
              <w:proofErr w:type="gramEnd"/>
              <w:r w:rsidR="00E46B47">
                <w:rPr>
                  <w:rFonts w:ascii="Calibri" w:eastAsia="Calibri" w:hAnsi="Calibri" w:cs="Calibri"/>
                  <w:b w:val="0"/>
                  <w:sz w:val="22"/>
                  <w:szCs w:val="22"/>
                </w:rPr>
                <w:t>-line</w:t>
              </w:r>
            </w:hyperlink>
          </w:p>
        </w:tc>
        <w:tc>
          <w:tcPr>
            <w:tcW w:w="3293" w:type="dxa"/>
            <w:shd w:val="clear" w:color="auto" w:fill="FFFFFF"/>
            <w:tcMar>
              <w:top w:w="172" w:type="dxa"/>
              <w:left w:w="172" w:type="dxa"/>
              <w:bottom w:w="172" w:type="dxa"/>
              <w:right w:w="172" w:type="dxa"/>
            </w:tcMar>
          </w:tcPr>
          <w:p w:rsidR="000A729B" w:rsidRDefault="00E46B47">
            <w:pPr>
              <w:pStyle w:val="Heading2"/>
              <w:shd w:val="clear" w:color="auto" w:fill="FFFFFF"/>
              <w:rPr>
                <w:rFonts w:ascii="Calibri" w:eastAsia="Calibri" w:hAnsi="Calibri" w:cs="Calibri"/>
                <w:b w:val="0"/>
                <w:sz w:val="22"/>
                <w:szCs w:val="22"/>
              </w:rPr>
            </w:pPr>
            <w:proofErr w:type="gramStart"/>
            <w:r>
              <w:rPr>
                <w:rFonts w:ascii="Calibri" w:eastAsia="Calibri" w:hAnsi="Calibri" w:cs="Calibri"/>
                <w:b w:val="0"/>
                <w:sz w:val="22"/>
                <w:szCs w:val="22"/>
              </w:rPr>
              <w:t>p</w:t>
            </w:r>
            <w:proofErr w:type="gramEnd"/>
            <w:r>
              <w:rPr>
                <w:rFonts w:ascii="Calibri" w:eastAsia="Calibri" w:hAnsi="Calibri" w:cs="Calibri"/>
                <w:b w:val="0"/>
                <w:sz w:val="22"/>
                <w:szCs w:val="22"/>
              </w:rPr>
              <w:t>::first-line</w:t>
            </w:r>
          </w:p>
        </w:tc>
        <w:tc>
          <w:tcPr>
            <w:tcW w:w="11974" w:type="dxa"/>
            <w:shd w:val="clear" w:color="auto" w:fill="FFFFFF"/>
            <w:tcMar>
              <w:top w:w="172" w:type="dxa"/>
              <w:bottom w:w="172" w:type="dxa"/>
              <w:right w:w="172" w:type="dxa"/>
            </w:tcMar>
          </w:tcPr>
          <w:p w:rsidR="000A729B" w:rsidRDefault="00E46B47">
            <w:pPr>
              <w:pStyle w:val="Heading2"/>
              <w:shd w:val="clear" w:color="auto" w:fill="FFFFFF"/>
              <w:rPr>
                <w:rFonts w:ascii="Calibri" w:eastAsia="Calibri" w:hAnsi="Calibri" w:cs="Calibri"/>
                <w:b w:val="0"/>
                <w:sz w:val="22"/>
                <w:szCs w:val="22"/>
              </w:rPr>
            </w:pPr>
            <w:r>
              <w:rPr>
                <w:rFonts w:ascii="Calibri" w:eastAsia="Calibri" w:hAnsi="Calibri" w:cs="Calibri"/>
                <w:b w:val="0"/>
                <w:sz w:val="22"/>
                <w:szCs w:val="22"/>
              </w:rPr>
              <w:t>Selects the first line of each &lt;p&gt; element</w:t>
            </w:r>
          </w:p>
        </w:tc>
      </w:tr>
      <w:tr w:rsidR="000A729B">
        <w:trPr>
          <w:cantSplit/>
          <w:tblHeader/>
        </w:trPr>
        <w:tc>
          <w:tcPr>
            <w:tcW w:w="3417" w:type="dxa"/>
            <w:shd w:val="clear" w:color="auto" w:fill="F1F1F1"/>
            <w:tcMar>
              <w:top w:w="172" w:type="dxa"/>
              <w:left w:w="344" w:type="dxa"/>
              <w:bottom w:w="172" w:type="dxa"/>
              <w:right w:w="172" w:type="dxa"/>
            </w:tcMar>
          </w:tcPr>
          <w:p w:rsidR="000A729B" w:rsidRDefault="000A729B">
            <w:pPr>
              <w:pStyle w:val="Heading2"/>
              <w:shd w:val="clear" w:color="auto" w:fill="FFFFFF"/>
              <w:rPr>
                <w:rFonts w:ascii="Calibri" w:eastAsia="Calibri" w:hAnsi="Calibri" w:cs="Calibri"/>
                <w:b w:val="0"/>
                <w:sz w:val="22"/>
                <w:szCs w:val="22"/>
              </w:rPr>
            </w:pPr>
            <w:hyperlink r:id="rId29">
              <w:r w:rsidR="00E46B47">
                <w:rPr>
                  <w:rFonts w:ascii="Calibri" w:eastAsia="Calibri" w:hAnsi="Calibri" w:cs="Calibri"/>
                  <w:b w:val="0"/>
                  <w:sz w:val="22"/>
                  <w:szCs w:val="22"/>
                </w:rPr>
                <w:t>:</w:t>
              </w:r>
              <w:proofErr w:type="gramStart"/>
              <w:r w:rsidR="00E46B47">
                <w:rPr>
                  <w:rFonts w:ascii="Calibri" w:eastAsia="Calibri" w:hAnsi="Calibri" w:cs="Calibri"/>
                  <w:b w:val="0"/>
                  <w:sz w:val="22"/>
                  <w:szCs w:val="22"/>
                </w:rPr>
                <w:t>:selection</w:t>
              </w:r>
              <w:proofErr w:type="gramEnd"/>
            </w:hyperlink>
          </w:p>
        </w:tc>
        <w:tc>
          <w:tcPr>
            <w:tcW w:w="3293" w:type="dxa"/>
            <w:shd w:val="clear" w:color="auto" w:fill="F1F1F1"/>
            <w:tcMar>
              <w:top w:w="172" w:type="dxa"/>
              <w:left w:w="172" w:type="dxa"/>
              <w:bottom w:w="172" w:type="dxa"/>
              <w:right w:w="172" w:type="dxa"/>
            </w:tcMar>
          </w:tcPr>
          <w:p w:rsidR="000A729B" w:rsidRDefault="00E46B47">
            <w:pPr>
              <w:pStyle w:val="Heading2"/>
              <w:shd w:val="clear" w:color="auto" w:fill="FFFFFF"/>
              <w:rPr>
                <w:rFonts w:ascii="Calibri" w:eastAsia="Calibri" w:hAnsi="Calibri" w:cs="Calibri"/>
                <w:b w:val="0"/>
                <w:sz w:val="22"/>
                <w:szCs w:val="22"/>
              </w:rPr>
            </w:pPr>
            <w:r>
              <w:rPr>
                <w:rFonts w:ascii="Calibri" w:eastAsia="Calibri" w:hAnsi="Calibri" w:cs="Calibri"/>
                <w:b w:val="0"/>
                <w:sz w:val="22"/>
                <w:szCs w:val="22"/>
              </w:rPr>
              <w:t>p::selection</w:t>
            </w:r>
          </w:p>
        </w:tc>
        <w:tc>
          <w:tcPr>
            <w:tcW w:w="11974" w:type="dxa"/>
            <w:shd w:val="clear" w:color="auto" w:fill="F1F1F1"/>
            <w:tcMar>
              <w:top w:w="172" w:type="dxa"/>
              <w:bottom w:w="172" w:type="dxa"/>
              <w:right w:w="172" w:type="dxa"/>
            </w:tcMar>
          </w:tcPr>
          <w:p w:rsidR="000A729B" w:rsidRDefault="00E46B47">
            <w:pPr>
              <w:pStyle w:val="Heading2"/>
              <w:shd w:val="clear" w:color="auto" w:fill="FFFFFF"/>
              <w:rPr>
                <w:rFonts w:ascii="Calibri" w:eastAsia="Calibri" w:hAnsi="Calibri" w:cs="Calibri"/>
                <w:b w:val="0"/>
                <w:sz w:val="22"/>
                <w:szCs w:val="22"/>
              </w:rPr>
            </w:pPr>
            <w:r>
              <w:rPr>
                <w:rFonts w:ascii="Calibri" w:eastAsia="Calibri" w:hAnsi="Calibri" w:cs="Calibri"/>
                <w:b w:val="0"/>
                <w:sz w:val="22"/>
                <w:szCs w:val="22"/>
              </w:rPr>
              <w:t>Selects the portion of an element that is selected by a user</w:t>
            </w:r>
          </w:p>
        </w:tc>
      </w:tr>
    </w:tbl>
    <w:p w:rsidR="000A729B" w:rsidRDefault="00E46B47">
      <w:pPr>
        <w:pStyle w:val="Heading2"/>
        <w:shd w:val="clear" w:color="auto" w:fill="FFFFFF"/>
        <w:spacing w:before="280" w:after="280"/>
        <w:rPr>
          <w:rFonts w:ascii="Calibri" w:eastAsia="Calibri" w:hAnsi="Calibri" w:cs="Calibri"/>
          <w:b w:val="0"/>
          <w:sz w:val="22"/>
          <w:szCs w:val="22"/>
        </w:rPr>
      </w:pPr>
      <w:r>
        <w:rPr>
          <w:rFonts w:ascii="Calibri" w:eastAsia="Calibri" w:hAnsi="Calibri" w:cs="Calibri"/>
          <w:b w:val="0"/>
          <w:sz w:val="22"/>
          <w:szCs w:val="22"/>
        </w:rPr>
        <w:t>Insert content before, or after, the content of an element</w:t>
      </w:r>
    </w:p>
    <w:p w:rsidR="000A729B" w:rsidRDefault="000A729B">
      <w:pPr>
        <w:pStyle w:val="Heading2"/>
        <w:shd w:val="clear" w:color="auto" w:fill="FFFFFF"/>
        <w:spacing w:before="280" w:after="280"/>
        <w:rPr>
          <w:rFonts w:ascii="Calibri" w:eastAsia="Calibri" w:hAnsi="Calibri" w:cs="Calibri"/>
          <w:b w:val="0"/>
          <w:sz w:val="22"/>
          <w:szCs w:val="22"/>
        </w:rPr>
      </w:pPr>
    </w:p>
    <w:p w:rsidR="000A729B" w:rsidRDefault="00E46B47">
      <w:pPr>
        <w:pStyle w:val="Heading2"/>
        <w:shd w:val="clear" w:color="auto" w:fill="FFFFFF"/>
        <w:spacing w:before="280" w:after="280"/>
        <w:rPr>
          <w:rFonts w:ascii="Calibri" w:eastAsia="Calibri" w:hAnsi="Calibri" w:cs="Calibri"/>
          <w:b w:val="0"/>
          <w:sz w:val="22"/>
          <w:szCs w:val="22"/>
        </w:rPr>
      </w:pPr>
      <w:r>
        <w:rPr>
          <w:rFonts w:ascii="Calibri" w:eastAsia="Calibri" w:hAnsi="Calibri" w:cs="Calibri"/>
          <w:b w:val="0"/>
          <w:sz w:val="22"/>
          <w:szCs w:val="22"/>
        </w:rPr>
        <w:t>34) CSS Icons</w:t>
      </w:r>
    </w:p>
    <w:p w:rsidR="000A729B" w:rsidRDefault="00E46B47">
      <w:pPr>
        <w:pStyle w:val="Heading2"/>
        <w:numPr>
          <w:ilvl w:val="0"/>
          <w:numId w:val="27"/>
        </w:numPr>
        <w:shd w:val="clear" w:color="auto" w:fill="FFFFFF"/>
        <w:spacing w:before="280" w:after="0"/>
        <w:rPr>
          <w:rFonts w:ascii="Calibri" w:eastAsia="Calibri" w:hAnsi="Calibri" w:cs="Calibri"/>
          <w:b w:val="0"/>
          <w:sz w:val="22"/>
          <w:szCs w:val="22"/>
        </w:rPr>
      </w:pPr>
      <w:r>
        <w:rPr>
          <w:rFonts w:ascii="Calibri" w:eastAsia="Calibri" w:hAnsi="Calibri" w:cs="Calibri"/>
          <w:b w:val="0"/>
          <w:sz w:val="22"/>
          <w:szCs w:val="22"/>
        </w:rPr>
        <w:t>Font Awesome Icons</w:t>
      </w:r>
    </w:p>
    <w:p w:rsidR="000A729B" w:rsidRDefault="00E46B47">
      <w:pPr>
        <w:pStyle w:val="Heading2"/>
        <w:numPr>
          <w:ilvl w:val="0"/>
          <w:numId w:val="27"/>
        </w:numPr>
        <w:shd w:val="clear" w:color="auto" w:fill="FFFFFF"/>
        <w:spacing w:before="0" w:after="0"/>
        <w:rPr>
          <w:rFonts w:ascii="Calibri" w:eastAsia="Calibri" w:hAnsi="Calibri" w:cs="Calibri"/>
          <w:b w:val="0"/>
          <w:sz w:val="22"/>
          <w:szCs w:val="22"/>
        </w:rPr>
      </w:pPr>
      <w:r>
        <w:rPr>
          <w:rFonts w:ascii="Calibri" w:eastAsia="Calibri" w:hAnsi="Calibri" w:cs="Calibri"/>
          <w:b w:val="0"/>
          <w:sz w:val="22"/>
          <w:szCs w:val="22"/>
        </w:rPr>
        <w:t>To use the Font Awesome icons, add the following line inside the &lt;head&gt; section of your HTML page:</w:t>
      </w:r>
    </w:p>
    <w:p w:rsidR="000A729B" w:rsidRDefault="00E46B47">
      <w:pPr>
        <w:pStyle w:val="Heading2"/>
        <w:numPr>
          <w:ilvl w:val="0"/>
          <w:numId w:val="27"/>
        </w:numPr>
        <w:shd w:val="clear" w:color="auto" w:fill="FFFFFF"/>
        <w:spacing w:before="0" w:after="280"/>
        <w:rPr>
          <w:rFonts w:ascii="Calibri" w:eastAsia="Calibri" w:hAnsi="Calibri" w:cs="Calibri"/>
          <w:b w:val="0"/>
          <w:sz w:val="22"/>
          <w:szCs w:val="22"/>
        </w:rPr>
      </w:pPr>
      <w:r>
        <w:rPr>
          <w:rFonts w:ascii="Calibri" w:eastAsia="Calibri" w:hAnsi="Calibri" w:cs="Calibri"/>
          <w:b w:val="0"/>
          <w:sz w:val="22"/>
          <w:szCs w:val="22"/>
        </w:rPr>
        <w:t xml:space="preserve">&lt;link </w:t>
      </w:r>
      <w:proofErr w:type="spellStart"/>
      <w:r>
        <w:rPr>
          <w:rFonts w:ascii="Calibri" w:eastAsia="Calibri" w:hAnsi="Calibri" w:cs="Calibri"/>
          <w:b w:val="0"/>
          <w:sz w:val="22"/>
          <w:szCs w:val="22"/>
        </w:rPr>
        <w:t>rel</w:t>
      </w:r>
      <w:proofErr w:type="spellEnd"/>
      <w:r>
        <w:rPr>
          <w:rFonts w:ascii="Calibri" w:eastAsia="Calibri" w:hAnsi="Calibri" w:cs="Calibri"/>
          <w:b w:val="0"/>
          <w:sz w:val="22"/>
          <w:szCs w:val="22"/>
        </w:rPr>
        <w:t>="</w:t>
      </w:r>
      <w:proofErr w:type="spellStart"/>
      <w:r>
        <w:rPr>
          <w:rFonts w:ascii="Calibri" w:eastAsia="Calibri" w:hAnsi="Calibri" w:cs="Calibri"/>
          <w:b w:val="0"/>
          <w:sz w:val="22"/>
          <w:szCs w:val="22"/>
        </w:rPr>
        <w:t>stylesheet</w:t>
      </w:r>
      <w:proofErr w:type="spellEnd"/>
      <w:r>
        <w:rPr>
          <w:rFonts w:ascii="Calibri" w:eastAsia="Calibri" w:hAnsi="Calibri" w:cs="Calibri"/>
          <w:b w:val="0"/>
          <w:sz w:val="22"/>
          <w:szCs w:val="22"/>
        </w:rPr>
        <w:t xml:space="preserve">" </w:t>
      </w:r>
      <w:proofErr w:type="spellStart"/>
      <w:r>
        <w:rPr>
          <w:rFonts w:ascii="Calibri" w:eastAsia="Calibri" w:hAnsi="Calibri" w:cs="Calibri"/>
          <w:b w:val="0"/>
          <w:sz w:val="22"/>
          <w:szCs w:val="22"/>
        </w:rPr>
        <w:t>href</w:t>
      </w:r>
      <w:proofErr w:type="spellEnd"/>
      <w:r>
        <w:rPr>
          <w:rFonts w:ascii="Calibri" w:eastAsia="Calibri" w:hAnsi="Calibri" w:cs="Calibri"/>
          <w:b w:val="0"/>
          <w:sz w:val="22"/>
          <w:szCs w:val="22"/>
        </w:rPr>
        <w:t xml:space="preserve">="https://use.fontawesome.com/releases/v5.7.0/css/all.css" integrity="sha384-lZN37f5QGtY3VHgisS14W3ExzMWZxybE1SJSEsQp9S+oqd12jhcu+A56Ebc1zFSJ" </w:t>
      </w:r>
      <w:proofErr w:type="spellStart"/>
      <w:r>
        <w:rPr>
          <w:rFonts w:ascii="Calibri" w:eastAsia="Calibri" w:hAnsi="Calibri" w:cs="Calibri"/>
          <w:b w:val="0"/>
          <w:sz w:val="22"/>
          <w:szCs w:val="22"/>
        </w:rPr>
        <w:t>crossorigin</w:t>
      </w:r>
      <w:proofErr w:type="spellEnd"/>
      <w:r>
        <w:rPr>
          <w:rFonts w:ascii="Calibri" w:eastAsia="Calibri" w:hAnsi="Calibri" w:cs="Calibri"/>
          <w:b w:val="0"/>
          <w:sz w:val="22"/>
          <w:szCs w:val="22"/>
        </w:rPr>
        <w:t>="anonymous"&gt;</w:t>
      </w:r>
    </w:p>
    <w:p w:rsidR="000A729B" w:rsidRDefault="000A729B">
      <w:pPr>
        <w:pStyle w:val="Heading2"/>
        <w:shd w:val="clear" w:color="auto" w:fill="FFFFFF"/>
        <w:spacing w:before="280" w:after="280"/>
        <w:ind w:left="720"/>
        <w:rPr>
          <w:rFonts w:ascii="Calibri" w:eastAsia="Calibri" w:hAnsi="Calibri" w:cs="Calibri"/>
          <w:b w:val="0"/>
          <w:sz w:val="22"/>
          <w:szCs w:val="22"/>
        </w:rPr>
      </w:pPr>
    </w:p>
    <w:p w:rsidR="000A729B" w:rsidRDefault="00E46B47">
      <w:pPr>
        <w:pStyle w:val="Heading2"/>
        <w:numPr>
          <w:ilvl w:val="0"/>
          <w:numId w:val="27"/>
        </w:numPr>
        <w:shd w:val="clear" w:color="auto" w:fill="FFFFFF"/>
        <w:spacing w:before="280" w:after="280"/>
        <w:rPr>
          <w:rFonts w:ascii="Calibri" w:eastAsia="Calibri" w:hAnsi="Calibri" w:cs="Calibri"/>
          <w:b w:val="0"/>
          <w:sz w:val="22"/>
          <w:szCs w:val="22"/>
        </w:rPr>
      </w:pPr>
      <w:r>
        <w:rPr>
          <w:rFonts w:ascii="Calibri" w:eastAsia="Calibri" w:hAnsi="Calibri" w:cs="Calibri"/>
          <w:b w:val="0"/>
          <w:sz w:val="22"/>
          <w:szCs w:val="22"/>
        </w:rPr>
        <w:t>&lt;</w:t>
      </w:r>
      <w:proofErr w:type="spellStart"/>
      <w:r>
        <w:rPr>
          <w:rFonts w:ascii="Calibri" w:eastAsia="Calibri" w:hAnsi="Calibri" w:cs="Calibri"/>
          <w:b w:val="0"/>
          <w:sz w:val="22"/>
          <w:szCs w:val="22"/>
        </w:rPr>
        <w:t>i</w:t>
      </w:r>
      <w:proofErr w:type="spellEnd"/>
      <w:r>
        <w:rPr>
          <w:rFonts w:ascii="Calibri" w:eastAsia="Calibri" w:hAnsi="Calibri" w:cs="Calibri"/>
          <w:b w:val="0"/>
          <w:sz w:val="22"/>
          <w:szCs w:val="22"/>
        </w:rPr>
        <w:t> class="</w:t>
      </w:r>
      <w:proofErr w:type="spellStart"/>
      <w:r>
        <w:rPr>
          <w:rFonts w:ascii="Calibri" w:eastAsia="Calibri" w:hAnsi="Calibri" w:cs="Calibri"/>
          <w:b w:val="0"/>
          <w:sz w:val="22"/>
          <w:szCs w:val="22"/>
        </w:rPr>
        <w:t>fas</w:t>
      </w:r>
      <w:proofErr w:type="spellEnd"/>
      <w:r>
        <w:rPr>
          <w:rFonts w:ascii="Calibri" w:eastAsia="Calibri" w:hAnsi="Calibri" w:cs="Calibri"/>
          <w:b w:val="0"/>
          <w:sz w:val="22"/>
          <w:szCs w:val="22"/>
        </w:rPr>
        <w:t xml:space="preserve"> </w:t>
      </w:r>
      <w:proofErr w:type="spellStart"/>
      <w:r>
        <w:rPr>
          <w:rFonts w:ascii="Calibri" w:eastAsia="Calibri" w:hAnsi="Calibri" w:cs="Calibri"/>
          <w:b w:val="0"/>
          <w:sz w:val="22"/>
          <w:szCs w:val="22"/>
        </w:rPr>
        <w:t>fa</w:t>
      </w:r>
      <w:proofErr w:type="spellEnd"/>
      <w:r>
        <w:rPr>
          <w:rFonts w:ascii="Calibri" w:eastAsia="Calibri" w:hAnsi="Calibri" w:cs="Calibri"/>
          <w:b w:val="0"/>
          <w:sz w:val="22"/>
          <w:szCs w:val="22"/>
        </w:rPr>
        <w:t>-cloud"&gt;&lt;/</w:t>
      </w:r>
      <w:proofErr w:type="spellStart"/>
      <w:r>
        <w:rPr>
          <w:rFonts w:ascii="Calibri" w:eastAsia="Calibri" w:hAnsi="Calibri" w:cs="Calibri"/>
          <w:b w:val="0"/>
          <w:sz w:val="22"/>
          <w:szCs w:val="22"/>
        </w:rPr>
        <w:t>i</w:t>
      </w:r>
      <w:proofErr w:type="spellEnd"/>
      <w:r>
        <w:rPr>
          <w:rFonts w:ascii="Calibri" w:eastAsia="Calibri" w:hAnsi="Calibri" w:cs="Calibri"/>
          <w:b w:val="0"/>
          <w:sz w:val="22"/>
          <w:szCs w:val="22"/>
        </w:rPr>
        <w:t>&gt;</w:t>
      </w:r>
      <w:r>
        <w:rPr>
          <w:rFonts w:ascii="Calibri" w:eastAsia="Calibri" w:hAnsi="Calibri" w:cs="Calibri"/>
          <w:b w:val="0"/>
          <w:sz w:val="22"/>
          <w:szCs w:val="22"/>
        </w:rPr>
        <w:br/>
        <w:t>&lt;</w:t>
      </w:r>
      <w:proofErr w:type="spellStart"/>
      <w:r>
        <w:rPr>
          <w:rFonts w:ascii="Calibri" w:eastAsia="Calibri" w:hAnsi="Calibri" w:cs="Calibri"/>
          <w:b w:val="0"/>
          <w:sz w:val="22"/>
          <w:szCs w:val="22"/>
        </w:rPr>
        <w:t>i</w:t>
      </w:r>
      <w:proofErr w:type="spellEnd"/>
      <w:r>
        <w:rPr>
          <w:rFonts w:ascii="Calibri" w:eastAsia="Calibri" w:hAnsi="Calibri" w:cs="Calibri"/>
          <w:b w:val="0"/>
          <w:sz w:val="22"/>
          <w:szCs w:val="22"/>
        </w:rPr>
        <w:t> class="</w:t>
      </w:r>
      <w:proofErr w:type="spellStart"/>
      <w:r>
        <w:rPr>
          <w:rFonts w:ascii="Calibri" w:eastAsia="Calibri" w:hAnsi="Calibri" w:cs="Calibri"/>
          <w:b w:val="0"/>
          <w:sz w:val="22"/>
          <w:szCs w:val="22"/>
        </w:rPr>
        <w:t>fas</w:t>
      </w:r>
      <w:proofErr w:type="spellEnd"/>
      <w:r>
        <w:rPr>
          <w:rFonts w:ascii="Calibri" w:eastAsia="Calibri" w:hAnsi="Calibri" w:cs="Calibri"/>
          <w:b w:val="0"/>
          <w:sz w:val="22"/>
          <w:szCs w:val="22"/>
        </w:rPr>
        <w:t xml:space="preserve"> </w:t>
      </w:r>
      <w:proofErr w:type="spellStart"/>
      <w:r>
        <w:rPr>
          <w:rFonts w:ascii="Calibri" w:eastAsia="Calibri" w:hAnsi="Calibri" w:cs="Calibri"/>
          <w:b w:val="0"/>
          <w:sz w:val="22"/>
          <w:szCs w:val="22"/>
        </w:rPr>
        <w:t>fa</w:t>
      </w:r>
      <w:proofErr w:type="spellEnd"/>
      <w:r>
        <w:rPr>
          <w:rFonts w:ascii="Calibri" w:eastAsia="Calibri" w:hAnsi="Calibri" w:cs="Calibri"/>
          <w:b w:val="0"/>
          <w:sz w:val="22"/>
          <w:szCs w:val="22"/>
        </w:rPr>
        <w:t>-heart"&gt;&lt;/</w:t>
      </w:r>
      <w:proofErr w:type="spellStart"/>
      <w:r>
        <w:rPr>
          <w:rFonts w:ascii="Calibri" w:eastAsia="Calibri" w:hAnsi="Calibri" w:cs="Calibri"/>
          <w:b w:val="0"/>
          <w:sz w:val="22"/>
          <w:szCs w:val="22"/>
        </w:rPr>
        <w:t>i</w:t>
      </w:r>
      <w:proofErr w:type="spellEnd"/>
      <w:r>
        <w:rPr>
          <w:rFonts w:ascii="Calibri" w:eastAsia="Calibri" w:hAnsi="Calibri" w:cs="Calibri"/>
          <w:b w:val="0"/>
          <w:sz w:val="22"/>
          <w:szCs w:val="22"/>
        </w:rPr>
        <w:t>&gt;</w:t>
      </w:r>
      <w:r>
        <w:rPr>
          <w:rFonts w:ascii="Calibri" w:eastAsia="Calibri" w:hAnsi="Calibri" w:cs="Calibri"/>
          <w:b w:val="0"/>
          <w:sz w:val="22"/>
          <w:szCs w:val="22"/>
        </w:rPr>
        <w:br/>
        <w:t>&lt;</w:t>
      </w:r>
      <w:proofErr w:type="spellStart"/>
      <w:r>
        <w:rPr>
          <w:rFonts w:ascii="Calibri" w:eastAsia="Calibri" w:hAnsi="Calibri" w:cs="Calibri"/>
          <w:b w:val="0"/>
          <w:sz w:val="22"/>
          <w:szCs w:val="22"/>
        </w:rPr>
        <w:t>i</w:t>
      </w:r>
      <w:proofErr w:type="spellEnd"/>
      <w:r>
        <w:rPr>
          <w:rFonts w:ascii="Calibri" w:eastAsia="Calibri" w:hAnsi="Calibri" w:cs="Calibri"/>
          <w:b w:val="0"/>
          <w:sz w:val="22"/>
          <w:szCs w:val="22"/>
        </w:rPr>
        <w:t> class="</w:t>
      </w:r>
      <w:proofErr w:type="spellStart"/>
      <w:r>
        <w:rPr>
          <w:rFonts w:ascii="Calibri" w:eastAsia="Calibri" w:hAnsi="Calibri" w:cs="Calibri"/>
          <w:b w:val="0"/>
          <w:sz w:val="22"/>
          <w:szCs w:val="22"/>
        </w:rPr>
        <w:t>fas</w:t>
      </w:r>
      <w:proofErr w:type="spellEnd"/>
      <w:r>
        <w:rPr>
          <w:rFonts w:ascii="Calibri" w:eastAsia="Calibri" w:hAnsi="Calibri" w:cs="Calibri"/>
          <w:b w:val="0"/>
          <w:sz w:val="22"/>
          <w:szCs w:val="22"/>
        </w:rPr>
        <w:t xml:space="preserve"> </w:t>
      </w:r>
      <w:proofErr w:type="spellStart"/>
      <w:r>
        <w:rPr>
          <w:rFonts w:ascii="Calibri" w:eastAsia="Calibri" w:hAnsi="Calibri" w:cs="Calibri"/>
          <w:b w:val="0"/>
          <w:sz w:val="22"/>
          <w:szCs w:val="22"/>
        </w:rPr>
        <w:t>fa</w:t>
      </w:r>
      <w:proofErr w:type="spellEnd"/>
      <w:r>
        <w:rPr>
          <w:rFonts w:ascii="Calibri" w:eastAsia="Calibri" w:hAnsi="Calibri" w:cs="Calibri"/>
          <w:b w:val="0"/>
          <w:sz w:val="22"/>
          <w:szCs w:val="22"/>
        </w:rPr>
        <w:t>-car"&gt;&lt;/</w:t>
      </w:r>
      <w:proofErr w:type="spellStart"/>
      <w:r>
        <w:rPr>
          <w:rFonts w:ascii="Calibri" w:eastAsia="Calibri" w:hAnsi="Calibri" w:cs="Calibri"/>
          <w:b w:val="0"/>
          <w:sz w:val="22"/>
          <w:szCs w:val="22"/>
        </w:rPr>
        <w:t>i</w:t>
      </w:r>
      <w:proofErr w:type="spellEnd"/>
      <w:r>
        <w:rPr>
          <w:rFonts w:ascii="Calibri" w:eastAsia="Calibri" w:hAnsi="Calibri" w:cs="Calibri"/>
          <w:b w:val="0"/>
          <w:sz w:val="22"/>
          <w:szCs w:val="22"/>
        </w:rPr>
        <w:t>&gt;</w:t>
      </w:r>
      <w:r>
        <w:rPr>
          <w:rFonts w:ascii="Calibri" w:eastAsia="Calibri" w:hAnsi="Calibri" w:cs="Calibri"/>
          <w:b w:val="0"/>
          <w:sz w:val="22"/>
          <w:szCs w:val="22"/>
        </w:rPr>
        <w:br/>
        <w:t>&lt;</w:t>
      </w:r>
      <w:proofErr w:type="spellStart"/>
      <w:r>
        <w:rPr>
          <w:rFonts w:ascii="Calibri" w:eastAsia="Calibri" w:hAnsi="Calibri" w:cs="Calibri"/>
          <w:b w:val="0"/>
          <w:sz w:val="22"/>
          <w:szCs w:val="22"/>
        </w:rPr>
        <w:t>i</w:t>
      </w:r>
      <w:proofErr w:type="spellEnd"/>
      <w:r>
        <w:rPr>
          <w:rFonts w:ascii="Calibri" w:eastAsia="Calibri" w:hAnsi="Calibri" w:cs="Calibri"/>
          <w:b w:val="0"/>
          <w:sz w:val="22"/>
          <w:szCs w:val="22"/>
        </w:rPr>
        <w:t> class="</w:t>
      </w:r>
      <w:proofErr w:type="spellStart"/>
      <w:r>
        <w:rPr>
          <w:rFonts w:ascii="Calibri" w:eastAsia="Calibri" w:hAnsi="Calibri" w:cs="Calibri"/>
          <w:b w:val="0"/>
          <w:sz w:val="22"/>
          <w:szCs w:val="22"/>
        </w:rPr>
        <w:t>fas</w:t>
      </w:r>
      <w:proofErr w:type="spellEnd"/>
      <w:r>
        <w:rPr>
          <w:rFonts w:ascii="Calibri" w:eastAsia="Calibri" w:hAnsi="Calibri" w:cs="Calibri"/>
          <w:b w:val="0"/>
          <w:sz w:val="22"/>
          <w:szCs w:val="22"/>
        </w:rPr>
        <w:t xml:space="preserve"> </w:t>
      </w:r>
      <w:proofErr w:type="spellStart"/>
      <w:r>
        <w:rPr>
          <w:rFonts w:ascii="Calibri" w:eastAsia="Calibri" w:hAnsi="Calibri" w:cs="Calibri"/>
          <w:b w:val="0"/>
          <w:sz w:val="22"/>
          <w:szCs w:val="22"/>
        </w:rPr>
        <w:t>fa</w:t>
      </w:r>
      <w:proofErr w:type="spellEnd"/>
      <w:r>
        <w:rPr>
          <w:rFonts w:ascii="Calibri" w:eastAsia="Calibri" w:hAnsi="Calibri" w:cs="Calibri"/>
          <w:b w:val="0"/>
          <w:sz w:val="22"/>
          <w:szCs w:val="22"/>
        </w:rPr>
        <w:t>-file"&gt;&lt;/</w:t>
      </w:r>
      <w:proofErr w:type="spellStart"/>
      <w:r>
        <w:rPr>
          <w:rFonts w:ascii="Calibri" w:eastAsia="Calibri" w:hAnsi="Calibri" w:cs="Calibri"/>
          <w:b w:val="0"/>
          <w:sz w:val="22"/>
          <w:szCs w:val="22"/>
        </w:rPr>
        <w:t>i</w:t>
      </w:r>
      <w:proofErr w:type="spellEnd"/>
      <w:r>
        <w:rPr>
          <w:rFonts w:ascii="Calibri" w:eastAsia="Calibri" w:hAnsi="Calibri" w:cs="Calibri"/>
          <w:b w:val="0"/>
          <w:sz w:val="22"/>
          <w:szCs w:val="22"/>
        </w:rPr>
        <w:t>&gt;</w:t>
      </w:r>
      <w:r>
        <w:rPr>
          <w:rFonts w:ascii="Calibri" w:eastAsia="Calibri" w:hAnsi="Calibri" w:cs="Calibri"/>
          <w:b w:val="0"/>
          <w:sz w:val="22"/>
          <w:szCs w:val="22"/>
        </w:rPr>
        <w:br/>
        <w:t>&lt;</w:t>
      </w:r>
      <w:proofErr w:type="spellStart"/>
      <w:r>
        <w:rPr>
          <w:rFonts w:ascii="Calibri" w:eastAsia="Calibri" w:hAnsi="Calibri" w:cs="Calibri"/>
          <w:b w:val="0"/>
          <w:sz w:val="22"/>
          <w:szCs w:val="22"/>
        </w:rPr>
        <w:t>i</w:t>
      </w:r>
      <w:proofErr w:type="spellEnd"/>
      <w:r>
        <w:rPr>
          <w:rFonts w:ascii="Calibri" w:eastAsia="Calibri" w:hAnsi="Calibri" w:cs="Calibri"/>
          <w:b w:val="0"/>
          <w:sz w:val="22"/>
          <w:szCs w:val="22"/>
        </w:rPr>
        <w:t> class="</w:t>
      </w:r>
      <w:proofErr w:type="spellStart"/>
      <w:r>
        <w:rPr>
          <w:rFonts w:ascii="Calibri" w:eastAsia="Calibri" w:hAnsi="Calibri" w:cs="Calibri"/>
          <w:b w:val="0"/>
          <w:sz w:val="22"/>
          <w:szCs w:val="22"/>
        </w:rPr>
        <w:t>fas</w:t>
      </w:r>
      <w:proofErr w:type="spellEnd"/>
      <w:r>
        <w:rPr>
          <w:rFonts w:ascii="Calibri" w:eastAsia="Calibri" w:hAnsi="Calibri" w:cs="Calibri"/>
          <w:b w:val="0"/>
          <w:sz w:val="22"/>
          <w:szCs w:val="22"/>
        </w:rPr>
        <w:t xml:space="preserve"> </w:t>
      </w:r>
      <w:proofErr w:type="spellStart"/>
      <w:r>
        <w:rPr>
          <w:rFonts w:ascii="Calibri" w:eastAsia="Calibri" w:hAnsi="Calibri" w:cs="Calibri"/>
          <w:b w:val="0"/>
          <w:sz w:val="22"/>
          <w:szCs w:val="22"/>
        </w:rPr>
        <w:t>fa</w:t>
      </w:r>
      <w:proofErr w:type="spellEnd"/>
      <w:r>
        <w:rPr>
          <w:rFonts w:ascii="Calibri" w:eastAsia="Calibri" w:hAnsi="Calibri" w:cs="Calibri"/>
          <w:b w:val="0"/>
          <w:sz w:val="22"/>
          <w:szCs w:val="22"/>
        </w:rPr>
        <w:t>-bars"&gt;&lt;/</w:t>
      </w:r>
      <w:proofErr w:type="spellStart"/>
      <w:r>
        <w:rPr>
          <w:rFonts w:ascii="Calibri" w:eastAsia="Calibri" w:hAnsi="Calibri" w:cs="Calibri"/>
          <w:b w:val="0"/>
          <w:sz w:val="22"/>
          <w:szCs w:val="22"/>
        </w:rPr>
        <w:t>i</w:t>
      </w:r>
      <w:proofErr w:type="spellEnd"/>
      <w:r>
        <w:rPr>
          <w:rFonts w:ascii="Calibri" w:eastAsia="Calibri" w:hAnsi="Calibri" w:cs="Calibri"/>
          <w:b w:val="0"/>
          <w:sz w:val="22"/>
          <w:szCs w:val="22"/>
        </w:rPr>
        <w:t>&gt;</w:t>
      </w:r>
    </w:p>
    <w:p w:rsidR="000A729B" w:rsidRDefault="000A729B">
      <w:pPr>
        <w:pStyle w:val="Heading2"/>
        <w:shd w:val="clear" w:color="auto" w:fill="FFFFFF"/>
        <w:spacing w:before="280" w:after="280"/>
        <w:ind w:left="720"/>
        <w:rPr>
          <w:rFonts w:ascii="Calibri" w:eastAsia="Calibri" w:hAnsi="Calibri" w:cs="Calibri"/>
          <w:b w:val="0"/>
          <w:sz w:val="22"/>
          <w:szCs w:val="22"/>
        </w:rPr>
      </w:pPr>
    </w:p>
    <w:p w:rsidR="000A729B" w:rsidRDefault="00E46B47">
      <w:pPr>
        <w:pStyle w:val="Heading2"/>
        <w:shd w:val="clear" w:color="auto" w:fill="FFFFFF"/>
        <w:spacing w:before="280" w:after="280"/>
        <w:rPr>
          <w:rFonts w:ascii="Calibri" w:eastAsia="Calibri" w:hAnsi="Calibri" w:cs="Calibri"/>
          <w:b w:val="0"/>
          <w:sz w:val="22"/>
          <w:szCs w:val="22"/>
        </w:rPr>
      </w:pPr>
      <w:r>
        <w:rPr>
          <w:rFonts w:ascii="Calibri" w:eastAsia="Calibri" w:hAnsi="Calibri" w:cs="Calibri"/>
          <w:b w:val="0"/>
          <w:sz w:val="22"/>
          <w:szCs w:val="22"/>
        </w:rPr>
        <w:t>35) CSS Counters</w:t>
      </w:r>
    </w:p>
    <w:p w:rsidR="000A729B" w:rsidRDefault="00E46B47">
      <w:pPr>
        <w:pStyle w:val="Heading2"/>
        <w:numPr>
          <w:ilvl w:val="0"/>
          <w:numId w:val="28"/>
        </w:numPr>
        <w:shd w:val="clear" w:color="auto" w:fill="FFFFFF"/>
        <w:spacing w:before="280" w:after="280"/>
        <w:rPr>
          <w:rFonts w:ascii="Calibri" w:eastAsia="Calibri" w:hAnsi="Calibri" w:cs="Calibri"/>
          <w:b w:val="0"/>
          <w:sz w:val="22"/>
          <w:szCs w:val="22"/>
        </w:rPr>
      </w:pPr>
      <w:r>
        <w:rPr>
          <w:rFonts w:ascii="Calibri" w:eastAsia="Calibri" w:hAnsi="Calibri" w:cs="Calibri"/>
          <w:b w:val="0"/>
          <w:sz w:val="22"/>
          <w:szCs w:val="22"/>
        </w:rPr>
        <w:t>CSS counters are "variables" maintained by CSS whose values can be incremented by CSS rules (to track how many times they are used). Counters let you adjust the appearance of content based on its placement in the document.</w:t>
      </w:r>
    </w:p>
    <w:p w:rsidR="000A729B" w:rsidRDefault="00E46B47">
      <w:pPr>
        <w:pStyle w:val="Heading2"/>
        <w:shd w:val="clear" w:color="auto" w:fill="FFFFFF"/>
        <w:spacing w:before="280" w:after="280"/>
        <w:ind w:left="360"/>
        <w:rPr>
          <w:rFonts w:ascii="Calibri" w:eastAsia="Calibri" w:hAnsi="Calibri" w:cs="Calibri"/>
          <w:b w:val="0"/>
          <w:sz w:val="22"/>
          <w:szCs w:val="22"/>
        </w:rPr>
      </w:pPr>
      <w:proofErr w:type="gramStart"/>
      <w:r>
        <w:rPr>
          <w:rFonts w:ascii="Calibri" w:eastAsia="Calibri" w:hAnsi="Calibri" w:cs="Calibri"/>
          <w:b w:val="0"/>
          <w:sz w:val="22"/>
          <w:szCs w:val="22"/>
        </w:rPr>
        <w:t>body</w:t>
      </w:r>
      <w:proofErr w:type="gramEnd"/>
      <w:r>
        <w:rPr>
          <w:rFonts w:ascii="Calibri" w:eastAsia="Calibri" w:hAnsi="Calibri" w:cs="Calibri"/>
          <w:b w:val="0"/>
          <w:sz w:val="22"/>
          <w:szCs w:val="22"/>
        </w:rPr>
        <w:t> {</w:t>
      </w:r>
      <w:r>
        <w:rPr>
          <w:rFonts w:ascii="Calibri" w:eastAsia="Calibri" w:hAnsi="Calibri" w:cs="Calibri"/>
          <w:b w:val="0"/>
          <w:sz w:val="22"/>
          <w:szCs w:val="22"/>
        </w:rPr>
        <w:br/>
        <w:t>  counter-reset: section;</w:t>
      </w:r>
      <w:r>
        <w:rPr>
          <w:rFonts w:ascii="Calibri" w:eastAsia="Calibri" w:hAnsi="Calibri" w:cs="Calibri"/>
          <w:b w:val="0"/>
          <w:sz w:val="22"/>
          <w:szCs w:val="22"/>
        </w:rPr>
        <w:br/>
        <w:t>}</w:t>
      </w:r>
      <w:r>
        <w:rPr>
          <w:rFonts w:ascii="Calibri" w:eastAsia="Calibri" w:hAnsi="Calibri" w:cs="Calibri"/>
          <w:b w:val="0"/>
          <w:sz w:val="22"/>
          <w:szCs w:val="22"/>
        </w:rPr>
        <w:br/>
      </w:r>
      <w:r>
        <w:rPr>
          <w:rFonts w:ascii="Calibri" w:eastAsia="Calibri" w:hAnsi="Calibri" w:cs="Calibri"/>
          <w:b w:val="0"/>
          <w:sz w:val="22"/>
          <w:szCs w:val="22"/>
        </w:rPr>
        <w:br/>
        <w:t>h2::before {</w:t>
      </w:r>
      <w:r>
        <w:rPr>
          <w:rFonts w:ascii="Calibri" w:eastAsia="Calibri" w:hAnsi="Calibri" w:cs="Calibri"/>
          <w:b w:val="0"/>
          <w:sz w:val="22"/>
          <w:szCs w:val="22"/>
        </w:rPr>
        <w:br/>
        <w:t>  counter-increment: section;</w:t>
      </w:r>
      <w:r>
        <w:rPr>
          <w:rFonts w:ascii="Calibri" w:eastAsia="Calibri" w:hAnsi="Calibri" w:cs="Calibri"/>
          <w:b w:val="0"/>
          <w:sz w:val="22"/>
          <w:szCs w:val="22"/>
        </w:rPr>
        <w:br/>
        <w:t>  content: "Section " counter(section) ": ";</w:t>
      </w:r>
      <w:r>
        <w:rPr>
          <w:rFonts w:ascii="Calibri" w:eastAsia="Calibri" w:hAnsi="Calibri" w:cs="Calibri"/>
          <w:b w:val="0"/>
          <w:sz w:val="22"/>
          <w:szCs w:val="22"/>
        </w:rPr>
        <w:br/>
        <w:t xml:space="preserve">} </w:t>
      </w:r>
    </w:p>
    <w:p w:rsidR="000A729B" w:rsidRDefault="00E46B47">
      <w:pPr>
        <w:pStyle w:val="Heading2"/>
        <w:shd w:val="clear" w:color="auto" w:fill="FFFFFF"/>
        <w:spacing w:before="280" w:after="280"/>
        <w:rPr>
          <w:rFonts w:ascii="Calibri" w:eastAsia="Calibri" w:hAnsi="Calibri" w:cs="Calibri"/>
          <w:b w:val="0"/>
          <w:sz w:val="22"/>
          <w:szCs w:val="22"/>
        </w:rPr>
      </w:pPr>
      <w:r>
        <w:rPr>
          <w:rFonts w:ascii="Calibri" w:eastAsia="Calibri" w:hAnsi="Calibri" w:cs="Calibri"/>
          <w:b w:val="0"/>
          <w:sz w:val="22"/>
          <w:szCs w:val="22"/>
        </w:rPr>
        <w:t>==================================================================================</w:t>
      </w:r>
    </w:p>
    <w:p w:rsidR="000A729B" w:rsidRDefault="00E46B47">
      <w:pPr>
        <w:pStyle w:val="Heading2"/>
        <w:shd w:val="clear" w:color="auto" w:fill="FFFFFF"/>
        <w:spacing w:before="280" w:after="280"/>
        <w:rPr>
          <w:rFonts w:ascii="Calibri" w:eastAsia="Calibri" w:hAnsi="Calibri" w:cs="Calibri"/>
          <w:b w:val="0"/>
          <w:sz w:val="22"/>
          <w:szCs w:val="22"/>
        </w:rPr>
      </w:pPr>
      <w:r>
        <w:rPr>
          <w:rFonts w:ascii="Calibri" w:eastAsia="Calibri" w:hAnsi="Calibri" w:cs="Calibri"/>
          <w:b w:val="0"/>
          <w:sz w:val="22"/>
          <w:szCs w:val="22"/>
        </w:rPr>
        <w:t>36) CSS3 introduction</w:t>
      </w:r>
    </w:p>
    <w:p w:rsidR="000A729B" w:rsidRDefault="00E46B47">
      <w:pPr>
        <w:pStyle w:val="Heading2"/>
        <w:numPr>
          <w:ilvl w:val="0"/>
          <w:numId w:val="22"/>
        </w:numPr>
        <w:shd w:val="clear" w:color="auto" w:fill="FFFFFF"/>
        <w:spacing w:before="280" w:after="0"/>
        <w:rPr>
          <w:rFonts w:ascii="Calibri" w:eastAsia="Calibri" w:hAnsi="Calibri" w:cs="Calibri"/>
          <w:b w:val="0"/>
          <w:sz w:val="22"/>
          <w:szCs w:val="22"/>
        </w:rPr>
      </w:pPr>
      <w:r>
        <w:rPr>
          <w:rFonts w:ascii="Calibri" w:eastAsia="Calibri" w:hAnsi="Calibri" w:cs="Calibri"/>
          <w:b w:val="0"/>
          <w:sz w:val="22"/>
          <w:szCs w:val="22"/>
        </w:rPr>
        <w:t>CSS3 is the latest standard for CSS.</w:t>
      </w:r>
    </w:p>
    <w:p w:rsidR="000A729B" w:rsidRDefault="00E46B47">
      <w:pPr>
        <w:pStyle w:val="Heading2"/>
        <w:numPr>
          <w:ilvl w:val="0"/>
          <w:numId w:val="22"/>
        </w:numPr>
        <w:shd w:val="clear" w:color="auto" w:fill="FFFFFF"/>
        <w:spacing w:before="0" w:after="0"/>
        <w:rPr>
          <w:rFonts w:ascii="Calibri" w:eastAsia="Calibri" w:hAnsi="Calibri" w:cs="Calibri"/>
          <w:b w:val="0"/>
          <w:sz w:val="22"/>
          <w:szCs w:val="22"/>
        </w:rPr>
      </w:pPr>
      <w:r>
        <w:rPr>
          <w:rFonts w:ascii="Calibri" w:eastAsia="Calibri" w:hAnsi="Calibri" w:cs="Calibri"/>
          <w:b w:val="0"/>
          <w:sz w:val="22"/>
          <w:szCs w:val="22"/>
        </w:rPr>
        <w:t>CSS3 is completely backwards-compatible with earlier versions of CSS.</w:t>
      </w:r>
    </w:p>
    <w:p w:rsidR="000A729B" w:rsidRDefault="00E46B47">
      <w:pPr>
        <w:pStyle w:val="Heading2"/>
        <w:numPr>
          <w:ilvl w:val="0"/>
          <w:numId w:val="22"/>
        </w:numPr>
        <w:shd w:val="clear" w:color="auto" w:fill="FFFFFF"/>
        <w:spacing w:before="0" w:after="0"/>
        <w:rPr>
          <w:rFonts w:ascii="Calibri" w:eastAsia="Calibri" w:hAnsi="Calibri" w:cs="Calibri"/>
          <w:b w:val="0"/>
          <w:sz w:val="22"/>
          <w:szCs w:val="22"/>
        </w:rPr>
      </w:pPr>
      <w:r>
        <w:rPr>
          <w:rFonts w:ascii="Calibri" w:eastAsia="Calibri" w:hAnsi="Calibri" w:cs="Calibri"/>
          <w:b w:val="0"/>
          <w:sz w:val="22"/>
          <w:szCs w:val="22"/>
        </w:rPr>
        <w:t>This section teaches you about the new features in CSS3!</w:t>
      </w:r>
    </w:p>
    <w:p w:rsidR="000A729B" w:rsidRDefault="00E46B47">
      <w:pPr>
        <w:pStyle w:val="Heading2"/>
        <w:numPr>
          <w:ilvl w:val="0"/>
          <w:numId w:val="22"/>
        </w:numPr>
        <w:shd w:val="clear" w:color="auto" w:fill="FFFFFF"/>
        <w:spacing w:before="0" w:after="0"/>
        <w:rPr>
          <w:rFonts w:ascii="Calibri" w:eastAsia="Calibri" w:hAnsi="Calibri" w:cs="Calibri"/>
          <w:b w:val="0"/>
          <w:sz w:val="22"/>
          <w:szCs w:val="22"/>
        </w:rPr>
      </w:pPr>
      <w:r>
        <w:rPr>
          <w:rFonts w:ascii="Calibri" w:eastAsia="Calibri" w:hAnsi="Calibri" w:cs="Calibri"/>
          <w:b w:val="0"/>
          <w:sz w:val="22"/>
          <w:szCs w:val="22"/>
        </w:rPr>
        <w:t>Most of the CSS3 Modules are W3C Recommendations, and most of the new CSS3 properties are already implemented in modern browsers.</w:t>
      </w:r>
    </w:p>
    <w:p w:rsidR="000A729B" w:rsidRDefault="00E46B47">
      <w:pPr>
        <w:numPr>
          <w:ilvl w:val="0"/>
          <w:numId w:val="22"/>
        </w:numPr>
      </w:pPr>
      <w:r>
        <w:t xml:space="preserve">Due to Media Queries We can create all type responsive website </w:t>
      </w:r>
    </w:p>
    <w:p w:rsidR="000A729B" w:rsidRDefault="000A729B">
      <w:pPr>
        <w:ind w:left="720"/>
      </w:pPr>
    </w:p>
    <w:p w:rsidR="000A729B" w:rsidRDefault="00E46B47">
      <w:pPr>
        <w:pStyle w:val="Heading2"/>
        <w:shd w:val="clear" w:color="auto" w:fill="FFFFFF"/>
        <w:spacing w:before="280" w:after="280"/>
        <w:rPr>
          <w:rFonts w:ascii="Calibri" w:eastAsia="Calibri" w:hAnsi="Calibri" w:cs="Calibri"/>
          <w:b w:val="0"/>
          <w:sz w:val="22"/>
          <w:szCs w:val="22"/>
        </w:rPr>
      </w:pPr>
      <w:r>
        <w:rPr>
          <w:rFonts w:ascii="Calibri" w:eastAsia="Calibri" w:hAnsi="Calibri" w:cs="Calibri"/>
          <w:b w:val="0"/>
          <w:sz w:val="22"/>
          <w:szCs w:val="22"/>
        </w:rPr>
        <w:t>37) CSS border-radius Property</w:t>
      </w:r>
    </w:p>
    <w:p w:rsidR="000A729B" w:rsidRDefault="00E46B47">
      <w:pPr>
        <w:pBdr>
          <w:top w:val="nil"/>
          <w:left w:val="nil"/>
          <w:bottom w:val="nil"/>
          <w:right w:val="nil"/>
          <w:between w:val="nil"/>
        </w:pBdr>
        <w:shd w:val="clear" w:color="auto" w:fill="FFFFFF"/>
        <w:spacing w:before="288" w:after="288" w:line="240" w:lineRule="auto"/>
        <w:rPr>
          <w:color w:val="000000"/>
        </w:rPr>
      </w:pPr>
      <w:r>
        <w:rPr>
          <w:color w:val="000000"/>
        </w:rPr>
        <w:t>The CSS border-radius property defines the radius of an element's corners.</w:t>
      </w:r>
    </w:p>
    <w:p w:rsidR="000A729B" w:rsidRDefault="00E46B47">
      <w:pPr>
        <w:pStyle w:val="Heading2"/>
        <w:shd w:val="clear" w:color="auto" w:fill="FFFFFF"/>
        <w:spacing w:before="280" w:after="280"/>
        <w:rPr>
          <w:rFonts w:ascii="Calibri" w:eastAsia="Calibri" w:hAnsi="Calibri" w:cs="Calibri"/>
          <w:b w:val="0"/>
          <w:sz w:val="22"/>
          <w:szCs w:val="22"/>
        </w:rPr>
      </w:pPr>
      <w:r>
        <w:rPr>
          <w:rFonts w:ascii="Calibri" w:eastAsia="Calibri" w:hAnsi="Calibri" w:cs="Calibri"/>
          <w:b w:val="0"/>
          <w:sz w:val="22"/>
          <w:szCs w:val="22"/>
        </w:rPr>
        <w:t>Tip: The border-radius property is actually a shorthand property for</w:t>
      </w:r>
    </w:p>
    <w:p w:rsidR="000A729B" w:rsidRDefault="00E46B47">
      <w:pPr>
        <w:pStyle w:val="Heading2"/>
        <w:shd w:val="clear" w:color="auto" w:fill="FFFFFF"/>
        <w:spacing w:before="280" w:after="280"/>
        <w:rPr>
          <w:rFonts w:ascii="Calibri" w:eastAsia="Calibri" w:hAnsi="Calibri" w:cs="Calibri"/>
          <w:sz w:val="22"/>
          <w:szCs w:val="22"/>
        </w:rPr>
      </w:pPr>
      <w:proofErr w:type="gramStart"/>
      <w:r>
        <w:rPr>
          <w:rFonts w:ascii="Calibri" w:eastAsia="Calibri" w:hAnsi="Calibri" w:cs="Calibri"/>
          <w:sz w:val="22"/>
          <w:szCs w:val="22"/>
        </w:rPr>
        <w:t>border-radius</w:t>
      </w:r>
      <w:proofErr w:type="gramEnd"/>
      <w:r>
        <w:rPr>
          <w:rFonts w:ascii="Calibri" w:eastAsia="Calibri" w:hAnsi="Calibri" w:cs="Calibri"/>
          <w:sz w:val="22"/>
          <w:szCs w:val="22"/>
        </w:rPr>
        <w:t> </w:t>
      </w:r>
    </w:p>
    <w:p w:rsidR="000A729B" w:rsidRDefault="00E46B47">
      <w:pPr>
        <w:pStyle w:val="Heading2"/>
        <w:shd w:val="clear" w:color="auto" w:fill="FFFFFF"/>
        <w:spacing w:before="280" w:after="280"/>
        <w:rPr>
          <w:rFonts w:ascii="Calibri" w:eastAsia="Calibri" w:hAnsi="Calibri" w:cs="Calibri"/>
          <w:sz w:val="22"/>
          <w:szCs w:val="22"/>
        </w:rPr>
      </w:pPr>
      <w:proofErr w:type="gramStart"/>
      <w:r>
        <w:rPr>
          <w:rFonts w:ascii="Calibri" w:eastAsia="Calibri" w:hAnsi="Calibri" w:cs="Calibri"/>
          <w:sz w:val="22"/>
          <w:szCs w:val="22"/>
        </w:rPr>
        <w:t>border-top-left-radius</w:t>
      </w:r>
      <w:proofErr w:type="gramEnd"/>
      <w:r>
        <w:rPr>
          <w:rFonts w:ascii="Calibri" w:eastAsia="Calibri" w:hAnsi="Calibri" w:cs="Calibri"/>
          <w:sz w:val="22"/>
          <w:szCs w:val="22"/>
        </w:rPr>
        <w:t>, </w:t>
      </w:r>
    </w:p>
    <w:p w:rsidR="000A729B" w:rsidRDefault="00E46B47">
      <w:pPr>
        <w:pStyle w:val="Heading2"/>
        <w:shd w:val="clear" w:color="auto" w:fill="FFFFFF"/>
        <w:spacing w:before="280" w:after="280"/>
        <w:rPr>
          <w:rFonts w:ascii="Calibri" w:eastAsia="Calibri" w:hAnsi="Calibri" w:cs="Calibri"/>
          <w:sz w:val="22"/>
          <w:szCs w:val="22"/>
        </w:rPr>
      </w:pPr>
      <w:proofErr w:type="gramStart"/>
      <w:r>
        <w:rPr>
          <w:rFonts w:ascii="Calibri" w:eastAsia="Calibri" w:hAnsi="Calibri" w:cs="Calibri"/>
          <w:sz w:val="22"/>
          <w:szCs w:val="22"/>
        </w:rPr>
        <w:t>border-top-right-radius</w:t>
      </w:r>
      <w:proofErr w:type="gramEnd"/>
      <w:r>
        <w:rPr>
          <w:rFonts w:ascii="Calibri" w:eastAsia="Calibri" w:hAnsi="Calibri" w:cs="Calibri"/>
          <w:sz w:val="22"/>
          <w:szCs w:val="22"/>
        </w:rPr>
        <w:t>, </w:t>
      </w:r>
    </w:p>
    <w:p w:rsidR="000A729B" w:rsidRDefault="00E46B47">
      <w:pPr>
        <w:pStyle w:val="Heading2"/>
        <w:shd w:val="clear" w:color="auto" w:fill="FFFFFF"/>
        <w:spacing w:before="280" w:after="280"/>
        <w:rPr>
          <w:rFonts w:ascii="Calibri" w:eastAsia="Calibri" w:hAnsi="Calibri" w:cs="Calibri"/>
          <w:sz w:val="22"/>
          <w:szCs w:val="22"/>
        </w:rPr>
      </w:pPr>
      <w:proofErr w:type="gramStart"/>
      <w:r>
        <w:rPr>
          <w:rFonts w:ascii="Calibri" w:eastAsia="Calibri" w:hAnsi="Calibri" w:cs="Calibri"/>
          <w:sz w:val="22"/>
          <w:szCs w:val="22"/>
        </w:rPr>
        <w:t>border-bottom-right-radius</w:t>
      </w:r>
      <w:proofErr w:type="gramEnd"/>
      <w:r>
        <w:rPr>
          <w:rFonts w:ascii="Calibri" w:eastAsia="Calibri" w:hAnsi="Calibri" w:cs="Calibri"/>
          <w:sz w:val="22"/>
          <w:szCs w:val="22"/>
        </w:rPr>
        <w:t> </w:t>
      </w:r>
    </w:p>
    <w:p w:rsidR="000A729B" w:rsidRDefault="00E46B47">
      <w:pPr>
        <w:pStyle w:val="Heading2"/>
        <w:shd w:val="clear" w:color="auto" w:fill="FFFFFF"/>
        <w:spacing w:before="280" w:after="280"/>
        <w:rPr>
          <w:rFonts w:ascii="Calibri" w:eastAsia="Calibri" w:hAnsi="Calibri" w:cs="Calibri"/>
          <w:sz w:val="22"/>
          <w:szCs w:val="22"/>
        </w:rPr>
      </w:pPr>
      <w:proofErr w:type="gramStart"/>
      <w:r>
        <w:rPr>
          <w:rFonts w:ascii="Calibri" w:eastAsia="Calibri" w:hAnsi="Calibri" w:cs="Calibri"/>
          <w:sz w:val="22"/>
          <w:szCs w:val="22"/>
        </w:rPr>
        <w:t>border-bottom-left-radius</w:t>
      </w:r>
      <w:proofErr w:type="gramEnd"/>
      <w:r>
        <w:rPr>
          <w:rFonts w:ascii="Calibri" w:eastAsia="Calibri" w:hAnsi="Calibri" w:cs="Calibri"/>
          <w:sz w:val="22"/>
          <w:szCs w:val="22"/>
        </w:rPr>
        <w:t> properties</w:t>
      </w:r>
    </w:p>
    <w:p w:rsidR="000A729B" w:rsidRDefault="00E46B47">
      <w:pPr>
        <w:pStyle w:val="Heading2"/>
        <w:shd w:val="clear" w:color="auto" w:fill="FFFFFF"/>
        <w:spacing w:before="280" w:after="280"/>
        <w:rPr>
          <w:rFonts w:ascii="Calibri" w:eastAsia="Calibri" w:hAnsi="Calibri" w:cs="Calibri"/>
          <w:sz w:val="22"/>
          <w:szCs w:val="22"/>
        </w:rPr>
      </w:pPr>
      <w:proofErr w:type="gramStart"/>
      <w:r>
        <w:rPr>
          <w:rFonts w:ascii="Calibri" w:eastAsia="Calibri" w:hAnsi="Calibri" w:cs="Calibri"/>
          <w:sz w:val="22"/>
          <w:szCs w:val="22"/>
        </w:rPr>
        <w:t>border-radius</w:t>
      </w:r>
      <w:proofErr w:type="gramEnd"/>
      <w:r>
        <w:rPr>
          <w:rFonts w:ascii="Calibri" w:eastAsia="Calibri" w:hAnsi="Calibri" w:cs="Calibri"/>
          <w:sz w:val="22"/>
          <w:szCs w:val="22"/>
        </w:rPr>
        <w:t>: 15px 50px 30px 5px;</w:t>
      </w:r>
    </w:p>
    <w:p w:rsidR="000A729B" w:rsidRDefault="00E46B47">
      <w:pPr>
        <w:pStyle w:val="Heading2"/>
        <w:shd w:val="clear" w:color="auto" w:fill="FFFFFF"/>
        <w:spacing w:before="280" w:after="280"/>
        <w:rPr>
          <w:rFonts w:ascii="Calibri" w:eastAsia="Calibri" w:hAnsi="Calibri" w:cs="Calibri"/>
          <w:b w:val="0"/>
          <w:sz w:val="22"/>
          <w:szCs w:val="22"/>
        </w:rPr>
      </w:pPr>
      <w:r>
        <w:rPr>
          <w:rFonts w:ascii="Calibri" w:eastAsia="Calibri" w:hAnsi="Calibri" w:cs="Calibri"/>
          <w:b w:val="0"/>
          <w:sz w:val="22"/>
          <w:szCs w:val="22"/>
        </w:rPr>
        <w:lastRenderedPageBreak/>
        <w:t>38) CSS Shadow Effects</w:t>
      </w:r>
    </w:p>
    <w:p w:rsidR="000A729B" w:rsidRDefault="00E46B47">
      <w:pPr>
        <w:numPr>
          <w:ilvl w:val="0"/>
          <w:numId w:val="23"/>
        </w:numPr>
        <w:shd w:val="clear" w:color="auto" w:fill="FFFFFF"/>
        <w:spacing w:before="280" w:after="0" w:line="240" w:lineRule="auto"/>
      </w:pPr>
      <w:r>
        <w:t>text-shadow</w:t>
      </w:r>
    </w:p>
    <w:p w:rsidR="000A729B" w:rsidRDefault="00E46B47">
      <w:pPr>
        <w:numPr>
          <w:ilvl w:val="0"/>
          <w:numId w:val="23"/>
        </w:numPr>
        <w:shd w:val="clear" w:color="auto" w:fill="FFFFFF"/>
        <w:spacing w:after="280" w:line="240" w:lineRule="auto"/>
      </w:pPr>
      <w:r>
        <w:t>box-shadow</w:t>
      </w:r>
    </w:p>
    <w:p w:rsidR="000A729B" w:rsidRDefault="00E46B47">
      <w:pPr>
        <w:pStyle w:val="Heading2"/>
        <w:shd w:val="clear" w:color="auto" w:fill="FFFFFF"/>
        <w:spacing w:before="280" w:after="280"/>
        <w:rPr>
          <w:rFonts w:ascii="Calibri" w:eastAsia="Calibri" w:hAnsi="Calibri" w:cs="Calibri"/>
          <w:sz w:val="22"/>
          <w:szCs w:val="22"/>
        </w:rPr>
      </w:pPr>
      <w:proofErr w:type="gramStart"/>
      <w:r>
        <w:rPr>
          <w:rFonts w:ascii="Calibri" w:eastAsia="Calibri" w:hAnsi="Calibri" w:cs="Calibri"/>
          <w:sz w:val="22"/>
          <w:szCs w:val="22"/>
        </w:rPr>
        <w:t>text-shadow</w:t>
      </w:r>
      <w:proofErr w:type="gramEnd"/>
      <w:r>
        <w:rPr>
          <w:rFonts w:ascii="Calibri" w:eastAsia="Calibri" w:hAnsi="Calibri" w:cs="Calibri"/>
          <w:sz w:val="22"/>
          <w:szCs w:val="22"/>
        </w:rPr>
        <w:t>: 2px 2px 5px red;</w:t>
      </w:r>
    </w:p>
    <w:p w:rsidR="000A729B" w:rsidRDefault="00E46B47">
      <w:pPr>
        <w:pStyle w:val="Heading2"/>
        <w:shd w:val="clear" w:color="auto" w:fill="FFFFFF"/>
        <w:spacing w:before="280" w:after="280"/>
        <w:rPr>
          <w:rFonts w:ascii="Calibri" w:eastAsia="Calibri" w:hAnsi="Calibri" w:cs="Calibri"/>
          <w:sz w:val="22"/>
          <w:szCs w:val="22"/>
        </w:rPr>
      </w:pPr>
      <w:proofErr w:type="gramStart"/>
      <w:r>
        <w:rPr>
          <w:rFonts w:ascii="Calibri" w:eastAsia="Calibri" w:hAnsi="Calibri" w:cs="Calibri"/>
          <w:sz w:val="22"/>
          <w:szCs w:val="22"/>
        </w:rPr>
        <w:t>box-shadow</w:t>
      </w:r>
      <w:proofErr w:type="gramEnd"/>
      <w:r>
        <w:rPr>
          <w:rFonts w:ascii="Calibri" w:eastAsia="Calibri" w:hAnsi="Calibri" w:cs="Calibri"/>
          <w:sz w:val="22"/>
          <w:szCs w:val="22"/>
        </w:rPr>
        <w:t>: 10px 10px 5px grey;</w:t>
      </w:r>
    </w:p>
    <w:p w:rsidR="000A729B" w:rsidRDefault="00E46B47">
      <w:pPr>
        <w:pStyle w:val="Heading2"/>
        <w:shd w:val="clear" w:color="auto" w:fill="FFFFFF"/>
        <w:spacing w:before="280" w:after="280"/>
        <w:rPr>
          <w:rFonts w:ascii="Calibri" w:eastAsia="Calibri" w:hAnsi="Calibri" w:cs="Calibri"/>
          <w:b w:val="0"/>
          <w:sz w:val="22"/>
          <w:szCs w:val="22"/>
        </w:rPr>
      </w:pPr>
      <w:r>
        <w:rPr>
          <w:rFonts w:ascii="Calibri" w:eastAsia="Calibri" w:hAnsi="Calibri" w:cs="Calibri"/>
          <w:b w:val="0"/>
          <w:sz w:val="22"/>
          <w:szCs w:val="22"/>
        </w:rPr>
        <w:t>38) CSS Border Images</w:t>
      </w:r>
    </w:p>
    <w:p w:rsidR="000A729B" w:rsidRDefault="00E46B47">
      <w:pPr>
        <w:pStyle w:val="Heading2"/>
        <w:shd w:val="clear" w:color="auto" w:fill="FFFFFF"/>
        <w:spacing w:before="280" w:after="280"/>
        <w:rPr>
          <w:rFonts w:ascii="Calibri" w:eastAsia="Calibri" w:hAnsi="Calibri" w:cs="Calibri"/>
          <w:b w:val="0"/>
          <w:sz w:val="22"/>
          <w:szCs w:val="22"/>
        </w:rPr>
      </w:pPr>
      <w:r>
        <w:rPr>
          <w:rFonts w:ascii="Calibri" w:eastAsia="Calibri" w:hAnsi="Calibri" w:cs="Calibri"/>
          <w:b w:val="0"/>
          <w:sz w:val="22"/>
          <w:szCs w:val="22"/>
        </w:rPr>
        <w:t>With the CSS border-image property, you can set an image to be used as the border around an element.</w:t>
      </w:r>
    </w:p>
    <w:p w:rsidR="000A729B" w:rsidRDefault="00E46B47">
      <w:pPr>
        <w:pStyle w:val="Heading2"/>
        <w:shd w:val="clear" w:color="auto" w:fill="FFFFFF"/>
        <w:spacing w:before="280" w:after="280"/>
        <w:rPr>
          <w:rFonts w:ascii="Calibri" w:eastAsia="Calibri" w:hAnsi="Calibri" w:cs="Calibri"/>
          <w:b w:val="0"/>
          <w:sz w:val="22"/>
          <w:szCs w:val="22"/>
        </w:rPr>
      </w:pPr>
      <w:r>
        <w:rPr>
          <w:rFonts w:ascii="Calibri" w:eastAsia="Calibri" w:hAnsi="Calibri" w:cs="Calibri"/>
          <w:b w:val="0"/>
          <w:sz w:val="22"/>
          <w:szCs w:val="22"/>
        </w:rPr>
        <w:t>#</w:t>
      </w:r>
      <w:proofErr w:type="spellStart"/>
      <w:r>
        <w:rPr>
          <w:rFonts w:ascii="Calibri" w:eastAsia="Calibri" w:hAnsi="Calibri" w:cs="Calibri"/>
          <w:b w:val="0"/>
          <w:sz w:val="22"/>
          <w:szCs w:val="22"/>
        </w:rPr>
        <w:t>borderimg</w:t>
      </w:r>
      <w:proofErr w:type="spellEnd"/>
      <w:r>
        <w:rPr>
          <w:rFonts w:ascii="Calibri" w:eastAsia="Calibri" w:hAnsi="Calibri" w:cs="Calibri"/>
          <w:b w:val="0"/>
          <w:sz w:val="22"/>
          <w:szCs w:val="22"/>
        </w:rPr>
        <w:t> {</w:t>
      </w:r>
      <w:r>
        <w:rPr>
          <w:rFonts w:ascii="Calibri" w:eastAsia="Calibri" w:hAnsi="Calibri" w:cs="Calibri"/>
          <w:b w:val="0"/>
          <w:sz w:val="22"/>
          <w:szCs w:val="22"/>
        </w:rPr>
        <w:br/>
      </w:r>
      <w:proofErr w:type="gramStart"/>
      <w:r>
        <w:rPr>
          <w:rFonts w:ascii="Calibri" w:eastAsia="Calibri" w:hAnsi="Calibri" w:cs="Calibri"/>
          <w:b w:val="0"/>
          <w:sz w:val="22"/>
          <w:szCs w:val="22"/>
        </w:rPr>
        <w:t> </w:t>
      </w:r>
      <w:proofErr w:type="gramEnd"/>
      <w:r>
        <w:rPr>
          <w:rFonts w:ascii="Calibri" w:eastAsia="Calibri" w:hAnsi="Calibri" w:cs="Calibri"/>
          <w:b w:val="0"/>
          <w:sz w:val="22"/>
          <w:szCs w:val="22"/>
        </w:rPr>
        <w:t> border: 10px solid transparent;</w:t>
      </w:r>
      <w:r>
        <w:rPr>
          <w:rFonts w:ascii="Calibri" w:eastAsia="Calibri" w:hAnsi="Calibri" w:cs="Calibri"/>
          <w:b w:val="0"/>
          <w:sz w:val="22"/>
          <w:szCs w:val="22"/>
        </w:rPr>
        <w:br/>
        <w:t>  padding: 15px;</w:t>
      </w:r>
      <w:r>
        <w:rPr>
          <w:rFonts w:ascii="Calibri" w:eastAsia="Calibri" w:hAnsi="Calibri" w:cs="Calibri"/>
          <w:b w:val="0"/>
          <w:sz w:val="22"/>
          <w:szCs w:val="22"/>
        </w:rPr>
        <w:br/>
        <w:t>  border-image: </w:t>
      </w:r>
      <w:proofErr w:type="spellStart"/>
      <w:r>
        <w:rPr>
          <w:rFonts w:ascii="Calibri" w:eastAsia="Calibri" w:hAnsi="Calibri" w:cs="Calibri"/>
          <w:b w:val="0"/>
          <w:sz w:val="22"/>
          <w:szCs w:val="22"/>
        </w:rPr>
        <w:t>url</w:t>
      </w:r>
      <w:proofErr w:type="spellEnd"/>
      <w:r>
        <w:rPr>
          <w:rFonts w:ascii="Calibri" w:eastAsia="Calibri" w:hAnsi="Calibri" w:cs="Calibri"/>
          <w:b w:val="0"/>
          <w:sz w:val="22"/>
          <w:szCs w:val="22"/>
        </w:rPr>
        <w:t>(border.png) 30 round;</w:t>
      </w:r>
      <w:r>
        <w:rPr>
          <w:rFonts w:ascii="Calibri" w:eastAsia="Calibri" w:hAnsi="Calibri" w:cs="Calibri"/>
          <w:b w:val="0"/>
          <w:sz w:val="22"/>
          <w:szCs w:val="22"/>
        </w:rPr>
        <w:br/>
        <w:t>}</w:t>
      </w:r>
    </w:p>
    <w:p w:rsidR="000A729B" w:rsidRDefault="000A729B">
      <w:pPr>
        <w:pStyle w:val="Heading1"/>
        <w:shd w:val="clear" w:color="auto" w:fill="FFFFFF"/>
        <w:spacing w:before="167" w:after="167"/>
        <w:rPr>
          <w:rFonts w:ascii="Calibri" w:eastAsia="Calibri" w:hAnsi="Calibri" w:cs="Calibri"/>
          <w:b w:val="0"/>
          <w:sz w:val="22"/>
          <w:szCs w:val="22"/>
        </w:rPr>
      </w:pPr>
    </w:p>
    <w:p w:rsidR="000A729B" w:rsidRDefault="00E46B47">
      <w:pPr>
        <w:pStyle w:val="Heading1"/>
        <w:shd w:val="clear" w:color="auto" w:fill="FFFFFF"/>
        <w:spacing w:before="167" w:after="167"/>
        <w:rPr>
          <w:rFonts w:ascii="Calibri" w:eastAsia="Calibri" w:hAnsi="Calibri" w:cs="Calibri"/>
          <w:color w:val="000000"/>
          <w:sz w:val="22"/>
          <w:szCs w:val="22"/>
        </w:rPr>
      </w:pPr>
      <w:r>
        <w:rPr>
          <w:rFonts w:ascii="Calibri" w:eastAsia="Calibri" w:hAnsi="Calibri" w:cs="Calibri"/>
          <w:b w:val="0"/>
          <w:sz w:val="22"/>
          <w:szCs w:val="22"/>
        </w:rPr>
        <w:t xml:space="preserve">39) </w:t>
      </w:r>
      <w:r>
        <w:rPr>
          <w:rFonts w:ascii="Calibri" w:eastAsia="Calibri" w:hAnsi="Calibri" w:cs="Calibri"/>
          <w:b w:val="0"/>
          <w:color w:val="000000"/>
          <w:sz w:val="22"/>
          <w:szCs w:val="22"/>
        </w:rPr>
        <w:t>CSS </w:t>
      </w:r>
      <w:r>
        <w:rPr>
          <w:rFonts w:ascii="Calibri" w:eastAsia="Calibri" w:hAnsi="Calibri" w:cs="Calibri"/>
          <w:color w:val="000000"/>
          <w:sz w:val="22"/>
          <w:szCs w:val="22"/>
        </w:rPr>
        <w:t>Multiple Backgrounds</w:t>
      </w:r>
    </w:p>
    <w:p w:rsidR="000A729B" w:rsidRDefault="00E46B47">
      <w:pPr>
        <w:numPr>
          <w:ilvl w:val="0"/>
          <w:numId w:val="12"/>
        </w:numPr>
      </w:pPr>
      <w:r>
        <w:t xml:space="preserve">background-origin </w:t>
      </w:r>
    </w:p>
    <w:p w:rsidR="000A729B" w:rsidRDefault="00E46B47">
      <w:pPr>
        <w:shd w:val="clear" w:color="auto" w:fill="FFFFFF"/>
        <w:spacing w:before="288" w:after="288" w:line="240" w:lineRule="auto"/>
      </w:pPr>
      <w:r>
        <w:t>The CSS background-origin property specifies where the background image is positioned.</w:t>
      </w:r>
    </w:p>
    <w:p w:rsidR="000A729B" w:rsidRDefault="00E46B47">
      <w:pPr>
        <w:shd w:val="clear" w:color="auto" w:fill="FFFFFF"/>
        <w:spacing w:before="288" w:after="288" w:line="240" w:lineRule="auto"/>
      </w:pPr>
      <w:r>
        <w:t>The property takes three different values:</w:t>
      </w:r>
    </w:p>
    <w:p w:rsidR="000A729B" w:rsidRDefault="00E46B47">
      <w:pPr>
        <w:numPr>
          <w:ilvl w:val="0"/>
          <w:numId w:val="12"/>
        </w:numPr>
        <w:shd w:val="clear" w:color="auto" w:fill="FFFFFF"/>
        <w:spacing w:before="280" w:after="0" w:line="240" w:lineRule="auto"/>
      </w:pPr>
      <w:r>
        <w:t>border-box - the background image starts from the upper left corner of the border</w:t>
      </w:r>
    </w:p>
    <w:p w:rsidR="000A729B" w:rsidRDefault="00E46B47">
      <w:pPr>
        <w:numPr>
          <w:ilvl w:val="0"/>
          <w:numId w:val="12"/>
        </w:numPr>
        <w:shd w:val="clear" w:color="auto" w:fill="FFFFFF"/>
        <w:spacing w:after="0" w:line="240" w:lineRule="auto"/>
      </w:pPr>
      <w:r>
        <w:t>padding-box - (default) the background image starts from the upper left corner of the padding edge</w:t>
      </w:r>
    </w:p>
    <w:p w:rsidR="000A729B" w:rsidRDefault="00E46B47">
      <w:pPr>
        <w:numPr>
          <w:ilvl w:val="0"/>
          <w:numId w:val="12"/>
        </w:numPr>
        <w:shd w:val="clear" w:color="auto" w:fill="FFFFFF"/>
        <w:spacing w:after="0" w:line="240" w:lineRule="auto"/>
      </w:pPr>
      <w:r>
        <w:t>content-box - the background image starts from the upper left corner of the content</w:t>
      </w:r>
    </w:p>
    <w:p w:rsidR="000A729B" w:rsidRDefault="000A729B">
      <w:pPr>
        <w:numPr>
          <w:ilvl w:val="0"/>
          <w:numId w:val="12"/>
        </w:numPr>
      </w:pPr>
    </w:p>
    <w:p w:rsidR="000A729B" w:rsidRDefault="00E46B47">
      <w:pPr>
        <w:numPr>
          <w:ilvl w:val="0"/>
          <w:numId w:val="12"/>
        </w:numPr>
      </w:pPr>
      <w:r>
        <w:t xml:space="preserve">background-clip </w:t>
      </w:r>
    </w:p>
    <w:p w:rsidR="000A729B" w:rsidRDefault="00E46B47">
      <w:pPr>
        <w:shd w:val="clear" w:color="auto" w:fill="FFFFFF"/>
        <w:spacing w:before="288" w:after="288" w:line="240" w:lineRule="auto"/>
      </w:pPr>
      <w:r>
        <w:t>The CSS background-clip property specifies the painting area of the background.</w:t>
      </w:r>
    </w:p>
    <w:p w:rsidR="000A729B" w:rsidRDefault="00E46B47">
      <w:pPr>
        <w:shd w:val="clear" w:color="auto" w:fill="FFFFFF"/>
        <w:spacing w:before="288" w:after="288" w:line="240" w:lineRule="auto"/>
      </w:pPr>
      <w:r>
        <w:t>The property takes three different values:</w:t>
      </w:r>
    </w:p>
    <w:p w:rsidR="000A729B" w:rsidRDefault="00E46B47">
      <w:pPr>
        <w:numPr>
          <w:ilvl w:val="0"/>
          <w:numId w:val="12"/>
        </w:numPr>
        <w:shd w:val="clear" w:color="auto" w:fill="FFFFFF"/>
        <w:spacing w:before="280" w:after="0" w:line="240" w:lineRule="auto"/>
      </w:pPr>
      <w:r>
        <w:t>border-box - (default) the background is painted to the outside edge of the border</w:t>
      </w:r>
    </w:p>
    <w:p w:rsidR="000A729B" w:rsidRDefault="00E46B47">
      <w:pPr>
        <w:numPr>
          <w:ilvl w:val="0"/>
          <w:numId w:val="12"/>
        </w:numPr>
        <w:shd w:val="clear" w:color="auto" w:fill="FFFFFF"/>
        <w:spacing w:after="0" w:line="240" w:lineRule="auto"/>
      </w:pPr>
      <w:r>
        <w:t>padding-box - the background is painted to the outside edge of the padding</w:t>
      </w:r>
    </w:p>
    <w:p w:rsidR="000A729B" w:rsidRDefault="00E46B47">
      <w:pPr>
        <w:numPr>
          <w:ilvl w:val="0"/>
          <w:numId w:val="12"/>
        </w:numPr>
        <w:shd w:val="clear" w:color="auto" w:fill="FFFFFF"/>
        <w:spacing w:after="0" w:line="240" w:lineRule="auto"/>
      </w:pPr>
      <w:r>
        <w:t>content-box - the background is painted within the content box</w:t>
      </w:r>
    </w:p>
    <w:p w:rsidR="000A729B" w:rsidRDefault="000A729B">
      <w:pPr>
        <w:numPr>
          <w:ilvl w:val="0"/>
          <w:numId w:val="12"/>
        </w:numPr>
      </w:pPr>
    </w:p>
    <w:p w:rsidR="000A729B" w:rsidRDefault="00E46B47">
      <w:pPr>
        <w:numPr>
          <w:ilvl w:val="0"/>
          <w:numId w:val="12"/>
        </w:numPr>
      </w:pPr>
      <w:r>
        <w:t>Multiple Background Images</w:t>
      </w:r>
    </w:p>
    <w:p w:rsidR="000A729B" w:rsidRDefault="00E46B47">
      <w:pPr>
        <w:pStyle w:val="Heading2"/>
        <w:shd w:val="clear" w:color="auto" w:fill="FFFFFF"/>
        <w:spacing w:before="280" w:after="280"/>
        <w:rPr>
          <w:rFonts w:ascii="Calibri" w:eastAsia="Calibri" w:hAnsi="Calibri" w:cs="Calibri"/>
          <w:b w:val="0"/>
          <w:sz w:val="22"/>
          <w:szCs w:val="22"/>
        </w:rPr>
      </w:pPr>
      <w:r>
        <w:rPr>
          <w:rFonts w:ascii="Calibri" w:eastAsia="Calibri" w:hAnsi="Calibri" w:cs="Calibri"/>
          <w:b w:val="0"/>
          <w:sz w:val="22"/>
          <w:szCs w:val="22"/>
        </w:rPr>
        <w:lastRenderedPageBreak/>
        <w:t>#example1 {</w:t>
      </w:r>
      <w:r>
        <w:rPr>
          <w:rFonts w:ascii="Calibri" w:eastAsia="Calibri" w:hAnsi="Calibri" w:cs="Calibri"/>
          <w:b w:val="0"/>
          <w:sz w:val="22"/>
          <w:szCs w:val="22"/>
        </w:rPr>
        <w:br/>
      </w:r>
      <w:proofErr w:type="gramStart"/>
      <w:r>
        <w:rPr>
          <w:rFonts w:ascii="Calibri" w:eastAsia="Calibri" w:hAnsi="Calibri" w:cs="Calibri"/>
          <w:b w:val="0"/>
          <w:sz w:val="22"/>
          <w:szCs w:val="22"/>
        </w:rPr>
        <w:t> </w:t>
      </w:r>
      <w:proofErr w:type="gramEnd"/>
      <w:r>
        <w:rPr>
          <w:rFonts w:ascii="Calibri" w:eastAsia="Calibri" w:hAnsi="Calibri" w:cs="Calibri"/>
          <w:b w:val="0"/>
          <w:sz w:val="22"/>
          <w:szCs w:val="22"/>
        </w:rPr>
        <w:t> background-image: </w:t>
      </w:r>
      <w:proofErr w:type="spellStart"/>
      <w:r>
        <w:rPr>
          <w:rFonts w:ascii="Calibri" w:eastAsia="Calibri" w:hAnsi="Calibri" w:cs="Calibri"/>
          <w:b w:val="0"/>
          <w:sz w:val="22"/>
          <w:szCs w:val="22"/>
        </w:rPr>
        <w:t>url</w:t>
      </w:r>
      <w:proofErr w:type="spellEnd"/>
      <w:r>
        <w:rPr>
          <w:rFonts w:ascii="Calibri" w:eastAsia="Calibri" w:hAnsi="Calibri" w:cs="Calibri"/>
          <w:b w:val="0"/>
          <w:sz w:val="22"/>
          <w:szCs w:val="22"/>
        </w:rPr>
        <w:t xml:space="preserve">(img_flwr.gif), </w:t>
      </w:r>
      <w:proofErr w:type="spellStart"/>
      <w:r>
        <w:rPr>
          <w:rFonts w:ascii="Calibri" w:eastAsia="Calibri" w:hAnsi="Calibri" w:cs="Calibri"/>
          <w:b w:val="0"/>
          <w:sz w:val="22"/>
          <w:szCs w:val="22"/>
        </w:rPr>
        <w:t>url</w:t>
      </w:r>
      <w:proofErr w:type="spellEnd"/>
      <w:r>
        <w:rPr>
          <w:rFonts w:ascii="Calibri" w:eastAsia="Calibri" w:hAnsi="Calibri" w:cs="Calibri"/>
          <w:b w:val="0"/>
          <w:sz w:val="22"/>
          <w:szCs w:val="22"/>
        </w:rPr>
        <w:t>(paper.gif);</w:t>
      </w:r>
      <w:r>
        <w:rPr>
          <w:rFonts w:ascii="Calibri" w:eastAsia="Calibri" w:hAnsi="Calibri" w:cs="Calibri"/>
          <w:b w:val="0"/>
          <w:sz w:val="22"/>
          <w:szCs w:val="22"/>
        </w:rPr>
        <w:br/>
        <w:t>  background-position: right bottom, left top;</w:t>
      </w:r>
      <w:r>
        <w:rPr>
          <w:rFonts w:ascii="Calibri" w:eastAsia="Calibri" w:hAnsi="Calibri" w:cs="Calibri"/>
          <w:b w:val="0"/>
          <w:sz w:val="22"/>
          <w:szCs w:val="22"/>
        </w:rPr>
        <w:br/>
        <w:t>  background-repeat: no-repeat, repeat;</w:t>
      </w:r>
      <w:r>
        <w:rPr>
          <w:rFonts w:ascii="Calibri" w:eastAsia="Calibri" w:hAnsi="Calibri" w:cs="Calibri"/>
          <w:b w:val="0"/>
          <w:sz w:val="22"/>
          <w:szCs w:val="22"/>
        </w:rPr>
        <w:br/>
        <w:t>}</w:t>
      </w:r>
    </w:p>
    <w:p w:rsidR="000A729B" w:rsidRDefault="00E46B47">
      <w:pPr>
        <w:pStyle w:val="Heading2"/>
        <w:shd w:val="clear" w:color="auto" w:fill="FFFFFF"/>
        <w:spacing w:before="280" w:after="280"/>
        <w:rPr>
          <w:rFonts w:ascii="Calibri" w:eastAsia="Calibri" w:hAnsi="Calibri" w:cs="Calibri"/>
          <w:b w:val="0"/>
          <w:sz w:val="22"/>
          <w:szCs w:val="22"/>
        </w:rPr>
      </w:pPr>
      <w:r>
        <w:rPr>
          <w:rFonts w:ascii="Calibri" w:eastAsia="Calibri" w:hAnsi="Calibri" w:cs="Calibri"/>
          <w:b w:val="0"/>
          <w:sz w:val="22"/>
          <w:szCs w:val="22"/>
        </w:rPr>
        <w:t>#example1 {</w:t>
      </w:r>
      <w:r>
        <w:rPr>
          <w:rFonts w:ascii="Calibri" w:eastAsia="Calibri" w:hAnsi="Calibri" w:cs="Calibri"/>
          <w:b w:val="0"/>
          <w:sz w:val="22"/>
          <w:szCs w:val="22"/>
        </w:rPr>
        <w:br/>
      </w:r>
      <w:proofErr w:type="gramStart"/>
      <w:r>
        <w:rPr>
          <w:rFonts w:ascii="Calibri" w:eastAsia="Calibri" w:hAnsi="Calibri" w:cs="Calibri"/>
          <w:b w:val="0"/>
          <w:sz w:val="22"/>
          <w:szCs w:val="22"/>
        </w:rPr>
        <w:t> </w:t>
      </w:r>
      <w:proofErr w:type="gramEnd"/>
      <w:r>
        <w:rPr>
          <w:rFonts w:ascii="Calibri" w:eastAsia="Calibri" w:hAnsi="Calibri" w:cs="Calibri"/>
          <w:b w:val="0"/>
          <w:sz w:val="22"/>
          <w:szCs w:val="22"/>
        </w:rPr>
        <w:t> background: </w:t>
      </w:r>
      <w:proofErr w:type="spellStart"/>
      <w:r>
        <w:rPr>
          <w:rFonts w:ascii="Calibri" w:eastAsia="Calibri" w:hAnsi="Calibri" w:cs="Calibri"/>
          <w:b w:val="0"/>
          <w:sz w:val="22"/>
          <w:szCs w:val="22"/>
        </w:rPr>
        <w:t>url</w:t>
      </w:r>
      <w:proofErr w:type="spellEnd"/>
      <w:r>
        <w:rPr>
          <w:rFonts w:ascii="Calibri" w:eastAsia="Calibri" w:hAnsi="Calibri" w:cs="Calibri"/>
          <w:b w:val="0"/>
          <w:sz w:val="22"/>
          <w:szCs w:val="22"/>
        </w:rPr>
        <w:t xml:space="preserve">(img_flwr.gif) right bottom no-repeat, </w:t>
      </w:r>
      <w:proofErr w:type="spellStart"/>
      <w:r>
        <w:rPr>
          <w:rFonts w:ascii="Calibri" w:eastAsia="Calibri" w:hAnsi="Calibri" w:cs="Calibri"/>
          <w:b w:val="0"/>
          <w:sz w:val="22"/>
          <w:szCs w:val="22"/>
        </w:rPr>
        <w:t>url</w:t>
      </w:r>
      <w:proofErr w:type="spellEnd"/>
      <w:r>
        <w:rPr>
          <w:rFonts w:ascii="Calibri" w:eastAsia="Calibri" w:hAnsi="Calibri" w:cs="Calibri"/>
          <w:b w:val="0"/>
          <w:sz w:val="22"/>
          <w:szCs w:val="22"/>
        </w:rPr>
        <w:t>(paper.gif) left top repeat;</w:t>
      </w:r>
      <w:r>
        <w:rPr>
          <w:rFonts w:ascii="Calibri" w:eastAsia="Calibri" w:hAnsi="Calibri" w:cs="Calibri"/>
          <w:b w:val="0"/>
          <w:sz w:val="22"/>
          <w:szCs w:val="22"/>
        </w:rPr>
        <w:br/>
        <w:t>}</w:t>
      </w:r>
    </w:p>
    <w:p w:rsidR="000A729B" w:rsidRDefault="00E46B47">
      <w:pPr>
        <w:numPr>
          <w:ilvl w:val="0"/>
          <w:numId w:val="12"/>
        </w:numPr>
      </w:pPr>
      <w:r>
        <w:t>Background Gradients</w:t>
      </w:r>
    </w:p>
    <w:p w:rsidR="000A729B" w:rsidRDefault="00E46B47">
      <w:pPr>
        <w:shd w:val="clear" w:color="auto" w:fill="FFFFFF"/>
        <w:spacing w:before="288" w:after="288" w:line="240" w:lineRule="auto"/>
      </w:pPr>
      <w:r>
        <w:t>CSS gradients let you display smooth transitions between two or more specified colors.</w:t>
      </w:r>
    </w:p>
    <w:p w:rsidR="000A729B" w:rsidRDefault="00E46B47">
      <w:pPr>
        <w:shd w:val="clear" w:color="auto" w:fill="FFFFFF"/>
        <w:spacing w:before="288" w:after="288" w:line="240" w:lineRule="auto"/>
      </w:pPr>
      <w:r>
        <w:t>CSS defines two types of gradients:</w:t>
      </w:r>
    </w:p>
    <w:p w:rsidR="000A729B" w:rsidRDefault="00E46B47">
      <w:pPr>
        <w:numPr>
          <w:ilvl w:val="0"/>
          <w:numId w:val="12"/>
        </w:numPr>
        <w:shd w:val="clear" w:color="auto" w:fill="FFFFFF"/>
        <w:spacing w:before="280" w:after="0" w:line="240" w:lineRule="auto"/>
      </w:pPr>
      <w:r>
        <w:t>Linear Gradients (goes down/up/left/right/diagonally)</w:t>
      </w:r>
    </w:p>
    <w:p w:rsidR="000A729B" w:rsidRDefault="00E46B47">
      <w:pPr>
        <w:numPr>
          <w:ilvl w:val="0"/>
          <w:numId w:val="12"/>
        </w:numPr>
        <w:shd w:val="clear" w:color="auto" w:fill="FFFFFF"/>
        <w:spacing w:after="280" w:line="240" w:lineRule="auto"/>
      </w:pPr>
      <w:r>
        <w:t>Radial Gradients (defined by their center)</w:t>
      </w:r>
    </w:p>
    <w:p w:rsidR="000A729B" w:rsidRDefault="000A729B">
      <w:pPr>
        <w:ind w:left="720"/>
      </w:pPr>
    </w:p>
    <w:p w:rsidR="000A729B" w:rsidRDefault="000A729B">
      <w:pPr>
        <w:ind w:left="720"/>
      </w:pPr>
    </w:p>
    <w:p w:rsidR="000A729B" w:rsidRDefault="000A729B">
      <w:pPr>
        <w:ind w:left="720"/>
      </w:pPr>
    </w:p>
    <w:p w:rsidR="000A729B" w:rsidRDefault="00E46B47">
      <w:pPr>
        <w:ind w:left="720"/>
      </w:pPr>
      <w:r>
        <w:t xml:space="preserve">40) Text Effect </w:t>
      </w:r>
    </w:p>
    <w:p w:rsidR="000A729B" w:rsidRDefault="00E46B47">
      <w:pPr>
        <w:numPr>
          <w:ilvl w:val="0"/>
          <w:numId w:val="12"/>
        </w:numPr>
        <w:shd w:val="clear" w:color="auto" w:fill="FFFFFF"/>
        <w:spacing w:before="280" w:after="0" w:line="240" w:lineRule="auto"/>
      </w:pPr>
      <w:r>
        <w:t>In this chapter you will learn about the following properties:</w:t>
      </w:r>
    </w:p>
    <w:p w:rsidR="000A729B" w:rsidRDefault="00E46B47">
      <w:pPr>
        <w:numPr>
          <w:ilvl w:val="0"/>
          <w:numId w:val="12"/>
        </w:numPr>
        <w:shd w:val="clear" w:color="auto" w:fill="FFFFFF"/>
        <w:spacing w:after="0" w:line="240" w:lineRule="auto"/>
        <w:rPr>
          <w:b/>
        </w:rPr>
      </w:pPr>
      <w:r>
        <w:rPr>
          <w:b/>
        </w:rPr>
        <w:t>text-overflow</w:t>
      </w:r>
    </w:p>
    <w:p w:rsidR="000A729B" w:rsidRDefault="00E46B47">
      <w:pPr>
        <w:numPr>
          <w:ilvl w:val="0"/>
          <w:numId w:val="12"/>
        </w:numPr>
        <w:shd w:val="clear" w:color="auto" w:fill="FFFFFF"/>
        <w:spacing w:after="0" w:line="240" w:lineRule="auto"/>
      </w:pPr>
      <w:r>
        <w:t>p.test1 {</w:t>
      </w:r>
      <w:r>
        <w:br/>
        <w:t>  white-space: </w:t>
      </w:r>
      <w:proofErr w:type="spellStart"/>
      <w:r>
        <w:t>nowrap</w:t>
      </w:r>
      <w:proofErr w:type="spellEnd"/>
      <w:r>
        <w:t>;</w:t>
      </w:r>
      <w:r>
        <w:br/>
        <w:t>  width: 200px;</w:t>
      </w:r>
      <w:r>
        <w:br/>
        <w:t>  border: 1px solid #000000;</w:t>
      </w:r>
      <w:r>
        <w:br/>
        <w:t>  overflow: hidden;</w:t>
      </w:r>
      <w:r>
        <w:br/>
        <w:t>  text-overflow: clip;</w:t>
      </w:r>
      <w:r>
        <w:br/>
        <w:t>}</w:t>
      </w:r>
      <w:r>
        <w:br/>
      </w:r>
      <w:r>
        <w:br/>
        <w:t>p.test2 {</w:t>
      </w:r>
      <w:r>
        <w:br/>
        <w:t> </w:t>
      </w:r>
      <w:r>
        <w:rPr>
          <w:b/>
        </w:rPr>
        <w:t> white-space</w:t>
      </w:r>
      <w:r>
        <w:t>: </w:t>
      </w:r>
      <w:proofErr w:type="spellStart"/>
      <w:r>
        <w:t>nowrap</w:t>
      </w:r>
      <w:proofErr w:type="spellEnd"/>
      <w:r>
        <w:t>;</w:t>
      </w:r>
      <w:r>
        <w:br/>
        <w:t>  width: 200px;</w:t>
      </w:r>
      <w:r>
        <w:br/>
        <w:t>  border: 1px solid #000000;</w:t>
      </w:r>
      <w:r>
        <w:br/>
        <w:t>  overflow: hidden;</w:t>
      </w:r>
      <w:r>
        <w:br/>
        <w:t>  text-overflow: ellipsis;</w:t>
      </w:r>
      <w:r>
        <w:br/>
        <w:t>}</w:t>
      </w:r>
    </w:p>
    <w:p w:rsidR="000A729B" w:rsidRDefault="00E46B47">
      <w:pPr>
        <w:numPr>
          <w:ilvl w:val="0"/>
          <w:numId w:val="12"/>
        </w:numPr>
        <w:shd w:val="clear" w:color="auto" w:fill="FFFFFF"/>
        <w:spacing w:after="0" w:line="240" w:lineRule="auto"/>
        <w:rPr>
          <w:b/>
        </w:rPr>
      </w:pPr>
      <w:r>
        <w:rPr>
          <w:b/>
        </w:rPr>
        <w:t>word-wrap</w:t>
      </w:r>
    </w:p>
    <w:p w:rsidR="000A729B" w:rsidRDefault="00E46B47">
      <w:pPr>
        <w:numPr>
          <w:ilvl w:val="0"/>
          <w:numId w:val="12"/>
        </w:numPr>
        <w:shd w:val="clear" w:color="auto" w:fill="FFFFFF"/>
        <w:spacing w:after="0" w:line="240" w:lineRule="auto"/>
      </w:pPr>
      <w:r>
        <w:t>p {</w:t>
      </w:r>
      <w:r>
        <w:br/>
        <w:t>  word-wrap: break-word;</w:t>
      </w:r>
      <w:r>
        <w:br/>
        <w:t>}</w:t>
      </w:r>
    </w:p>
    <w:p w:rsidR="000A729B" w:rsidRDefault="00E46B47">
      <w:pPr>
        <w:numPr>
          <w:ilvl w:val="0"/>
          <w:numId w:val="12"/>
        </w:numPr>
        <w:shd w:val="clear" w:color="auto" w:fill="FFFFFF"/>
        <w:spacing w:after="0" w:line="240" w:lineRule="auto"/>
      </w:pPr>
      <w:r>
        <w:t>p.test1 {</w:t>
      </w:r>
      <w:r>
        <w:br/>
        <w:t>  word-break: keep-all;</w:t>
      </w:r>
      <w:r>
        <w:br/>
        <w:t>}</w:t>
      </w:r>
      <w:r>
        <w:br/>
      </w:r>
      <w:r>
        <w:lastRenderedPageBreak/>
        <w:br/>
        <w:t>p.test2 {</w:t>
      </w:r>
      <w:r>
        <w:br/>
        <w:t>  word-break: break-all;</w:t>
      </w:r>
      <w:r>
        <w:br/>
        <w:t>}</w:t>
      </w:r>
    </w:p>
    <w:p w:rsidR="000A729B" w:rsidRDefault="000A729B">
      <w:pPr>
        <w:numPr>
          <w:ilvl w:val="0"/>
          <w:numId w:val="12"/>
        </w:numPr>
        <w:shd w:val="clear" w:color="auto" w:fill="FFFFFF"/>
        <w:spacing w:after="0" w:line="240" w:lineRule="auto"/>
      </w:pPr>
    </w:p>
    <w:p w:rsidR="000A729B" w:rsidRDefault="00E46B47">
      <w:pPr>
        <w:numPr>
          <w:ilvl w:val="0"/>
          <w:numId w:val="12"/>
        </w:numPr>
        <w:shd w:val="clear" w:color="auto" w:fill="FFFFFF"/>
        <w:spacing w:after="0" w:line="240" w:lineRule="auto"/>
        <w:rPr>
          <w:b/>
        </w:rPr>
      </w:pPr>
      <w:r>
        <w:rPr>
          <w:b/>
        </w:rPr>
        <w:t>writing-mode</w:t>
      </w:r>
    </w:p>
    <w:p w:rsidR="000A729B" w:rsidRDefault="00E46B47">
      <w:pPr>
        <w:numPr>
          <w:ilvl w:val="0"/>
          <w:numId w:val="12"/>
        </w:numPr>
        <w:shd w:val="clear" w:color="auto" w:fill="FFFFFF"/>
        <w:spacing w:after="280" w:line="240" w:lineRule="auto"/>
      </w:pPr>
      <w:r>
        <w:t>span.test2 {</w:t>
      </w:r>
      <w:r>
        <w:br/>
        <w:t>  writing-mode: vertical-</w:t>
      </w:r>
      <w:proofErr w:type="spellStart"/>
      <w:r>
        <w:t>rl</w:t>
      </w:r>
      <w:proofErr w:type="spellEnd"/>
      <w:r>
        <w:t>;</w:t>
      </w:r>
      <w:r>
        <w:br/>
        <w:t>}</w:t>
      </w:r>
    </w:p>
    <w:p w:rsidR="000A729B" w:rsidRDefault="00E46B47">
      <w:pPr>
        <w:shd w:val="clear" w:color="auto" w:fill="FFFFFF"/>
        <w:spacing w:before="280" w:after="280" w:line="240" w:lineRule="auto"/>
        <w:ind w:left="-709"/>
      </w:pPr>
      <w:r>
        <w:t>41) CSS @font-face Rule</w:t>
      </w:r>
    </w:p>
    <w:p w:rsidR="000A729B" w:rsidRDefault="00E46B47">
      <w:pPr>
        <w:shd w:val="clear" w:color="auto" w:fill="FFFFFF"/>
        <w:spacing w:after="0" w:line="240" w:lineRule="auto"/>
        <w:ind w:left="720"/>
      </w:pPr>
      <w:r>
        <w:t>When you have found/bought the font you wish to use, just include the font file on your web server, and it will be automatically downloaded to the user when needed.</w:t>
      </w:r>
    </w:p>
    <w:p w:rsidR="000A729B" w:rsidRDefault="00E46B47">
      <w:pPr>
        <w:shd w:val="clear" w:color="auto" w:fill="FFFFFF"/>
        <w:spacing w:before="280" w:line="240" w:lineRule="auto"/>
        <w:ind w:left="-709"/>
        <w:rPr>
          <w:b/>
        </w:rPr>
      </w:pPr>
      <w:r>
        <w:rPr>
          <w:b/>
        </w:rPr>
        <w:t>TrueType Fonts (TTF)</w:t>
      </w:r>
    </w:p>
    <w:p w:rsidR="000A729B" w:rsidRDefault="00E46B47">
      <w:pPr>
        <w:shd w:val="clear" w:color="auto" w:fill="FFFFFF"/>
        <w:spacing w:before="280" w:line="240" w:lineRule="auto"/>
        <w:ind w:left="-709"/>
        <w:rPr>
          <w:b/>
        </w:rPr>
      </w:pPr>
      <w:proofErr w:type="spellStart"/>
      <w:r>
        <w:rPr>
          <w:b/>
        </w:rPr>
        <w:t>OpenType</w:t>
      </w:r>
      <w:proofErr w:type="spellEnd"/>
      <w:r>
        <w:rPr>
          <w:b/>
        </w:rPr>
        <w:t xml:space="preserve"> Fonts (OTF)</w:t>
      </w:r>
    </w:p>
    <w:p w:rsidR="000A729B" w:rsidRDefault="00E46B47">
      <w:pPr>
        <w:shd w:val="clear" w:color="auto" w:fill="FFFFFF"/>
        <w:spacing w:before="280" w:line="240" w:lineRule="auto"/>
        <w:ind w:left="-709"/>
        <w:rPr>
          <w:b/>
        </w:rPr>
      </w:pPr>
      <w:r>
        <w:rPr>
          <w:b/>
        </w:rPr>
        <w:t>The Web Open Font Format (WOFF)</w:t>
      </w:r>
    </w:p>
    <w:p w:rsidR="000A729B" w:rsidRDefault="00E46B47">
      <w:pPr>
        <w:shd w:val="clear" w:color="auto" w:fill="FFFFFF"/>
        <w:spacing w:before="280" w:line="240" w:lineRule="auto"/>
        <w:ind w:left="-709"/>
        <w:rPr>
          <w:b/>
        </w:rPr>
      </w:pPr>
      <w:r>
        <w:rPr>
          <w:b/>
        </w:rPr>
        <w:t>The Web Open Font Format (WOFF 2.0)</w:t>
      </w:r>
    </w:p>
    <w:p w:rsidR="000A729B" w:rsidRDefault="00E46B47">
      <w:pPr>
        <w:shd w:val="clear" w:color="auto" w:fill="FFFFFF"/>
        <w:spacing w:before="280" w:line="240" w:lineRule="auto"/>
        <w:ind w:left="-709"/>
      </w:pPr>
      <w:r>
        <w:t>@font-face {</w:t>
      </w:r>
    </w:p>
    <w:p w:rsidR="000A729B" w:rsidRDefault="00E46B47">
      <w:pPr>
        <w:shd w:val="clear" w:color="auto" w:fill="FFFFFF"/>
        <w:spacing w:before="280" w:line="240" w:lineRule="auto"/>
        <w:ind w:left="-709"/>
      </w:pPr>
      <w:r>
        <w:t xml:space="preserve">  </w:t>
      </w:r>
      <w:proofErr w:type="gramStart"/>
      <w:r>
        <w:t>font-family</w:t>
      </w:r>
      <w:proofErr w:type="gramEnd"/>
      <w:r>
        <w:t xml:space="preserve">: </w:t>
      </w:r>
      <w:proofErr w:type="spellStart"/>
      <w:r>
        <w:t>myFirstFont</w:t>
      </w:r>
      <w:proofErr w:type="spellEnd"/>
      <w:r>
        <w:t>;</w:t>
      </w:r>
    </w:p>
    <w:p w:rsidR="000A729B" w:rsidRDefault="00E46B47">
      <w:pPr>
        <w:shd w:val="clear" w:color="auto" w:fill="FFFFFF"/>
        <w:spacing w:before="280" w:line="240" w:lineRule="auto"/>
        <w:ind w:left="-709"/>
      </w:pPr>
      <w:r>
        <w:t xml:space="preserve">  </w:t>
      </w:r>
      <w:proofErr w:type="spellStart"/>
      <w:proofErr w:type="gramStart"/>
      <w:r>
        <w:t>src</w:t>
      </w:r>
      <w:proofErr w:type="spellEnd"/>
      <w:proofErr w:type="gramEnd"/>
      <w:r>
        <w:t xml:space="preserve">: </w:t>
      </w:r>
      <w:proofErr w:type="spellStart"/>
      <w:r>
        <w:t>url</w:t>
      </w:r>
      <w:proofErr w:type="spellEnd"/>
      <w:r>
        <w:t>(</w:t>
      </w:r>
      <w:proofErr w:type="spellStart"/>
      <w:r>
        <w:t>sansation_light.woff</w:t>
      </w:r>
      <w:proofErr w:type="spellEnd"/>
      <w:r>
        <w:t>);</w:t>
      </w:r>
    </w:p>
    <w:p w:rsidR="000A729B" w:rsidRDefault="00E46B47">
      <w:pPr>
        <w:shd w:val="clear" w:color="auto" w:fill="FFFFFF"/>
        <w:spacing w:before="280" w:line="240" w:lineRule="auto"/>
        <w:ind w:left="-709"/>
      </w:pPr>
      <w:r>
        <w:t>}</w:t>
      </w:r>
    </w:p>
    <w:p w:rsidR="000A729B" w:rsidRDefault="000A729B">
      <w:pPr>
        <w:shd w:val="clear" w:color="auto" w:fill="FFFFFF"/>
        <w:spacing w:before="280" w:line="240" w:lineRule="auto"/>
        <w:ind w:left="-709"/>
      </w:pPr>
    </w:p>
    <w:p w:rsidR="000A729B" w:rsidRDefault="00E46B47">
      <w:pPr>
        <w:shd w:val="clear" w:color="auto" w:fill="FFFFFF"/>
        <w:spacing w:before="280" w:line="240" w:lineRule="auto"/>
        <w:ind w:left="-709"/>
      </w:pPr>
      <w:proofErr w:type="gramStart"/>
      <w:r>
        <w:t>div</w:t>
      </w:r>
      <w:proofErr w:type="gramEnd"/>
      <w:r>
        <w:t xml:space="preserve"> {</w:t>
      </w:r>
    </w:p>
    <w:p w:rsidR="000A729B" w:rsidRDefault="00E46B47">
      <w:pPr>
        <w:shd w:val="clear" w:color="auto" w:fill="FFFFFF"/>
        <w:spacing w:before="280" w:line="240" w:lineRule="auto"/>
        <w:ind w:left="-709"/>
      </w:pPr>
      <w:r>
        <w:t xml:space="preserve">  </w:t>
      </w:r>
      <w:proofErr w:type="gramStart"/>
      <w:r>
        <w:t>font-family</w:t>
      </w:r>
      <w:proofErr w:type="gramEnd"/>
      <w:r>
        <w:t xml:space="preserve">: </w:t>
      </w:r>
      <w:proofErr w:type="spellStart"/>
      <w:r>
        <w:t>myFirstFont</w:t>
      </w:r>
      <w:proofErr w:type="spellEnd"/>
      <w:r>
        <w:t>;</w:t>
      </w:r>
    </w:p>
    <w:p w:rsidR="000A729B" w:rsidRDefault="00E46B47">
      <w:pPr>
        <w:shd w:val="clear" w:color="auto" w:fill="FFFFFF"/>
        <w:spacing w:before="280" w:line="240" w:lineRule="auto"/>
        <w:ind w:left="-709"/>
      </w:pPr>
      <w:r>
        <w:t>}</w:t>
      </w:r>
    </w:p>
    <w:p w:rsidR="000A729B" w:rsidRDefault="000A729B">
      <w:pPr>
        <w:shd w:val="clear" w:color="auto" w:fill="FFFFFF"/>
        <w:spacing w:before="280" w:line="240" w:lineRule="auto"/>
        <w:ind w:left="-709"/>
      </w:pPr>
    </w:p>
    <w:p w:rsidR="000A729B" w:rsidRDefault="00E46B47">
      <w:pPr>
        <w:shd w:val="clear" w:color="auto" w:fill="FFFFFF"/>
        <w:spacing w:before="280" w:line="240" w:lineRule="auto"/>
        <w:ind w:left="-709"/>
      </w:pPr>
      <w:r>
        <w:t>42) CSS Transitions</w:t>
      </w:r>
    </w:p>
    <w:p w:rsidR="000A729B" w:rsidRDefault="00E46B47">
      <w:pPr>
        <w:shd w:val="clear" w:color="auto" w:fill="FFFFFF"/>
        <w:spacing w:after="0" w:line="240" w:lineRule="auto"/>
      </w:pPr>
      <w:proofErr w:type="gramStart"/>
      <w:r>
        <w:t>CSS transitions allows</w:t>
      </w:r>
      <w:proofErr w:type="gramEnd"/>
      <w:r>
        <w:t xml:space="preserve"> you to change property values smoothly, over a given duration.</w:t>
      </w:r>
    </w:p>
    <w:p w:rsidR="000A729B" w:rsidRDefault="00E46B47">
      <w:pPr>
        <w:shd w:val="clear" w:color="auto" w:fill="FFFFFF"/>
        <w:spacing w:after="0" w:line="240" w:lineRule="auto"/>
      </w:pPr>
      <w:proofErr w:type="gramStart"/>
      <w:r>
        <w:t>we</w:t>
      </w:r>
      <w:proofErr w:type="gramEnd"/>
      <w:r>
        <w:t xml:space="preserve"> can add an effect when changing from one style to another, without using Flash animations or JavaScript's. </w:t>
      </w:r>
    </w:p>
    <w:p w:rsidR="000A729B" w:rsidRDefault="00E46B47">
      <w:pPr>
        <w:shd w:val="clear" w:color="auto" w:fill="FFFFFF"/>
        <w:spacing w:before="280" w:line="240" w:lineRule="auto"/>
        <w:ind w:left="-709"/>
      </w:pPr>
      <w:r>
        <w:t>&lt;</w:t>
      </w:r>
      <w:proofErr w:type="gramStart"/>
      <w:r>
        <w:t>style</w:t>
      </w:r>
      <w:proofErr w:type="gramEnd"/>
      <w:r>
        <w:t xml:space="preserve">&gt; </w:t>
      </w:r>
    </w:p>
    <w:p w:rsidR="000A729B" w:rsidRDefault="00E46B47">
      <w:pPr>
        <w:shd w:val="clear" w:color="auto" w:fill="FFFFFF"/>
        <w:spacing w:before="280" w:line="240" w:lineRule="auto"/>
        <w:ind w:left="-709"/>
      </w:pPr>
      <w:proofErr w:type="gramStart"/>
      <w:r>
        <w:t>div</w:t>
      </w:r>
      <w:proofErr w:type="gramEnd"/>
      <w:r>
        <w:t xml:space="preserve"> {</w:t>
      </w:r>
    </w:p>
    <w:p w:rsidR="000A729B" w:rsidRDefault="00E46B47">
      <w:pPr>
        <w:shd w:val="clear" w:color="auto" w:fill="FFFFFF"/>
        <w:spacing w:before="280" w:line="240" w:lineRule="auto"/>
        <w:ind w:left="-709"/>
      </w:pPr>
      <w:r>
        <w:lastRenderedPageBreak/>
        <w:t xml:space="preserve">  </w:t>
      </w:r>
      <w:proofErr w:type="gramStart"/>
      <w:r>
        <w:t>width</w:t>
      </w:r>
      <w:proofErr w:type="gramEnd"/>
      <w:r>
        <w:t>: 100px;</w:t>
      </w:r>
    </w:p>
    <w:p w:rsidR="000A729B" w:rsidRDefault="00E46B47">
      <w:pPr>
        <w:shd w:val="clear" w:color="auto" w:fill="FFFFFF"/>
        <w:spacing w:before="280" w:line="240" w:lineRule="auto"/>
        <w:ind w:left="-709"/>
      </w:pPr>
      <w:r>
        <w:t xml:space="preserve">  </w:t>
      </w:r>
      <w:proofErr w:type="gramStart"/>
      <w:r>
        <w:t>height</w:t>
      </w:r>
      <w:proofErr w:type="gramEnd"/>
      <w:r>
        <w:t>: 100px;</w:t>
      </w:r>
    </w:p>
    <w:p w:rsidR="000A729B" w:rsidRDefault="00E46B47">
      <w:pPr>
        <w:shd w:val="clear" w:color="auto" w:fill="FFFFFF"/>
        <w:spacing w:before="280" w:line="240" w:lineRule="auto"/>
        <w:ind w:left="-709"/>
      </w:pPr>
      <w:r>
        <w:t xml:space="preserve">  </w:t>
      </w:r>
      <w:proofErr w:type="gramStart"/>
      <w:r>
        <w:t>background</w:t>
      </w:r>
      <w:proofErr w:type="gramEnd"/>
      <w:r>
        <w:t>: red;</w:t>
      </w:r>
    </w:p>
    <w:p w:rsidR="000A729B" w:rsidRDefault="00E46B47">
      <w:pPr>
        <w:shd w:val="clear" w:color="auto" w:fill="FFFFFF"/>
        <w:spacing w:before="280" w:line="240" w:lineRule="auto"/>
        <w:ind w:left="-709"/>
      </w:pPr>
      <w:r>
        <w:t xml:space="preserve">  </w:t>
      </w:r>
      <w:proofErr w:type="gramStart"/>
      <w:r>
        <w:t>transition</w:t>
      </w:r>
      <w:proofErr w:type="gramEnd"/>
      <w:r>
        <w:t>: width 2s,height 2s;</w:t>
      </w:r>
    </w:p>
    <w:p w:rsidR="000A729B" w:rsidRDefault="00E46B47">
      <w:pPr>
        <w:shd w:val="clear" w:color="auto" w:fill="FFFFFF"/>
        <w:spacing w:before="280" w:line="240" w:lineRule="auto"/>
        <w:ind w:left="-709"/>
      </w:pPr>
      <w:r>
        <w:t>}</w:t>
      </w:r>
    </w:p>
    <w:p w:rsidR="000A729B" w:rsidRDefault="00E46B47">
      <w:pPr>
        <w:shd w:val="clear" w:color="auto" w:fill="FFFFFF"/>
        <w:spacing w:before="280" w:line="240" w:lineRule="auto"/>
        <w:ind w:left="-709"/>
      </w:pPr>
      <w:proofErr w:type="spellStart"/>
      <w:proofErr w:type="gramStart"/>
      <w:r>
        <w:t>div:</w:t>
      </w:r>
      <w:proofErr w:type="gramEnd"/>
      <w:r>
        <w:t>hover</w:t>
      </w:r>
      <w:proofErr w:type="spellEnd"/>
      <w:r>
        <w:t xml:space="preserve"> {</w:t>
      </w:r>
    </w:p>
    <w:p w:rsidR="000A729B" w:rsidRDefault="00E46B47">
      <w:pPr>
        <w:shd w:val="clear" w:color="auto" w:fill="FFFFFF"/>
        <w:spacing w:before="280" w:line="240" w:lineRule="auto"/>
        <w:ind w:left="-709"/>
      </w:pPr>
      <w:r>
        <w:t xml:space="preserve">  </w:t>
      </w:r>
      <w:proofErr w:type="gramStart"/>
      <w:r>
        <w:t>width</w:t>
      </w:r>
      <w:proofErr w:type="gramEnd"/>
      <w:r>
        <w:t>: 300px;</w:t>
      </w:r>
    </w:p>
    <w:p w:rsidR="000A729B" w:rsidRDefault="00E46B47">
      <w:pPr>
        <w:shd w:val="clear" w:color="auto" w:fill="FFFFFF"/>
        <w:spacing w:before="280" w:line="240" w:lineRule="auto"/>
        <w:ind w:left="-709"/>
      </w:pPr>
      <w:r>
        <w:t xml:space="preserve">  </w:t>
      </w:r>
      <w:proofErr w:type="gramStart"/>
      <w:r>
        <w:t>height</w:t>
      </w:r>
      <w:proofErr w:type="gramEnd"/>
      <w:r>
        <w:t>: 300px;</w:t>
      </w:r>
    </w:p>
    <w:p w:rsidR="000A729B" w:rsidRDefault="00E46B47">
      <w:pPr>
        <w:shd w:val="clear" w:color="auto" w:fill="FFFFFF"/>
        <w:spacing w:before="280" w:line="240" w:lineRule="auto"/>
        <w:ind w:left="-709"/>
      </w:pPr>
      <w:r>
        <w:t>}</w:t>
      </w:r>
    </w:p>
    <w:p w:rsidR="000A729B" w:rsidRDefault="00E46B47">
      <w:pPr>
        <w:shd w:val="clear" w:color="auto" w:fill="FFFFFF"/>
        <w:spacing w:before="280" w:line="240" w:lineRule="auto"/>
        <w:ind w:left="-709"/>
      </w:pPr>
      <w:r>
        <w:t>&lt;/style&gt;</w:t>
      </w:r>
    </w:p>
    <w:p w:rsidR="000A729B" w:rsidRDefault="00E46B47">
      <w:pPr>
        <w:shd w:val="clear" w:color="auto" w:fill="FFFFFF"/>
        <w:spacing w:before="280" w:line="240" w:lineRule="auto"/>
        <w:ind w:left="-709"/>
      </w:pPr>
      <w:r>
        <w:t>43) CSS 2D AND 3D transform</w:t>
      </w:r>
    </w:p>
    <w:p w:rsidR="000A729B" w:rsidRDefault="00E46B47">
      <w:pPr>
        <w:pStyle w:val="Heading2"/>
        <w:shd w:val="clear" w:color="auto" w:fill="FFFFFF"/>
        <w:spacing w:before="280" w:after="280"/>
        <w:rPr>
          <w:rFonts w:ascii="Calibri" w:eastAsia="Calibri" w:hAnsi="Calibri" w:cs="Calibri"/>
          <w:b w:val="0"/>
          <w:sz w:val="22"/>
          <w:szCs w:val="22"/>
        </w:rPr>
      </w:pPr>
      <w:bookmarkStart w:id="13" w:name="_heading=h.49b2j8o6dc33" w:colFirst="0" w:colLast="0"/>
      <w:bookmarkEnd w:id="13"/>
      <w:r>
        <w:rPr>
          <w:rFonts w:ascii="Calibri" w:eastAsia="Calibri" w:hAnsi="Calibri" w:cs="Calibri"/>
          <w:b w:val="0"/>
          <w:sz w:val="22"/>
          <w:szCs w:val="22"/>
        </w:rPr>
        <w:t>CSS 2D Transforms</w:t>
      </w:r>
    </w:p>
    <w:p w:rsidR="000A729B" w:rsidRDefault="00E46B47">
      <w:pPr>
        <w:shd w:val="clear" w:color="auto" w:fill="FFFFFF"/>
        <w:spacing w:before="280" w:after="280" w:line="240" w:lineRule="auto"/>
      </w:pPr>
      <w:r>
        <w:t>CSS transforms allow you to move, rotate, scale, and skew elements.</w:t>
      </w:r>
    </w:p>
    <w:p w:rsidR="000A729B" w:rsidRDefault="00E46B47">
      <w:pPr>
        <w:shd w:val="clear" w:color="auto" w:fill="FFFFFF"/>
        <w:spacing w:before="280" w:after="280" w:line="240" w:lineRule="auto"/>
      </w:pPr>
      <w:r>
        <w:t>Mouse over the element below to see a 2D transformation:</w:t>
      </w:r>
    </w:p>
    <w:p w:rsidR="000A729B" w:rsidRDefault="00E46B47">
      <w:pPr>
        <w:shd w:val="clear" w:color="auto" w:fill="FFFFFF"/>
        <w:spacing w:before="280" w:after="280" w:line="240" w:lineRule="auto"/>
      </w:pPr>
      <w:r>
        <w:t>With the CSS transform property you can use the following 2D transformation methods:</w:t>
      </w:r>
    </w:p>
    <w:p w:rsidR="000A729B" w:rsidRDefault="00E46B47">
      <w:pPr>
        <w:numPr>
          <w:ilvl w:val="0"/>
          <w:numId w:val="2"/>
        </w:numPr>
        <w:shd w:val="clear" w:color="auto" w:fill="FFFFFF"/>
        <w:spacing w:before="220" w:after="0" w:line="240" w:lineRule="auto"/>
      </w:pPr>
      <w:r>
        <w:t>translate()</w:t>
      </w:r>
    </w:p>
    <w:p w:rsidR="000A729B" w:rsidRDefault="00E46B47">
      <w:pPr>
        <w:numPr>
          <w:ilvl w:val="0"/>
          <w:numId w:val="2"/>
        </w:numPr>
        <w:shd w:val="clear" w:color="auto" w:fill="FFFFFF"/>
        <w:spacing w:after="0" w:line="240" w:lineRule="auto"/>
      </w:pPr>
      <w:r>
        <w:t>rotate()</w:t>
      </w:r>
    </w:p>
    <w:p w:rsidR="000A729B" w:rsidRDefault="00E46B47">
      <w:pPr>
        <w:numPr>
          <w:ilvl w:val="0"/>
          <w:numId w:val="2"/>
        </w:numPr>
        <w:shd w:val="clear" w:color="auto" w:fill="FFFFFF"/>
        <w:spacing w:after="0" w:line="240" w:lineRule="auto"/>
      </w:pPr>
      <w:proofErr w:type="spellStart"/>
      <w:r>
        <w:t>scaleX</w:t>
      </w:r>
      <w:proofErr w:type="spellEnd"/>
      <w:r>
        <w:t>()</w:t>
      </w:r>
    </w:p>
    <w:p w:rsidR="000A729B" w:rsidRDefault="00E46B47">
      <w:pPr>
        <w:numPr>
          <w:ilvl w:val="0"/>
          <w:numId w:val="2"/>
        </w:numPr>
        <w:shd w:val="clear" w:color="auto" w:fill="FFFFFF"/>
        <w:spacing w:after="0" w:line="240" w:lineRule="auto"/>
      </w:pPr>
      <w:proofErr w:type="spellStart"/>
      <w:r>
        <w:t>scaleY</w:t>
      </w:r>
      <w:proofErr w:type="spellEnd"/>
      <w:r>
        <w:t>()</w:t>
      </w:r>
    </w:p>
    <w:p w:rsidR="000A729B" w:rsidRDefault="00E46B47">
      <w:pPr>
        <w:numPr>
          <w:ilvl w:val="0"/>
          <w:numId w:val="2"/>
        </w:numPr>
        <w:shd w:val="clear" w:color="auto" w:fill="FFFFFF"/>
        <w:spacing w:after="220" w:line="240" w:lineRule="auto"/>
      </w:pPr>
      <w:r>
        <w:t>scale()</w:t>
      </w:r>
    </w:p>
    <w:p w:rsidR="000A729B" w:rsidRDefault="00E46B47">
      <w:pPr>
        <w:pStyle w:val="Heading2"/>
        <w:shd w:val="clear" w:color="auto" w:fill="FFFFFF"/>
        <w:spacing w:before="280" w:after="280"/>
        <w:rPr>
          <w:rFonts w:ascii="Calibri" w:eastAsia="Calibri" w:hAnsi="Calibri" w:cs="Calibri"/>
          <w:b w:val="0"/>
          <w:sz w:val="22"/>
          <w:szCs w:val="22"/>
        </w:rPr>
      </w:pPr>
      <w:bookmarkStart w:id="14" w:name="_heading=h.367864l86rkd" w:colFirst="0" w:colLast="0"/>
      <w:bookmarkEnd w:id="14"/>
      <w:r>
        <w:rPr>
          <w:rFonts w:ascii="Calibri" w:eastAsia="Calibri" w:hAnsi="Calibri" w:cs="Calibri"/>
          <w:b w:val="0"/>
          <w:sz w:val="22"/>
          <w:szCs w:val="22"/>
        </w:rPr>
        <w:t>CSS 3D Transforms Methods</w:t>
      </w:r>
    </w:p>
    <w:p w:rsidR="000A729B" w:rsidRDefault="00E46B47">
      <w:pPr>
        <w:shd w:val="clear" w:color="auto" w:fill="FFFFFF"/>
        <w:spacing w:before="280" w:after="280" w:line="240" w:lineRule="auto"/>
      </w:pPr>
      <w:r>
        <w:t>With the CSS transform property you can use the following 3D transformation methods:</w:t>
      </w:r>
    </w:p>
    <w:p w:rsidR="000A729B" w:rsidRDefault="00E46B47">
      <w:pPr>
        <w:numPr>
          <w:ilvl w:val="0"/>
          <w:numId w:val="20"/>
        </w:numPr>
        <w:shd w:val="clear" w:color="auto" w:fill="FFFFFF"/>
        <w:spacing w:after="220" w:line="240" w:lineRule="auto"/>
      </w:pPr>
      <w:r>
        <w:t>rotate(20)/</w:t>
      </w:r>
      <w:proofErr w:type="spellStart"/>
      <w:r>
        <w:t>rotateZ</w:t>
      </w:r>
      <w:proofErr w:type="spellEnd"/>
      <w:r>
        <w:t>()</w:t>
      </w:r>
    </w:p>
    <w:p w:rsidR="000A729B" w:rsidRDefault="00E46B47">
      <w:pPr>
        <w:numPr>
          <w:ilvl w:val="0"/>
          <w:numId w:val="20"/>
        </w:numPr>
        <w:shd w:val="clear" w:color="auto" w:fill="FFFFFF"/>
        <w:spacing w:before="220" w:after="0" w:line="240" w:lineRule="auto"/>
      </w:pPr>
      <w:proofErr w:type="spellStart"/>
      <w:r>
        <w:t>rotateX</w:t>
      </w:r>
      <w:proofErr w:type="spellEnd"/>
      <w:r>
        <w:t>()</w:t>
      </w:r>
    </w:p>
    <w:p w:rsidR="000A729B" w:rsidRDefault="00E46B47">
      <w:pPr>
        <w:numPr>
          <w:ilvl w:val="0"/>
          <w:numId w:val="20"/>
        </w:numPr>
        <w:shd w:val="clear" w:color="auto" w:fill="FFFFFF"/>
        <w:spacing w:after="0" w:line="240" w:lineRule="auto"/>
      </w:pPr>
      <w:proofErr w:type="spellStart"/>
      <w:r>
        <w:t>rotateY</w:t>
      </w:r>
      <w:proofErr w:type="spellEnd"/>
      <w:r>
        <w:t>()</w:t>
      </w:r>
    </w:p>
    <w:p w:rsidR="000A729B" w:rsidRDefault="000A729B">
      <w:pPr>
        <w:shd w:val="clear" w:color="auto" w:fill="FFFFFF"/>
        <w:spacing w:after="220" w:line="240" w:lineRule="auto"/>
        <w:ind w:left="720"/>
      </w:pPr>
    </w:p>
    <w:p w:rsidR="000A729B" w:rsidRDefault="00E46B47">
      <w:pPr>
        <w:shd w:val="clear" w:color="auto" w:fill="FFFFFF"/>
        <w:spacing w:before="280" w:line="240" w:lineRule="auto"/>
        <w:ind w:left="-709"/>
      </w:pPr>
      <w:r>
        <w:t>44) CSS Animations</w:t>
      </w:r>
    </w:p>
    <w:p w:rsidR="000A729B" w:rsidRDefault="00E46B47">
      <w:pPr>
        <w:shd w:val="clear" w:color="auto" w:fill="FFFFFF"/>
        <w:spacing w:after="0" w:line="240" w:lineRule="auto"/>
      </w:pPr>
      <w:r>
        <w:t>@</w:t>
      </w:r>
      <w:proofErr w:type="spellStart"/>
      <w:r>
        <w:t>keyframesRule</w:t>
      </w:r>
      <w:proofErr w:type="spellEnd"/>
    </w:p>
    <w:p w:rsidR="000A729B" w:rsidRDefault="00E46B47">
      <w:pPr>
        <w:shd w:val="clear" w:color="auto" w:fill="FFFFFF"/>
        <w:spacing w:after="0" w:line="240" w:lineRule="auto"/>
      </w:pPr>
      <w:r>
        <w:lastRenderedPageBreak/>
        <w:t>The @</w:t>
      </w:r>
      <w:proofErr w:type="spellStart"/>
      <w:r>
        <w:t>keyframesrule</w:t>
      </w:r>
      <w:proofErr w:type="spellEnd"/>
      <w:r>
        <w:t xml:space="preserve"> is where the animation is created. Specify a CSS style inside the @</w:t>
      </w:r>
      <w:proofErr w:type="spellStart"/>
      <w:r>
        <w:t>keyframesrule</w:t>
      </w:r>
      <w:proofErr w:type="spellEnd"/>
      <w:r>
        <w:t xml:space="preserve"> and the animation will gradually change from the current style to the new style.</w:t>
      </w:r>
    </w:p>
    <w:p w:rsidR="000A729B" w:rsidRDefault="000A729B">
      <w:pPr>
        <w:shd w:val="clear" w:color="auto" w:fill="FFFFFF"/>
        <w:spacing w:after="0" w:line="240" w:lineRule="auto"/>
      </w:pPr>
    </w:p>
    <w:p w:rsidR="000A729B" w:rsidRDefault="00E46B47">
      <w:pPr>
        <w:shd w:val="clear" w:color="auto" w:fill="FFFFFF"/>
        <w:spacing w:after="0" w:line="240" w:lineRule="auto"/>
      </w:pPr>
      <w:r>
        <w:t>Property</w:t>
      </w:r>
    </w:p>
    <w:p w:rsidR="000A729B" w:rsidRDefault="00E46B47">
      <w:pPr>
        <w:shd w:val="clear" w:color="auto" w:fill="FFFFFF"/>
        <w:spacing w:after="0" w:line="240" w:lineRule="auto"/>
        <w:ind w:left="-709"/>
      </w:pPr>
      <w:r>
        <w:t>• @</w:t>
      </w:r>
      <w:proofErr w:type="spellStart"/>
      <w:r>
        <w:t>keyframes</w:t>
      </w:r>
      <w:proofErr w:type="spellEnd"/>
      <w:proofErr w:type="gramStart"/>
      <w:r>
        <w:t>:-</w:t>
      </w:r>
      <w:proofErr w:type="gramEnd"/>
      <w:r>
        <w:t xml:space="preserve"> Specifies the animation</w:t>
      </w:r>
    </w:p>
    <w:p w:rsidR="000A729B" w:rsidRDefault="00E46B47">
      <w:pPr>
        <w:shd w:val="clear" w:color="auto" w:fill="FFFFFF"/>
        <w:spacing w:after="0" w:line="240" w:lineRule="auto"/>
        <w:ind w:left="-709"/>
      </w:pPr>
      <w:r>
        <w:t>•</w:t>
      </w:r>
      <w:r>
        <w:rPr>
          <w:b/>
        </w:rPr>
        <w:t>Animation-</w:t>
      </w:r>
      <w:proofErr w:type="gramStart"/>
      <w:r>
        <w:rPr>
          <w:b/>
        </w:rPr>
        <w:t>name</w:t>
      </w:r>
      <w:r>
        <w:t xml:space="preserve"> :-</w:t>
      </w:r>
      <w:proofErr w:type="gramEnd"/>
      <w:r>
        <w:t xml:space="preserve"> Specifies the name of the @</w:t>
      </w:r>
      <w:proofErr w:type="spellStart"/>
      <w:r>
        <w:t>keyframesanimation</w:t>
      </w:r>
      <w:proofErr w:type="spellEnd"/>
    </w:p>
    <w:p w:rsidR="000A729B" w:rsidRDefault="00E46B47">
      <w:pPr>
        <w:shd w:val="clear" w:color="auto" w:fill="FFFFFF"/>
        <w:spacing w:after="0" w:line="240" w:lineRule="auto"/>
        <w:ind w:left="-709"/>
      </w:pPr>
      <w:r>
        <w:t>•</w:t>
      </w:r>
      <w:r>
        <w:rPr>
          <w:b/>
        </w:rPr>
        <w:t>Animation-duration</w:t>
      </w:r>
      <w:proofErr w:type="gramStart"/>
      <w:r>
        <w:t>:-</w:t>
      </w:r>
      <w:proofErr w:type="gramEnd"/>
      <w:r>
        <w:t xml:space="preserve"> Specifies how many seconds or milliseconds an animation takes to complete one cycle. Default 0</w:t>
      </w:r>
    </w:p>
    <w:p w:rsidR="000A729B" w:rsidRDefault="00E46B47">
      <w:pPr>
        <w:shd w:val="clear" w:color="auto" w:fill="FFFFFF"/>
        <w:spacing w:after="0" w:line="240" w:lineRule="auto"/>
        <w:ind w:left="-709"/>
      </w:pPr>
      <w:r>
        <w:t>•</w:t>
      </w:r>
      <w:r>
        <w:rPr>
          <w:b/>
        </w:rPr>
        <w:t>Animation-timing-function</w:t>
      </w:r>
      <w:proofErr w:type="gramStart"/>
      <w:r>
        <w:t>:-</w:t>
      </w:r>
      <w:proofErr w:type="gramEnd"/>
      <w:r>
        <w:t xml:space="preserve"> Describes how the animation will progress over one cycle of its duration. Default "ease</w:t>
      </w:r>
    </w:p>
    <w:p w:rsidR="000A729B" w:rsidRDefault="00E46B47">
      <w:pPr>
        <w:shd w:val="clear" w:color="auto" w:fill="FFFFFF"/>
        <w:spacing w:after="0" w:line="240" w:lineRule="auto"/>
        <w:ind w:left="-709"/>
      </w:pPr>
      <w:r>
        <w:t>•</w:t>
      </w:r>
      <w:r>
        <w:rPr>
          <w:b/>
        </w:rPr>
        <w:t>Animation-delay</w:t>
      </w:r>
      <w:proofErr w:type="gramStart"/>
      <w:r>
        <w:t>:-</w:t>
      </w:r>
      <w:proofErr w:type="gramEnd"/>
      <w:r>
        <w:t xml:space="preserve"> Specifies when the animation will start. Default 0</w:t>
      </w:r>
    </w:p>
    <w:p w:rsidR="000A729B" w:rsidRDefault="00E46B47">
      <w:pPr>
        <w:shd w:val="clear" w:color="auto" w:fill="FFFFFF"/>
        <w:spacing w:after="0" w:line="240" w:lineRule="auto"/>
        <w:ind w:left="-709"/>
      </w:pPr>
      <w:r>
        <w:t xml:space="preserve">• </w:t>
      </w:r>
      <w:r>
        <w:rPr>
          <w:b/>
        </w:rPr>
        <w:t>Animation-iteration-count</w:t>
      </w:r>
      <w:proofErr w:type="gramStart"/>
      <w:r>
        <w:t>:-</w:t>
      </w:r>
      <w:proofErr w:type="gramEnd"/>
      <w:r>
        <w:t xml:space="preserve"> Specifies the number of times an animation is played. Default 1</w:t>
      </w:r>
    </w:p>
    <w:p w:rsidR="000A729B" w:rsidRDefault="00E46B47">
      <w:pPr>
        <w:shd w:val="clear" w:color="auto" w:fill="FFFFFF"/>
        <w:spacing w:after="0" w:line="240" w:lineRule="auto"/>
        <w:ind w:left="-709"/>
      </w:pPr>
      <w:r>
        <w:t>•</w:t>
      </w:r>
      <w:r>
        <w:rPr>
          <w:b/>
        </w:rPr>
        <w:t>Animation-direction</w:t>
      </w:r>
      <w:proofErr w:type="gramStart"/>
      <w:r>
        <w:t>:-</w:t>
      </w:r>
      <w:proofErr w:type="gramEnd"/>
      <w:r>
        <w:t xml:space="preserve"> Specifies whether or not the animation should play in reverse on alternate cycles. Default "normal“</w:t>
      </w:r>
    </w:p>
    <w:p w:rsidR="000A729B" w:rsidRDefault="00E46B47">
      <w:pPr>
        <w:shd w:val="clear" w:color="auto" w:fill="FFFFFF"/>
        <w:spacing w:after="0" w:line="240" w:lineRule="auto"/>
        <w:ind w:left="-709"/>
      </w:pPr>
      <w:r>
        <w:t>•Animation-play-state</w:t>
      </w:r>
      <w:proofErr w:type="gramStart"/>
      <w:r>
        <w:t>:-</w:t>
      </w:r>
      <w:proofErr w:type="gramEnd"/>
      <w:r>
        <w:t xml:space="preserve"> Specifies whether the animation is running or paused. Default "running"</w:t>
      </w:r>
    </w:p>
    <w:p w:rsidR="000A729B" w:rsidRDefault="00E46B47">
      <w:pPr>
        <w:shd w:val="clear" w:color="auto" w:fill="FFFFFF"/>
        <w:spacing w:after="0" w:line="240" w:lineRule="auto"/>
        <w:ind w:left="-709"/>
      </w:pPr>
      <w:r>
        <w:t>•Browser Support</w:t>
      </w:r>
    </w:p>
    <w:p w:rsidR="000A729B" w:rsidRDefault="00E46B47">
      <w:pPr>
        <w:shd w:val="clear" w:color="auto" w:fill="FFFFFF"/>
        <w:spacing w:before="280" w:line="240" w:lineRule="auto"/>
        <w:ind w:left="-709"/>
      </w:pPr>
      <w:proofErr w:type="gramStart"/>
      <w:r>
        <w:t>div</w:t>
      </w:r>
      <w:proofErr w:type="gramEnd"/>
      <w:r>
        <w:t xml:space="preserve"> {</w:t>
      </w:r>
    </w:p>
    <w:p w:rsidR="000A729B" w:rsidRDefault="00E46B47">
      <w:pPr>
        <w:shd w:val="clear" w:color="auto" w:fill="FFFFFF"/>
        <w:spacing w:before="280" w:line="240" w:lineRule="auto"/>
        <w:ind w:left="-709"/>
      </w:pPr>
      <w:r>
        <w:t xml:space="preserve">  </w:t>
      </w:r>
      <w:proofErr w:type="gramStart"/>
      <w:r>
        <w:t>width</w:t>
      </w:r>
      <w:proofErr w:type="gramEnd"/>
      <w:r>
        <w:t>: 100px;</w:t>
      </w:r>
    </w:p>
    <w:p w:rsidR="000A729B" w:rsidRDefault="00E46B47">
      <w:pPr>
        <w:shd w:val="clear" w:color="auto" w:fill="FFFFFF"/>
        <w:spacing w:before="280" w:line="240" w:lineRule="auto"/>
        <w:ind w:left="-709"/>
      </w:pPr>
      <w:r>
        <w:t xml:space="preserve">  </w:t>
      </w:r>
      <w:proofErr w:type="gramStart"/>
      <w:r>
        <w:t>height</w:t>
      </w:r>
      <w:proofErr w:type="gramEnd"/>
      <w:r>
        <w:t>: 100px;</w:t>
      </w:r>
    </w:p>
    <w:p w:rsidR="000A729B" w:rsidRDefault="00E46B47">
      <w:pPr>
        <w:shd w:val="clear" w:color="auto" w:fill="FFFFFF"/>
        <w:spacing w:before="280" w:line="240" w:lineRule="auto"/>
        <w:ind w:left="-709"/>
      </w:pPr>
      <w:r>
        <w:t xml:space="preserve">  </w:t>
      </w:r>
      <w:proofErr w:type="gramStart"/>
      <w:r>
        <w:t>position</w:t>
      </w:r>
      <w:proofErr w:type="gramEnd"/>
      <w:r>
        <w:t>: relative;</w:t>
      </w:r>
    </w:p>
    <w:p w:rsidR="000A729B" w:rsidRDefault="00E46B47">
      <w:pPr>
        <w:shd w:val="clear" w:color="auto" w:fill="FFFFFF"/>
        <w:spacing w:before="280" w:line="240" w:lineRule="auto"/>
        <w:ind w:left="-709"/>
      </w:pPr>
      <w:r>
        <w:t xml:space="preserve">  </w:t>
      </w:r>
      <w:proofErr w:type="gramStart"/>
      <w:r>
        <w:t>background-color</w:t>
      </w:r>
      <w:proofErr w:type="gramEnd"/>
      <w:r>
        <w:t>: red;</w:t>
      </w:r>
    </w:p>
    <w:p w:rsidR="000A729B" w:rsidRDefault="00E46B47">
      <w:pPr>
        <w:shd w:val="clear" w:color="auto" w:fill="FFFFFF"/>
        <w:spacing w:before="280" w:line="240" w:lineRule="auto"/>
        <w:ind w:left="-709"/>
      </w:pPr>
      <w:r>
        <w:t xml:space="preserve">  </w:t>
      </w:r>
      <w:proofErr w:type="gramStart"/>
      <w:r>
        <w:t>animation-name</w:t>
      </w:r>
      <w:proofErr w:type="gramEnd"/>
      <w:r>
        <w:t>: example;</w:t>
      </w:r>
    </w:p>
    <w:p w:rsidR="000A729B" w:rsidRDefault="00E46B47">
      <w:pPr>
        <w:shd w:val="clear" w:color="auto" w:fill="FFFFFF"/>
        <w:spacing w:before="280" w:line="240" w:lineRule="auto"/>
        <w:ind w:left="-709"/>
      </w:pPr>
      <w:r>
        <w:t xml:space="preserve">  </w:t>
      </w:r>
      <w:proofErr w:type="gramStart"/>
      <w:r>
        <w:t>animation-duration</w:t>
      </w:r>
      <w:proofErr w:type="gramEnd"/>
      <w:r>
        <w:t>: 4s;</w:t>
      </w:r>
    </w:p>
    <w:p w:rsidR="000A729B" w:rsidRDefault="00E46B47">
      <w:pPr>
        <w:shd w:val="clear" w:color="auto" w:fill="FFFFFF"/>
        <w:spacing w:before="280" w:line="240" w:lineRule="auto"/>
        <w:ind w:left="-709"/>
      </w:pPr>
      <w:r>
        <w:t xml:space="preserve">  </w:t>
      </w:r>
      <w:proofErr w:type="gramStart"/>
      <w:r>
        <w:t>animation-iteration-count</w:t>
      </w:r>
      <w:proofErr w:type="gramEnd"/>
      <w:r>
        <w:t>: 2;</w:t>
      </w:r>
    </w:p>
    <w:p w:rsidR="000A729B" w:rsidRDefault="00E46B47">
      <w:pPr>
        <w:shd w:val="clear" w:color="auto" w:fill="FFFFFF"/>
        <w:spacing w:before="280" w:line="240" w:lineRule="auto"/>
        <w:ind w:left="-709"/>
      </w:pPr>
      <w:r>
        <w:t xml:space="preserve">  </w:t>
      </w:r>
      <w:proofErr w:type="gramStart"/>
      <w:r>
        <w:t>animation-direction</w:t>
      </w:r>
      <w:proofErr w:type="gramEnd"/>
      <w:r>
        <w:t>: reverse / alternate-reverse;</w:t>
      </w:r>
    </w:p>
    <w:p w:rsidR="000A729B" w:rsidRDefault="00E46B47">
      <w:pPr>
        <w:shd w:val="clear" w:color="auto" w:fill="FFFFFF"/>
        <w:spacing w:before="280" w:line="240" w:lineRule="auto"/>
        <w:ind w:left="-709"/>
      </w:pPr>
      <w:r>
        <w:t>}</w:t>
      </w:r>
    </w:p>
    <w:p w:rsidR="000A729B" w:rsidRDefault="000A729B">
      <w:pPr>
        <w:shd w:val="clear" w:color="auto" w:fill="FFFFFF"/>
        <w:spacing w:before="280" w:line="240" w:lineRule="auto"/>
        <w:ind w:left="-709"/>
      </w:pPr>
    </w:p>
    <w:p w:rsidR="000A729B" w:rsidRDefault="00E46B47">
      <w:pPr>
        <w:shd w:val="clear" w:color="auto" w:fill="FFFFFF"/>
        <w:spacing w:before="280" w:line="240" w:lineRule="auto"/>
        <w:ind w:left="-709"/>
      </w:pPr>
      <w:r>
        <w:t>45) CSS Tooltip</w:t>
      </w:r>
    </w:p>
    <w:p w:rsidR="000A729B" w:rsidRDefault="00E46B47">
      <w:pPr>
        <w:shd w:val="clear" w:color="auto" w:fill="FFFFFF"/>
        <w:spacing w:after="0" w:line="240" w:lineRule="auto"/>
      </w:pPr>
      <w:r>
        <w:t>A tooltip is often used to specify extra information about something when the user moves the mouse pointer over an element:</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noProof/>
          <w:sz w:val="23"/>
          <w:szCs w:val="23"/>
          <w:highlight w:val="white"/>
        </w:rPr>
        <w:drawing>
          <wp:inline distT="114300" distB="114300" distL="114300" distR="114300">
            <wp:extent cx="1847850" cy="1009650"/>
            <wp:effectExtent l="0" t="0" r="0" b="0"/>
            <wp:docPr id="2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0"/>
                    <a:srcRect/>
                    <a:stretch>
                      <a:fillRect/>
                    </a:stretch>
                  </pic:blipFill>
                  <pic:spPr>
                    <a:xfrm>
                      <a:off x="0" y="0"/>
                      <a:ext cx="1847850" cy="1009650"/>
                    </a:xfrm>
                    <a:prstGeom prst="rect">
                      <a:avLst/>
                    </a:prstGeom>
                    <a:ln/>
                  </pic:spPr>
                </pic:pic>
              </a:graphicData>
            </a:graphic>
          </wp:inline>
        </w:drawing>
      </w:r>
    </w:p>
    <w:p w:rsidR="000A729B" w:rsidRDefault="00E46B47">
      <w:pPr>
        <w:shd w:val="clear" w:color="auto" w:fill="FFFFFF"/>
        <w:spacing w:before="280" w:line="240" w:lineRule="auto"/>
        <w:ind w:left="-709"/>
      </w:pPr>
      <w:r>
        <w:lastRenderedPageBreak/>
        <w:t>46) Responsive Images &amp; images properties</w:t>
      </w:r>
    </w:p>
    <w:p w:rsidR="000A729B" w:rsidRDefault="00E46B47">
      <w:pPr>
        <w:shd w:val="clear" w:color="auto" w:fill="FFFFFF"/>
        <w:spacing w:before="280" w:after="280" w:line="240" w:lineRule="auto"/>
      </w:pPr>
      <w:r>
        <w:t>Responsive images will automatically adjust to fit the size of the screen.</w:t>
      </w:r>
    </w:p>
    <w:p w:rsidR="000A729B" w:rsidRDefault="00E46B47">
      <w:pPr>
        <w:shd w:val="clear" w:color="auto" w:fill="FFFFFF"/>
        <w:spacing w:before="280" w:after="280" w:line="240" w:lineRule="auto"/>
      </w:pPr>
      <w:r>
        <w:t>Resize the browser window to see the effect:</w:t>
      </w:r>
    </w:p>
    <w:p w:rsidR="000A729B" w:rsidRDefault="00E46B47">
      <w:pPr>
        <w:shd w:val="clear" w:color="auto" w:fill="FFFFFF"/>
        <w:spacing w:before="280" w:line="240" w:lineRule="auto"/>
        <w:ind w:left="-709"/>
      </w:pPr>
      <w:proofErr w:type="gramStart"/>
      <w:r>
        <w:t>radius</w:t>
      </w:r>
      <w:proofErr w:type="gramEnd"/>
      <w:r>
        <w:t xml:space="preserve"> border image</w:t>
      </w:r>
    </w:p>
    <w:p w:rsidR="000A729B" w:rsidRDefault="00E46B47">
      <w:pPr>
        <w:shd w:val="clear" w:color="auto" w:fill="FFFFFF"/>
        <w:spacing w:before="280" w:line="240" w:lineRule="auto"/>
        <w:ind w:left="-709"/>
      </w:pPr>
      <w:proofErr w:type="spellStart"/>
      <w:proofErr w:type="gramStart"/>
      <w:r>
        <w:t>img</w:t>
      </w:r>
      <w:proofErr w:type="spellEnd"/>
      <w:proofErr w:type="gramEnd"/>
      <w:r>
        <w:t xml:space="preserve"> {</w:t>
      </w:r>
    </w:p>
    <w:p w:rsidR="000A729B" w:rsidRDefault="00E46B47">
      <w:pPr>
        <w:shd w:val="clear" w:color="auto" w:fill="FFFFFF"/>
        <w:spacing w:before="280" w:line="240" w:lineRule="auto"/>
        <w:ind w:left="-709"/>
      </w:pPr>
      <w:r>
        <w:t xml:space="preserve">  </w:t>
      </w:r>
      <w:proofErr w:type="gramStart"/>
      <w:r>
        <w:t>border-radius</w:t>
      </w:r>
      <w:proofErr w:type="gramEnd"/>
      <w:r>
        <w:t>: 8px;</w:t>
      </w:r>
    </w:p>
    <w:p w:rsidR="000A729B" w:rsidRDefault="00E46B47">
      <w:pPr>
        <w:shd w:val="clear" w:color="auto" w:fill="FFFFFF"/>
        <w:spacing w:before="280" w:line="240" w:lineRule="auto"/>
        <w:ind w:left="-709"/>
      </w:pPr>
      <w:r>
        <w:t>}</w:t>
      </w:r>
    </w:p>
    <w:p w:rsidR="000A729B" w:rsidRDefault="00E46B47">
      <w:pPr>
        <w:shd w:val="clear" w:color="auto" w:fill="FFFFFF"/>
        <w:spacing w:before="280" w:line="240" w:lineRule="auto"/>
        <w:ind w:left="-709"/>
      </w:pPr>
      <w:r>
        <w:t>Responsive image</w:t>
      </w:r>
    </w:p>
    <w:p w:rsidR="000A729B" w:rsidRDefault="00E46B47">
      <w:pPr>
        <w:shd w:val="clear" w:color="auto" w:fill="FFFFFF"/>
        <w:spacing w:before="280" w:line="240" w:lineRule="auto"/>
        <w:ind w:left="-709"/>
      </w:pPr>
      <w:proofErr w:type="spellStart"/>
      <w:proofErr w:type="gramStart"/>
      <w:r>
        <w:t>img</w:t>
      </w:r>
      <w:proofErr w:type="spellEnd"/>
      <w:proofErr w:type="gramEnd"/>
      <w:r>
        <w:t xml:space="preserve"> {</w:t>
      </w:r>
    </w:p>
    <w:p w:rsidR="000A729B" w:rsidRDefault="00E46B47">
      <w:pPr>
        <w:shd w:val="clear" w:color="auto" w:fill="FFFFFF"/>
        <w:spacing w:before="280" w:line="240" w:lineRule="auto"/>
        <w:ind w:left="-709"/>
      </w:pPr>
      <w:r>
        <w:t xml:space="preserve">  </w:t>
      </w:r>
      <w:proofErr w:type="gramStart"/>
      <w:r>
        <w:t>max-width</w:t>
      </w:r>
      <w:proofErr w:type="gramEnd"/>
      <w:r>
        <w:t>: 100%;</w:t>
      </w:r>
    </w:p>
    <w:p w:rsidR="000A729B" w:rsidRDefault="00E46B47">
      <w:pPr>
        <w:shd w:val="clear" w:color="auto" w:fill="FFFFFF"/>
        <w:spacing w:before="280" w:line="240" w:lineRule="auto"/>
        <w:ind w:left="-709"/>
      </w:pPr>
      <w:r>
        <w:t xml:space="preserve">  </w:t>
      </w:r>
      <w:proofErr w:type="gramStart"/>
      <w:r>
        <w:t>height</w:t>
      </w:r>
      <w:proofErr w:type="gramEnd"/>
      <w:r>
        <w:t>: auto;</w:t>
      </w:r>
    </w:p>
    <w:p w:rsidR="000A729B" w:rsidRDefault="00E46B47">
      <w:pPr>
        <w:shd w:val="clear" w:color="auto" w:fill="FFFFFF"/>
        <w:spacing w:before="280" w:line="240" w:lineRule="auto"/>
        <w:ind w:left="-709"/>
      </w:pPr>
      <w:r>
        <w:t>}</w:t>
      </w:r>
    </w:p>
    <w:p w:rsidR="000A729B" w:rsidRDefault="00E46B47">
      <w:pPr>
        <w:shd w:val="clear" w:color="auto" w:fill="FFFFFF"/>
        <w:spacing w:before="280" w:line="240" w:lineRule="auto"/>
        <w:ind w:left="-709"/>
      </w:pPr>
      <w:proofErr w:type="gramStart"/>
      <w:r>
        <w:t>center</w:t>
      </w:r>
      <w:proofErr w:type="gramEnd"/>
      <w:r>
        <w:t xml:space="preserve"> image</w:t>
      </w:r>
    </w:p>
    <w:p w:rsidR="000A729B" w:rsidRDefault="00E46B47">
      <w:pPr>
        <w:shd w:val="clear" w:color="auto" w:fill="FFFFFF"/>
        <w:spacing w:before="280" w:line="240" w:lineRule="auto"/>
        <w:ind w:left="-709"/>
      </w:pPr>
      <w:proofErr w:type="spellStart"/>
      <w:proofErr w:type="gramStart"/>
      <w:r>
        <w:t>img</w:t>
      </w:r>
      <w:proofErr w:type="spellEnd"/>
      <w:proofErr w:type="gramEnd"/>
      <w:r>
        <w:t xml:space="preserve"> {</w:t>
      </w:r>
    </w:p>
    <w:p w:rsidR="000A729B" w:rsidRDefault="00E46B47">
      <w:pPr>
        <w:shd w:val="clear" w:color="auto" w:fill="FFFFFF"/>
        <w:spacing w:before="280" w:line="240" w:lineRule="auto"/>
        <w:ind w:left="-709"/>
      </w:pPr>
      <w:r>
        <w:t xml:space="preserve">  </w:t>
      </w:r>
      <w:proofErr w:type="gramStart"/>
      <w:r>
        <w:t>display</w:t>
      </w:r>
      <w:proofErr w:type="gramEnd"/>
      <w:r>
        <w:t>: block;</w:t>
      </w:r>
    </w:p>
    <w:p w:rsidR="000A729B" w:rsidRDefault="00E46B47">
      <w:pPr>
        <w:shd w:val="clear" w:color="auto" w:fill="FFFFFF"/>
        <w:spacing w:before="280" w:line="240" w:lineRule="auto"/>
        <w:ind w:left="-709"/>
      </w:pPr>
      <w:r>
        <w:t xml:space="preserve">  </w:t>
      </w:r>
      <w:proofErr w:type="gramStart"/>
      <w:r>
        <w:t>margin-left</w:t>
      </w:r>
      <w:proofErr w:type="gramEnd"/>
      <w:r>
        <w:t>: auto;</w:t>
      </w:r>
    </w:p>
    <w:p w:rsidR="000A729B" w:rsidRDefault="00E46B47">
      <w:pPr>
        <w:shd w:val="clear" w:color="auto" w:fill="FFFFFF"/>
        <w:spacing w:before="280" w:line="240" w:lineRule="auto"/>
        <w:ind w:left="-709"/>
      </w:pPr>
      <w:r>
        <w:t xml:space="preserve">  </w:t>
      </w:r>
      <w:proofErr w:type="gramStart"/>
      <w:r>
        <w:t>margin-right</w:t>
      </w:r>
      <w:proofErr w:type="gramEnd"/>
      <w:r>
        <w:t>: auto;</w:t>
      </w:r>
    </w:p>
    <w:p w:rsidR="000A729B" w:rsidRDefault="00E46B47">
      <w:pPr>
        <w:shd w:val="clear" w:color="auto" w:fill="FFFFFF"/>
        <w:spacing w:before="280" w:line="240" w:lineRule="auto"/>
        <w:ind w:left="-709"/>
      </w:pPr>
      <w:r>
        <w:t xml:space="preserve">  </w:t>
      </w:r>
      <w:proofErr w:type="gramStart"/>
      <w:r>
        <w:t>width</w:t>
      </w:r>
      <w:proofErr w:type="gramEnd"/>
      <w:r>
        <w:t>: 50%;</w:t>
      </w:r>
    </w:p>
    <w:p w:rsidR="000A729B" w:rsidRDefault="00E46B47">
      <w:pPr>
        <w:shd w:val="clear" w:color="auto" w:fill="FFFFFF"/>
        <w:spacing w:before="280" w:line="240" w:lineRule="auto"/>
        <w:ind w:left="-709"/>
      </w:pPr>
      <w:r>
        <w:t>}</w:t>
      </w:r>
    </w:p>
    <w:p w:rsidR="000A729B" w:rsidRDefault="00E46B47">
      <w:pPr>
        <w:shd w:val="clear" w:color="auto" w:fill="FFFFFF"/>
        <w:spacing w:before="280" w:line="240" w:lineRule="auto"/>
        <w:ind w:left="-709"/>
      </w:pPr>
      <w:r>
        <w:t>Opacity image</w:t>
      </w:r>
    </w:p>
    <w:p w:rsidR="000A729B" w:rsidRDefault="00E46B47">
      <w:pPr>
        <w:shd w:val="clear" w:color="auto" w:fill="FFFFFF"/>
        <w:spacing w:before="280" w:line="240" w:lineRule="auto"/>
        <w:ind w:left="-709"/>
      </w:pPr>
      <w:proofErr w:type="spellStart"/>
      <w:proofErr w:type="gramStart"/>
      <w:r>
        <w:t>img</w:t>
      </w:r>
      <w:proofErr w:type="spellEnd"/>
      <w:proofErr w:type="gramEnd"/>
      <w:r>
        <w:t xml:space="preserve"> {</w:t>
      </w:r>
    </w:p>
    <w:p w:rsidR="000A729B" w:rsidRDefault="00E46B47">
      <w:pPr>
        <w:shd w:val="clear" w:color="auto" w:fill="FFFFFF"/>
        <w:spacing w:before="280" w:line="240" w:lineRule="auto"/>
        <w:ind w:left="-709"/>
      </w:pPr>
      <w:r>
        <w:t xml:space="preserve">  </w:t>
      </w:r>
      <w:proofErr w:type="gramStart"/>
      <w:r>
        <w:t>opacity</w:t>
      </w:r>
      <w:proofErr w:type="gramEnd"/>
      <w:r>
        <w:t>: 0.5;</w:t>
      </w:r>
    </w:p>
    <w:p w:rsidR="000A729B" w:rsidRDefault="00E46B47">
      <w:pPr>
        <w:shd w:val="clear" w:color="auto" w:fill="FFFFFF"/>
        <w:spacing w:before="280" w:line="240" w:lineRule="auto"/>
        <w:ind w:left="-709"/>
      </w:pPr>
      <w:r>
        <w:t>}</w:t>
      </w:r>
    </w:p>
    <w:p w:rsidR="000A729B" w:rsidRDefault="00E46B47">
      <w:pPr>
        <w:shd w:val="clear" w:color="auto" w:fill="FFFFFF"/>
        <w:spacing w:before="280" w:line="240" w:lineRule="auto"/>
        <w:ind w:left="-709"/>
      </w:pPr>
      <w:r>
        <w:t>Text on images by using absolute</w:t>
      </w:r>
    </w:p>
    <w:p w:rsidR="000A729B" w:rsidRDefault="00E46B47">
      <w:pPr>
        <w:shd w:val="clear" w:color="auto" w:fill="FFFFFF"/>
        <w:spacing w:before="280" w:line="240" w:lineRule="auto"/>
        <w:ind w:left="-709"/>
      </w:pPr>
      <w:r>
        <w:t>.</w:t>
      </w:r>
      <w:proofErr w:type="spellStart"/>
      <w:r>
        <w:t>topleft</w:t>
      </w:r>
      <w:proofErr w:type="spellEnd"/>
      <w:r>
        <w:t xml:space="preserve"> {</w:t>
      </w:r>
    </w:p>
    <w:p w:rsidR="000A729B" w:rsidRDefault="00E46B47">
      <w:pPr>
        <w:shd w:val="clear" w:color="auto" w:fill="FFFFFF"/>
        <w:spacing w:before="280" w:line="240" w:lineRule="auto"/>
        <w:ind w:left="-709"/>
      </w:pPr>
      <w:r>
        <w:lastRenderedPageBreak/>
        <w:t xml:space="preserve">  </w:t>
      </w:r>
      <w:proofErr w:type="gramStart"/>
      <w:r>
        <w:t>position</w:t>
      </w:r>
      <w:proofErr w:type="gramEnd"/>
      <w:r>
        <w:t>: absolute;</w:t>
      </w:r>
    </w:p>
    <w:p w:rsidR="000A729B" w:rsidRDefault="00E46B47">
      <w:pPr>
        <w:shd w:val="clear" w:color="auto" w:fill="FFFFFF"/>
        <w:spacing w:before="280" w:line="240" w:lineRule="auto"/>
        <w:ind w:left="-709"/>
      </w:pPr>
      <w:r>
        <w:t xml:space="preserve">  </w:t>
      </w:r>
      <w:proofErr w:type="gramStart"/>
      <w:r>
        <w:t>top</w:t>
      </w:r>
      <w:proofErr w:type="gramEnd"/>
      <w:r>
        <w:t>: 8px;</w:t>
      </w:r>
    </w:p>
    <w:p w:rsidR="000A729B" w:rsidRDefault="00E46B47">
      <w:pPr>
        <w:shd w:val="clear" w:color="auto" w:fill="FFFFFF"/>
        <w:spacing w:before="280" w:line="240" w:lineRule="auto"/>
        <w:ind w:left="-709"/>
      </w:pPr>
      <w:r>
        <w:t xml:space="preserve">  </w:t>
      </w:r>
      <w:proofErr w:type="gramStart"/>
      <w:r>
        <w:t>left</w:t>
      </w:r>
      <w:proofErr w:type="gramEnd"/>
      <w:r>
        <w:t>: 16px;</w:t>
      </w:r>
    </w:p>
    <w:p w:rsidR="000A729B" w:rsidRDefault="00E46B47">
      <w:pPr>
        <w:shd w:val="clear" w:color="auto" w:fill="FFFFFF"/>
        <w:spacing w:before="280" w:line="240" w:lineRule="auto"/>
        <w:ind w:left="-709"/>
      </w:pPr>
      <w:r>
        <w:t xml:space="preserve">  </w:t>
      </w:r>
      <w:proofErr w:type="gramStart"/>
      <w:r>
        <w:t>font-size</w:t>
      </w:r>
      <w:proofErr w:type="gramEnd"/>
      <w:r>
        <w:t>: 18px;</w:t>
      </w:r>
    </w:p>
    <w:p w:rsidR="000A729B" w:rsidRDefault="00E46B47">
      <w:pPr>
        <w:shd w:val="clear" w:color="auto" w:fill="FFFFFF"/>
        <w:spacing w:before="280" w:line="240" w:lineRule="auto"/>
        <w:ind w:left="-709"/>
      </w:pPr>
      <w:r>
        <w:t>}</w:t>
      </w:r>
    </w:p>
    <w:p w:rsidR="000A729B" w:rsidRDefault="000A729B">
      <w:pPr>
        <w:shd w:val="clear" w:color="auto" w:fill="FFFFFF"/>
        <w:spacing w:before="280" w:line="240" w:lineRule="auto"/>
        <w:ind w:left="-709"/>
      </w:pPr>
    </w:p>
    <w:p w:rsidR="000A729B" w:rsidRDefault="00E46B47">
      <w:pPr>
        <w:shd w:val="clear" w:color="auto" w:fill="FFFFFF"/>
        <w:spacing w:before="280" w:line="240" w:lineRule="auto"/>
        <w:ind w:left="-709"/>
      </w:pPr>
      <w:proofErr w:type="spellStart"/>
      <w:proofErr w:type="gramStart"/>
      <w:r>
        <w:t>img</w:t>
      </w:r>
      <w:proofErr w:type="spellEnd"/>
      <w:proofErr w:type="gramEnd"/>
      <w:r>
        <w:t xml:space="preserve"> { </w:t>
      </w:r>
    </w:p>
    <w:p w:rsidR="000A729B" w:rsidRDefault="00E46B47">
      <w:pPr>
        <w:shd w:val="clear" w:color="auto" w:fill="FFFFFF"/>
        <w:spacing w:before="280" w:line="240" w:lineRule="auto"/>
        <w:ind w:left="-709"/>
      </w:pPr>
      <w:r>
        <w:t xml:space="preserve">  </w:t>
      </w:r>
      <w:proofErr w:type="gramStart"/>
      <w:r>
        <w:t>width</w:t>
      </w:r>
      <w:proofErr w:type="gramEnd"/>
      <w:r>
        <w:t>: 100%;</w:t>
      </w:r>
    </w:p>
    <w:p w:rsidR="000A729B" w:rsidRDefault="00E46B47">
      <w:pPr>
        <w:shd w:val="clear" w:color="auto" w:fill="FFFFFF"/>
        <w:spacing w:before="280" w:line="240" w:lineRule="auto"/>
        <w:ind w:left="-709"/>
      </w:pPr>
      <w:r>
        <w:t xml:space="preserve">  </w:t>
      </w:r>
      <w:proofErr w:type="gramStart"/>
      <w:r>
        <w:t>height</w:t>
      </w:r>
      <w:proofErr w:type="gramEnd"/>
      <w:r>
        <w:t>: auto;</w:t>
      </w:r>
    </w:p>
    <w:p w:rsidR="000A729B" w:rsidRDefault="00E46B47">
      <w:pPr>
        <w:shd w:val="clear" w:color="auto" w:fill="FFFFFF"/>
        <w:spacing w:before="280" w:line="240" w:lineRule="auto"/>
        <w:ind w:left="-709"/>
      </w:pPr>
      <w:r>
        <w:t xml:space="preserve">  </w:t>
      </w:r>
      <w:proofErr w:type="gramStart"/>
      <w:r>
        <w:t>opacity</w:t>
      </w:r>
      <w:proofErr w:type="gramEnd"/>
      <w:r>
        <w:t>: 0.3;</w:t>
      </w:r>
    </w:p>
    <w:p w:rsidR="000A729B" w:rsidRDefault="00E46B47">
      <w:pPr>
        <w:shd w:val="clear" w:color="auto" w:fill="FFFFFF"/>
        <w:spacing w:before="280" w:line="240" w:lineRule="auto"/>
        <w:ind w:left="-709"/>
      </w:pPr>
      <w:r>
        <w:t>}</w:t>
      </w:r>
    </w:p>
    <w:p w:rsidR="000A729B" w:rsidRDefault="00E46B47">
      <w:pPr>
        <w:shd w:val="clear" w:color="auto" w:fill="FFFFFF"/>
        <w:spacing w:before="280" w:line="240" w:lineRule="auto"/>
        <w:ind w:left="-709"/>
      </w:pPr>
      <w:r>
        <w:t>Image Filters</w:t>
      </w:r>
    </w:p>
    <w:p w:rsidR="000A729B" w:rsidRDefault="00E46B47">
      <w:pPr>
        <w:shd w:val="clear" w:color="auto" w:fill="FFFFFF"/>
        <w:spacing w:before="280" w:line="240" w:lineRule="auto"/>
        <w:ind w:left="-709"/>
      </w:pPr>
      <w:proofErr w:type="spellStart"/>
      <w:proofErr w:type="gramStart"/>
      <w:r>
        <w:t>img</w:t>
      </w:r>
      <w:proofErr w:type="spellEnd"/>
      <w:proofErr w:type="gramEnd"/>
      <w:r>
        <w:t xml:space="preserve"> {</w:t>
      </w:r>
    </w:p>
    <w:p w:rsidR="000A729B" w:rsidRDefault="00E46B47">
      <w:pPr>
        <w:shd w:val="clear" w:color="auto" w:fill="FFFFFF"/>
        <w:spacing w:before="280" w:line="240" w:lineRule="auto"/>
        <w:ind w:left="-709"/>
      </w:pPr>
      <w:r>
        <w:t xml:space="preserve">  </w:t>
      </w:r>
      <w:proofErr w:type="gramStart"/>
      <w:r>
        <w:t>filter</w:t>
      </w:r>
      <w:proofErr w:type="gramEnd"/>
      <w:r>
        <w:t>: grayscale(100%);</w:t>
      </w:r>
    </w:p>
    <w:p w:rsidR="000A729B" w:rsidRDefault="00E46B47">
      <w:pPr>
        <w:shd w:val="clear" w:color="auto" w:fill="FFFFFF"/>
        <w:spacing w:before="280" w:line="240" w:lineRule="auto"/>
        <w:ind w:left="-709"/>
      </w:pPr>
      <w:r>
        <w:t>}</w:t>
      </w:r>
    </w:p>
    <w:p w:rsidR="000A729B" w:rsidRDefault="00E46B47">
      <w:pPr>
        <w:shd w:val="clear" w:color="auto" w:fill="FFFFFF"/>
        <w:spacing w:before="280" w:line="240" w:lineRule="auto"/>
        <w:ind w:left="-709"/>
      </w:pPr>
      <w:r>
        <w:t>47) CSS Multi-column Layout</w:t>
      </w:r>
    </w:p>
    <w:p w:rsidR="000A729B" w:rsidRDefault="00E46B47">
      <w:pPr>
        <w:shd w:val="clear" w:color="auto" w:fill="FFFFFF"/>
        <w:spacing w:before="280" w:after="280" w:line="240" w:lineRule="auto"/>
      </w:pPr>
      <w:r>
        <w:t>The CSS multi-column layout allows easy definition of multiple columns of text - just like in newspapers:</w:t>
      </w:r>
    </w:p>
    <w:p w:rsidR="000A729B" w:rsidRDefault="00E46B47">
      <w:pPr>
        <w:shd w:val="clear" w:color="auto" w:fill="FFFFFF"/>
        <w:spacing w:after="0" w:line="240" w:lineRule="auto"/>
        <w:ind w:left="-709"/>
      </w:pPr>
      <w:r>
        <w:t>•column-count</w:t>
      </w:r>
      <w:proofErr w:type="gramStart"/>
      <w:r>
        <w:t>:-</w:t>
      </w:r>
      <w:proofErr w:type="gramEnd"/>
      <w:r>
        <w:t xml:space="preserve"> Specifies the number of columns an element should be divided</w:t>
      </w:r>
    </w:p>
    <w:p w:rsidR="000A729B" w:rsidRDefault="00E46B47">
      <w:pPr>
        <w:shd w:val="clear" w:color="auto" w:fill="FFFFFF"/>
        <w:spacing w:after="0" w:line="240" w:lineRule="auto"/>
        <w:ind w:left="-709"/>
      </w:pPr>
      <w:r>
        <w:t>•column-fill</w:t>
      </w:r>
      <w:proofErr w:type="gramStart"/>
      <w:r>
        <w:t>:-</w:t>
      </w:r>
      <w:proofErr w:type="gramEnd"/>
      <w:r>
        <w:t xml:space="preserve"> Specifies how to fill columns</w:t>
      </w:r>
    </w:p>
    <w:p w:rsidR="000A729B" w:rsidRDefault="00E46B47">
      <w:pPr>
        <w:shd w:val="clear" w:color="auto" w:fill="FFFFFF"/>
        <w:spacing w:after="0" w:line="240" w:lineRule="auto"/>
        <w:ind w:left="-709"/>
      </w:pPr>
      <w:r>
        <w:t>•column-gap:-Specifies the gap between the columns</w:t>
      </w:r>
    </w:p>
    <w:p w:rsidR="000A729B" w:rsidRDefault="00E46B47">
      <w:pPr>
        <w:shd w:val="clear" w:color="auto" w:fill="FFFFFF"/>
        <w:spacing w:after="0" w:line="240" w:lineRule="auto"/>
        <w:ind w:left="-709"/>
      </w:pPr>
      <w:r>
        <w:t>•column-rule</w:t>
      </w:r>
      <w:proofErr w:type="gramStart"/>
      <w:r>
        <w:t>:-</w:t>
      </w:r>
      <w:proofErr w:type="gramEnd"/>
      <w:r>
        <w:t xml:space="preserve"> A shorthand property for setting all the column-rule</w:t>
      </w:r>
    </w:p>
    <w:p w:rsidR="000A729B" w:rsidRDefault="00E46B47">
      <w:pPr>
        <w:shd w:val="clear" w:color="auto" w:fill="FFFFFF"/>
        <w:spacing w:after="0" w:line="240" w:lineRule="auto"/>
        <w:ind w:left="-709"/>
      </w:pPr>
      <w:r>
        <w:t>•column-rule-color</w:t>
      </w:r>
      <w:proofErr w:type="gramStart"/>
      <w:r>
        <w:t>:-</w:t>
      </w:r>
      <w:proofErr w:type="gramEnd"/>
      <w:r>
        <w:t xml:space="preserve"> Specifies the color of the rule between columns</w:t>
      </w:r>
    </w:p>
    <w:p w:rsidR="000A729B" w:rsidRDefault="00E46B47">
      <w:pPr>
        <w:shd w:val="clear" w:color="auto" w:fill="FFFFFF"/>
        <w:spacing w:after="0" w:line="240" w:lineRule="auto"/>
        <w:ind w:left="-709"/>
      </w:pPr>
      <w:r>
        <w:t>•column-rule-style</w:t>
      </w:r>
      <w:proofErr w:type="gramStart"/>
      <w:r>
        <w:t>:-</w:t>
      </w:r>
      <w:proofErr w:type="gramEnd"/>
      <w:r>
        <w:t xml:space="preserve"> Specifies the style of the rule between columns</w:t>
      </w:r>
    </w:p>
    <w:p w:rsidR="000A729B" w:rsidRDefault="00E46B47">
      <w:pPr>
        <w:shd w:val="clear" w:color="auto" w:fill="FFFFFF"/>
        <w:spacing w:after="0" w:line="240" w:lineRule="auto"/>
        <w:ind w:left="-709"/>
      </w:pPr>
      <w:r>
        <w:t>•column-rule-width</w:t>
      </w:r>
      <w:proofErr w:type="gramStart"/>
      <w:r>
        <w:t>:-</w:t>
      </w:r>
      <w:proofErr w:type="gramEnd"/>
      <w:r>
        <w:t xml:space="preserve"> Specifies the width of the rule between columns</w:t>
      </w:r>
    </w:p>
    <w:p w:rsidR="000A729B" w:rsidRDefault="00E46B47">
      <w:pPr>
        <w:shd w:val="clear" w:color="auto" w:fill="FFFFFF"/>
        <w:spacing w:after="0" w:line="240" w:lineRule="auto"/>
        <w:ind w:left="-709"/>
      </w:pPr>
      <w:r>
        <w:t>•column-width</w:t>
      </w:r>
      <w:proofErr w:type="gramStart"/>
      <w:r>
        <w:t>:-</w:t>
      </w:r>
      <w:proofErr w:type="gramEnd"/>
      <w:r>
        <w:t xml:space="preserve"> Specifies the width of the columns</w:t>
      </w:r>
    </w:p>
    <w:p w:rsidR="000A729B" w:rsidRDefault="00E46B47">
      <w:pPr>
        <w:shd w:val="clear" w:color="auto" w:fill="FFFFFF"/>
        <w:spacing w:after="0" w:line="240" w:lineRule="auto"/>
        <w:ind w:left="-709"/>
        <w:rPr>
          <w:rFonts w:ascii="Constantia" w:eastAsia="Constantia" w:hAnsi="Constantia" w:cs="Constantia"/>
          <w:sz w:val="28"/>
          <w:szCs w:val="28"/>
        </w:rPr>
      </w:pPr>
      <w:r>
        <w:t>•Columns</w:t>
      </w:r>
      <w:proofErr w:type="gramStart"/>
      <w:r>
        <w:t>:-</w:t>
      </w:r>
      <w:proofErr w:type="gramEnd"/>
      <w:r>
        <w:t xml:space="preserve"> A shorthand property for setting column-width and column-count</w:t>
      </w:r>
      <w:r>
        <w:rPr>
          <w:rFonts w:ascii="Constantia" w:eastAsia="Constantia" w:hAnsi="Constantia" w:cs="Constantia"/>
          <w:sz w:val="28"/>
          <w:szCs w:val="28"/>
        </w:rPr>
        <w:t xml:space="preserve"> </w:t>
      </w:r>
    </w:p>
    <w:p w:rsidR="000A729B" w:rsidRDefault="000A729B">
      <w:pPr>
        <w:shd w:val="clear" w:color="auto" w:fill="FFFFFF"/>
        <w:spacing w:after="0" w:line="240" w:lineRule="auto"/>
        <w:ind w:left="-709"/>
        <w:rPr>
          <w:rFonts w:ascii="Constantia" w:eastAsia="Constantia" w:hAnsi="Constantia" w:cs="Constantia"/>
          <w:sz w:val="28"/>
          <w:szCs w:val="28"/>
        </w:rPr>
      </w:pPr>
    </w:p>
    <w:p w:rsidR="000A729B" w:rsidRDefault="00E46B47">
      <w:pPr>
        <w:shd w:val="clear" w:color="auto" w:fill="FFFFFF"/>
        <w:spacing w:before="280" w:line="240" w:lineRule="auto"/>
        <w:ind w:left="-709"/>
        <w:rPr>
          <w:rFonts w:ascii="Arial" w:eastAsia="Arial" w:hAnsi="Arial" w:cs="Arial"/>
          <w:sz w:val="48"/>
          <w:szCs w:val="48"/>
        </w:rPr>
      </w:pPr>
      <w:r>
        <w:t>48</w:t>
      </w:r>
      <w:proofErr w:type="gramStart"/>
      <w:r>
        <w:t>)</w:t>
      </w:r>
      <w:r>
        <w:rPr>
          <w:rFonts w:ascii="Arial" w:eastAsia="Arial" w:hAnsi="Arial" w:cs="Arial"/>
          <w:sz w:val="48"/>
          <w:szCs w:val="48"/>
        </w:rPr>
        <w:t>What</w:t>
      </w:r>
      <w:proofErr w:type="gramEnd"/>
      <w:r>
        <w:rPr>
          <w:rFonts w:ascii="Arial" w:eastAsia="Arial" w:hAnsi="Arial" w:cs="Arial"/>
          <w:sz w:val="48"/>
          <w:szCs w:val="48"/>
        </w:rPr>
        <w:t xml:space="preserve"> is a Media Query?</w:t>
      </w:r>
    </w:p>
    <w:p w:rsidR="000A729B" w:rsidRDefault="00E46B47">
      <w:pPr>
        <w:shd w:val="clear" w:color="auto" w:fill="FFFFFF"/>
        <w:spacing w:before="280" w:after="280" w:line="240" w:lineRule="auto"/>
        <w:rPr>
          <w:rFonts w:ascii="Verdana" w:eastAsia="Verdana" w:hAnsi="Verdana" w:cs="Verdana"/>
          <w:sz w:val="23"/>
          <w:szCs w:val="23"/>
        </w:rPr>
      </w:pPr>
      <w:r>
        <w:rPr>
          <w:rFonts w:ascii="Verdana" w:eastAsia="Verdana" w:hAnsi="Verdana" w:cs="Verdana"/>
          <w:sz w:val="23"/>
          <w:szCs w:val="23"/>
        </w:rPr>
        <w:t>Media query is a CSS technique introduced in CSS3.</w:t>
      </w:r>
    </w:p>
    <w:p w:rsidR="000A729B" w:rsidRDefault="00E46B47">
      <w:pPr>
        <w:shd w:val="clear" w:color="auto" w:fill="FFFFFF"/>
        <w:spacing w:before="280" w:after="280" w:line="240" w:lineRule="auto"/>
        <w:rPr>
          <w:rFonts w:ascii="Verdana" w:eastAsia="Verdana" w:hAnsi="Verdana" w:cs="Verdana"/>
          <w:sz w:val="23"/>
          <w:szCs w:val="23"/>
        </w:rPr>
      </w:pPr>
      <w:r>
        <w:rPr>
          <w:rFonts w:ascii="Verdana" w:eastAsia="Verdana" w:hAnsi="Verdana" w:cs="Verdana"/>
          <w:sz w:val="23"/>
          <w:szCs w:val="23"/>
        </w:rPr>
        <w:lastRenderedPageBreak/>
        <w:t xml:space="preserve">It uses the </w:t>
      </w:r>
      <w:r>
        <w:rPr>
          <w:rFonts w:ascii="Consolas" w:eastAsia="Consolas" w:hAnsi="Consolas" w:cs="Consolas"/>
          <w:color w:val="DC143C"/>
          <w:sz w:val="24"/>
          <w:szCs w:val="24"/>
        </w:rPr>
        <w:t>@media</w:t>
      </w:r>
      <w:r>
        <w:rPr>
          <w:rFonts w:ascii="Verdana" w:eastAsia="Verdana" w:hAnsi="Verdana" w:cs="Verdana"/>
          <w:sz w:val="23"/>
          <w:szCs w:val="23"/>
        </w:rPr>
        <w:t xml:space="preserve"> rule to include a block of CSS properties only if a certain condition is true.</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color w:val="A52A2A"/>
          <w:sz w:val="23"/>
          <w:szCs w:val="23"/>
          <w:highlight w:val="white"/>
        </w:rPr>
        <w:t xml:space="preserve">@media only screen and (max-width: 600px) </w:t>
      </w:r>
      <w:r>
        <w:rPr>
          <w:rFonts w:ascii="Consolas" w:eastAsia="Consolas" w:hAnsi="Consolas" w:cs="Consolas"/>
          <w:sz w:val="23"/>
          <w:szCs w:val="23"/>
          <w:highlight w:val="white"/>
        </w:rPr>
        <w:t>{</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color w:val="A52A2A"/>
          <w:sz w:val="23"/>
          <w:szCs w:val="23"/>
          <w:highlight w:val="white"/>
        </w:rPr>
        <w:t xml:space="preserve">  </w:t>
      </w:r>
      <w:proofErr w:type="gramStart"/>
      <w:r>
        <w:rPr>
          <w:rFonts w:ascii="Consolas" w:eastAsia="Consolas" w:hAnsi="Consolas" w:cs="Consolas"/>
          <w:color w:val="A52A2A"/>
          <w:sz w:val="23"/>
          <w:szCs w:val="23"/>
          <w:highlight w:val="white"/>
        </w:rPr>
        <w:t>body</w:t>
      </w:r>
      <w:proofErr w:type="gramEnd"/>
      <w:r>
        <w:rPr>
          <w:rFonts w:ascii="Consolas" w:eastAsia="Consolas" w:hAnsi="Consolas" w:cs="Consolas"/>
          <w:color w:val="A52A2A"/>
          <w:sz w:val="23"/>
          <w:szCs w:val="23"/>
          <w:highlight w:val="white"/>
        </w:rPr>
        <w:t xml:space="preserve"> </w:t>
      </w:r>
      <w:r>
        <w:rPr>
          <w:rFonts w:ascii="Consolas" w:eastAsia="Consolas" w:hAnsi="Consolas" w:cs="Consolas"/>
          <w:sz w:val="23"/>
          <w:szCs w:val="23"/>
          <w:highlight w:val="white"/>
        </w:rPr>
        <w:t>{</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color w:val="FF0000"/>
          <w:sz w:val="23"/>
          <w:szCs w:val="23"/>
          <w:highlight w:val="white"/>
        </w:rPr>
        <w:tab/>
      </w:r>
      <w:proofErr w:type="gramStart"/>
      <w:r>
        <w:rPr>
          <w:rFonts w:ascii="Consolas" w:eastAsia="Consolas" w:hAnsi="Consolas" w:cs="Consolas"/>
          <w:color w:val="FF0000"/>
          <w:sz w:val="23"/>
          <w:szCs w:val="23"/>
          <w:highlight w:val="white"/>
        </w:rPr>
        <w:t>background-color</w:t>
      </w:r>
      <w:proofErr w:type="gramEnd"/>
      <w:r>
        <w:rPr>
          <w:rFonts w:ascii="Consolas" w:eastAsia="Consolas" w:hAnsi="Consolas" w:cs="Consolas"/>
          <w:sz w:val="23"/>
          <w:szCs w:val="23"/>
          <w:highlight w:val="white"/>
        </w:rPr>
        <w:t>:</w:t>
      </w:r>
      <w:r>
        <w:rPr>
          <w:rFonts w:ascii="Consolas" w:eastAsia="Consolas" w:hAnsi="Consolas" w:cs="Consolas"/>
          <w:color w:val="0000CD"/>
          <w:sz w:val="23"/>
          <w:szCs w:val="23"/>
          <w:highlight w:val="white"/>
        </w:rPr>
        <w:t xml:space="preserve"> </w:t>
      </w:r>
      <w:proofErr w:type="spellStart"/>
      <w:r>
        <w:rPr>
          <w:rFonts w:ascii="Consolas" w:eastAsia="Consolas" w:hAnsi="Consolas" w:cs="Consolas"/>
          <w:color w:val="0000CD"/>
          <w:sz w:val="23"/>
          <w:szCs w:val="23"/>
          <w:highlight w:val="white"/>
        </w:rPr>
        <w:t>lightblue</w:t>
      </w:r>
      <w:proofErr w:type="spellEnd"/>
      <w:r>
        <w:rPr>
          <w:rFonts w:ascii="Consolas" w:eastAsia="Consolas" w:hAnsi="Consolas" w:cs="Consolas"/>
          <w:sz w:val="23"/>
          <w:szCs w:val="23"/>
          <w:highlight w:val="white"/>
        </w:rPr>
        <w:t>;</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color w:val="FF0000"/>
          <w:sz w:val="23"/>
          <w:szCs w:val="23"/>
          <w:highlight w:val="white"/>
        </w:rPr>
        <w:t xml:space="preserve">  </w:t>
      </w:r>
      <w:r>
        <w:rPr>
          <w:rFonts w:ascii="Consolas" w:eastAsia="Consolas" w:hAnsi="Consolas" w:cs="Consolas"/>
          <w:sz w:val="23"/>
          <w:szCs w:val="23"/>
          <w:highlight w:val="white"/>
        </w:rPr>
        <w:t>}</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w:t>
      </w:r>
    </w:p>
    <w:p w:rsidR="000A729B" w:rsidRDefault="000A729B">
      <w:pPr>
        <w:shd w:val="clear" w:color="auto" w:fill="FFFFFF"/>
        <w:spacing w:before="280" w:line="240" w:lineRule="auto"/>
        <w:ind w:left="-709"/>
        <w:rPr>
          <w:rFonts w:ascii="Consolas" w:eastAsia="Consolas" w:hAnsi="Consolas" w:cs="Consolas"/>
          <w:sz w:val="23"/>
          <w:szCs w:val="23"/>
          <w:highlight w:val="white"/>
        </w:rPr>
      </w:pPr>
    </w:p>
    <w:p w:rsidR="000A729B" w:rsidRDefault="00E46B47">
      <w:pPr>
        <w:shd w:val="clear" w:color="auto" w:fill="FFFFFF"/>
        <w:spacing w:before="280" w:line="240" w:lineRule="auto"/>
        <w:ind w:left="-709"/>
        <w:rPr>
          <w:rFonts w:ascii="Verdana" w:eastAsia="Verdana" w:hAnsi="Verdana" w:cs="Verdana"/>
          <w:sz w:val="23"/>
          <w:szCs w:val="23"/>
          <w:highlight w:val="white"/>
        </w:rPr>
      </w:pPr>
      <w:r>
        <w:rPr>
          <w:rFonts w:ascii="Verdana" w:eastAsia="Verdana" w:hAnsi="Verdana" w:cs="Verdana"/>
          <w:sz w:val="23"/>
          <w:szCs w:val="23"/>
          <w:highlight w:val="white"/>
        </w:rPr>
        <w:t>Media queries can help with that. We can add a breakpoint where certain parts of the design will behave differently on each side of the breakpoint.</w:t>
      </w:r>
    </w:p>
    <w:p w:rsidR="000A729B" w:rsidRDefault="00E46B47">
      <w:pPr>
        <w:shd w:val="clear" w:color="auto" w:fill="FFFFFF"/>
        <w:spacing w:before="280" w:line="240" w:lineRule="auto"/>
        <w:ind w:left="-709"/>
        <w:rPr>
          <w:rFonts w:ascii="Verdana" w:eastAsia="Verdana" w:hAnsi="Verdana" w:cs="Verdana"/>
          <w:sz w:val="23"/>
          <w:szCs w:val="23"/>
          <w:highlight w:val="white"/>
        </w:rPr>
      </w:pPr>
      <w:r>
        <w:rPr>
          <w:rFonts w:ascii="Verdana" w:eastAsia="Verdana" w:hAnsi="Verdana" w:cs="Verdana"/>
          <w:noProof/>
          <w:sz w:val="23"/>
          <w:szCs w:val="23"/>
          <w:highlight w:val="white"/>
        </w:rPr>
        <w:drawing>
          <wp:inline distT="114300" distB="114300" distL="114300" distR="114300">
            <wp:extent cx="6829425" cy="2395538"/>
            <wp:effectExtent l="0" t="0" r="0" b="0"/>
            <wp:docPr id="2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1"/>
                    <a:srcRect/>
                    <a:stretch>
                      <a:fillRect/>
                    </a:stretch>
                  </pic:blipFill>
                  <pic:spPr>
                    <a:xfrm>
                      <a:off x="0" y="0"/>
                      <a:ext cx="6829425" cy="2395538"/>
                    </a:xfrm>
                    <a:prstGeom prst="rect">
                      <a:avLst/>
                    </a:prstGeom>
                    <a:ln/>
                  </pic:spPr>
                </pic:pic>
              </a:graphicData>
            </a:graphic>
          </wp:inline>
        </w:drawing>
      </w:r>
    </w:p>
    <w:p w:rsidR="000A729B" w:rsidRDefault="000A729B">
      <w:pPr>
        <w:shd w:val="clear" w:color="auto" w:fill="FFFFFF"/>
        <w:spacing w:before="280" w:line="240" w:lineRule="auto"/>
        <w:ind w:left="-709"/>
        <w:rPr>
          <w:rFonts w:ascii="Verdana" w:eastAsia="Verdana" w:hAnsi="Verdana" w:cs="Verdana"/>
          <w:sz w:val="23"/>
          <w:szCs w:val="23"/>
          <w:highlight w:val="white"/>
        </w:rPr>
      </w:pPr>
    </w:p>
    <w:p w:rsidR="000A729B" w:rsidRDefault="00E46B47">
      <w:pPr>
        <w:shd w:val="clear" w:color="auto" w:fill="FFFFFF"/>
        <w:spacing w:before="280" w:line="240" w:lineRule="auto"/>
        <w:ind w:left="-709"/>
        <w:rPr>
          <w:rFonts w:ascii="Consolas" w:eastAsia="Consolas" w:hAnsi="Consolas" w:cs="Consolas"/>
          <w:color w:val="008000"/>
          <w:sz w:val="23"/>
          <w:szCs w:val="23"/>
          <w:highlight w:val="white"/>
        </w:rPr>
      </w:pPr>
      <w:r>
        <w:rPr>
          <w:rFonts w:ascii="Consolas" w:eastAsia="Consolas" w:hAnsi="Consolas" w:cs="Consolas"/>
          <w:color w:val="008000"/>
          <w:sz w:val="23"/>
          <w:szCs w:val="23"/>
          <w:highlight w:val="white"/>
        </w:rPr>
        <w:t xml:space="preserve">/* </w:t>
      </w:r>
      <w:proofErr w:type="gramStart"/>
      <w:r>
        <w:rPr>
          <w:rFonts w:ascii="Consolas" w:eastAsia="Consolas" w:hAnsi="Consolas" w:cs="Consolas"/>
          <w:color w:val="008000"/>
          <w:sz w:val="23"/>
          <w:szCs w:val="23"/>
          <w:highlight w:val="white"/>
        </w:rPr>
        <w:t>For</w:t>
      </w:r>
      <w:proofErr w:type="gramEnd"/>
      <w:r>
        <w:rPr>
          <w:rFonts w:ascii="Consolas" w:eastAsia="Consolas" w:hAnsi="Consolas" w:cs="Consolas"/>
          <w:color w:val="008000"/>
          <w:sz w:val="23"/>
          <w:szCs w:val="23"/>
          <w:highlight w:val="white"/>
        </w:rPr>
        <w:t xml:space="preserve"> mobile phones: */</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color w:val="A52A2A"/>
          <w:sz w:val="23"/>
          <w:szCs w:val="23"/>
          <w:highlight w:val="white"/>
        </w:rPr>
        <w:t>[</w:t>
      </w:r>
      <w:proofErr w:type="gramStart"/>
      <w:r>
        <w:rPr>
          <w:rFonts w:ascii="Consolas" w:eastAsia="Consolas" w:hAnsi="Consolas" w:cs="Consolas"/>
          <w:color w:val="A52A2A"/>
          <w:sz w:val="23"/>
          <w:szCs w:val="23"/>
          <w:highlight w:val="white"/>
        </w:rPr>
        <w:t>class</w:t>
      </w:r>
      <w:proofErr w:type="gramEnd"/>
      <w:r>
        <w:rPr>
          <w:rFonts w:ascii="Consolas" w:eastAsia="Consolas" w:hAnsi="Consolas" w:cs="Consolas"/>
          <w:color w:val="A52A2A"/>
          <w:sz w:val="23"/>
          <w:szCs w:val="23"/>
          <w:highlight w:val="white"/>
        </w:rPr>
        <w:t>*="</w:t>
      </w:r>
      <w:proofErr w:type="spellStart"/>
      <w:r>
        <w:rPr>
          <w:rFonts w:ascii="Consolas" w:eastAsia="Consolas" w:hAnsi="Consolas" w:cs="Consolas"/>
          <w:color w:val="A52A2A"/>
          <w:sz w:val="23"/>
          <w:szCs w:val="23"/>
          <w:highlight w:val="white"/>
        </w:rPr>
        <w:t>col</w:t>
      </w:r>
      <w:proofErr w:type="spellEnd"/>
      <w:r>
        <w:rPr>
          <w:rFonts w:ascii="Consolas" w:eastAsia="Consolas" w:hAnsi="Consolas" w:cs="Consolas"/>
          <w:color w:val="A52A2A"/>
          <w:sz w:val="23"/>
          <w:szCs w:val="23"/>
          <w:highlight w:val="white"/>
        </w:rPr>
        <w:t xml:space="preserve">-"] </w:t>
      </w:r>
      <w:r>
        <w:rPr>
          <w:rFonts w:ascii="Consolas" w:eastAsia="Consolas" w:hAnsi="Consolas" w:cs="Consolas"/>
          <w:sz w:val="23"/>
          <w:szCs w:val="23"/>
          <w:highlight w:val="white"/>
        </w:rPr>
        <w:t>{</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color w:val="FF0000"/>
          <w:sz w:val="23"/>
          <w:szCs w:val="23"/>
          <w:highlight w:val="white"/>
        </w:rPr>
        <w:t xml:space="preserve">  </w:t>
      </w:r>
      <w:proofErr w:type="gramStart"/>
      <w:r>
        <w:rPr>
          <w:rFonts w:ascii="Consolas" w:eastAsia="Consolas" w:hAnsi="Consolas" w:cs="Consolas"/>
          <w:color w:val="FF0000"/>
          <w:sz w:val="23"/>
          <w:szCs w:val="23"/>
          <w:highlight w:val="white"/>
        </w:rPr>
        <w:t>width</w:t>
      </w:r>
      <w:proofErr w:type="gramEnd"/>
      <w:r>
        <w:rPr>
          <w:rFonts w:ascii="Consolas" w:eastAsia="Consolas" w:hAnsi="Consolas" w:cs="Consolas"/>
          <w:sz w:val="23"/>
          <w:szCs w:val="23"/>
          <w:highlight w:val="white"/>
        </w:rPr>
        <w:t>:</w:t>
      </w:r>
      <w:r>
        <w:rPr>
          <w:rFonts w:ascii="Consolas" w:eastAsia="Consolas" w:hAnsi="Consolas" w:cs="Consolas"/>
          <w:color w:val="0000CD"/>
          <w:sz w:val="23"/>
          <w:szCs w:val="23"/>
          <w:highlight w:val="white"/>
        </w:rPr>
        <w:t xml:space="preserve"> 100%</w:t>
      </w:r>
      <w:r>
        <w:rPr>
          <w:rFonts w:ascii="Consolas" w:eastAsia="Consolas" w:hAnsi="Consolas" w:cs="Consolas"/>
          <w:sz w:val="23"/>
          <w:szCs w:val="23"/>
          <w:highlight w:val="white"/>
        </w:rPr>
        <w:t>;</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w:t>
      </w:r>
    </w:p>
    <w:p w:rsidR="000A729B" w:rsidRDefault="000A729B">
      <w:pPr>
        <w:shd w:val="clear" w:color="auto" w:fill="FFFFFF"/>
        <w:spacing w:before="280" w:line="240" w:lineRule="auto"/>
        <w:ind w:left="-709"/>
        <w:rPr>
          <w:rFonts w:ascii="Verdana" w:eastAsia="Verdana" w:hAnsi="Verdana" w:cs="Verdana"/>
          <w:sz w:val="23"/>
          <w:szCs w:val="23"/>
          <w:highlight w:val="white"/>
        </w:rPr>
      </w:pP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color w:val="A52A2A"/>
          <w:sz w:val="23"/>
          <w:szCs w:val="23"/>
          <w:highlight w:val="white"/>
        </w:rPr>
        <w:t xml:space="preserve">@media only screen and (min-width: 600px) </w:t>
      </w:r>
      <w:r>
        <w:rPr>
          <w:rFonts w:ascii="Consolas" w:eastAsia="Consolas" w:hAnsi="Consolas" w:cs="Consolas"/>
          <w:sz w:val="23"/>
          <w:szCs w:val="23"/>
          <w:highlight w:val="white"/>
        </w:rPr>
        <w:t>{</w:t>
      </w:r>
    </w:p>
    <w:p w:rsidR="000A729B" w:rsidRDefault="00E46B47">
      <w:pPr>
        <w:shd w:val="clear" w:color="auto" w:fill="FFFFFF"/>
        <w:spacing w:before="280" w:line="240" w:lineRule="auto"/>
        <w:ind w:left="-709"/>
        <w:rPr>
          <w:rFonts w:ascii="Consolas" w:eastAsia="Consolas" w:hAnsi="Consolas" w:cs="Consolas"/>
          <w:color w:val="008000"/>
          <w:sz w:val="23"/>
          <w:szCs w:val="23"/>
          <w:highlight w:val="white"/>
        </w:rPr>
      </w:pPr>
      <w:r>
        <w:rPr>
          <w:rFonts w:ascii="Consolas" w:eastAsia="Consolas" w:hAnsi="Consolas" w:cs="Consolas"/>
          <w:color w:val="A52A2A"/>
          <w:sz w:val="23"/>
          <w:szCs w:val="23"/>
          <w:highlight w:val="white"/>
        </w:rPr>
        <w:t xml:space="preserve">  </w:t>
      </w:r>
      <w:r>
        <w:rPr>
          <w:rFonts w:ascii="Consolas" w:eastAsia="Consolas" w:hAnsi="Consolas" w:cs="Consolas"/>
          <w:color w:val="008000"/>
          <w:sz w:val="23"/>
          <w:szCs w:val="23"/>
          <w:highlight w:val="white"/>
        </w:rPr>
        <w:t xml:space="preserve">/* </w:t>
      </w:r>
      <w:proofErr w:type="gramStart"/>
      <w:r>
        <w:rPr>
          <w:rFonts w:ascii="Consolas" w:eastAsia="Consolas" w:hAnsi="Consolas" w:cs="Consolas"/>
          <w:color w:val="008000"/>
          <w:sz w:val="23"/>
          <w:szCs w:val="23"/>
          <w:highlight w:val="white"/>
        </w:rPr>
        <w:t>For</w:t>
      </w:r>
      <w:proofErr w:type="gramEnd"/>
      <w:r>
        <w:rPr>
          <w:rFonts w:ascii="Consolas" w:eastAsia="Consolas" w:hAnsi="Consolas" w:cs="Consolas"/>
          <w:color w:val="008000"/>
          <w:sz w:val="23"/>
          <w:szCs w:val="23"/>
          <w:highlight w:val="white"/>
        </w:rPr>
        <w:t xml:space="preserve"> tablets: */</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color w:val="A52A2A"/>
          <w:sz w:val="23"/>
          <w:szCs w:val="23"/>
          <w:highlight w:val="white"/>
        </w:rPr>
        <w:t xml:space="preserve">  .col-s-1 </w:t>
      </w:r>
      <w:r>
        <w:rPr>
          <w:rFonts w:ascii="Consolas" w:eastAsia="Consolas" w:hAnsi="Consolas" w:cs="Consolas"/>
          <w:sz w:val="23"/>
          <w:szCs w:val="23"/>
          <w:highlight w:val="white"/>
        </w:rPr>
        <w:t>{</w:t>
      </w:r>
      <w:r>
        <w:rPr>
          <w:rFonts w:ascii="Consolas" w:eastAsia="Consolas" w:hAnsi="Consolas" w:cs="Consolas"/>
          <w:color w:val="FF0000"/>
          <w:sz w:val="23"/>
          <w:szCs w:val="23"/>
          <w:highlight w:val="white"/>
        </w:rPr>
        <w:t>width</w:t>
      </w:r>
      <w:r>
        <w:rPr>
          <w:rFonts w:ascii="Consolas" w:eastAsia="Consolas" w:hAnsi="Consolas" w:cs="Consolas"/>
          <w:sz w:val="23"/>
          <w:szCs w:val="23"/>
          <w:highlight w:val="white"/>
        </w:rPr>
        <w:t>:</w:t>
      </w:r>
      <w:r>
        <w:rPr>
          <w:rFonts w:ascii="Consolas" w:eastAsia="Consolas" w:hAnsi="Consolas" w:cs="Consolas"/>
          <w:color w:val="0000CD"/>
          <w:sz w:val="23"/>
          <w:szCs w:val="23"/>
          <w:highlight w:val="white"/>
        </w:rPr>
        <w:t xml:space="preserve"> </w:t>
      </w:r>
      <w:proofErr w:type="gramStart"/>
      <w:r>
        <w:rPr>
          <w:rFonts w:ascii="Consolas" w:eastAsia="Consolas" w:hAnsi="Consolas" w:cs="Consolas"/>
          <w:color w:val="0000CD"/>
          <w:sz w:val="23"/>
          <w:szCs w:val="23"/>
          <w:highlight w:val="white"/>
        </w:rPr>
        <w:t>8.33%</w:t>
      </w:r>
      <w:proofErr w:type="gramEnd"/>
      <w:r>
        <w:rPr>
          <w:rFonts w:ascii="Consolas" w:eastAsia="Consolas" w:hAnsi="Consolas" w:cs="Consolas"/>
          <w:sz w:val="23"/>
          <w:szCs w:val="23"/>
          <w:highlight w:val="white"/>
        </w:rPr>
        <w:t>;}</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color w:val="A52A2A"/>
          <w:sz w:val="23"/>
          <w:szCs w:val="23"/>
          <w:highlight w:val="white"/>
        </w:rPr>
        <w:lastRenderedPageBreak/>
        <w:t xml:space="preserve">  .col-s-2 </w:t>
      </w:r>
      <w:r>
        <w:rPr>
          <w:rFonts w:ascii="Consolas" w:eastAsia="Consolas" w:hAnsi="Consolas" w:cs="Consolas"/>
          <w:sz w:val="23"/>
          <w:szCs w:val="23"/>
          <w:highlight w:val="white"/>
        </w:rPr>
        <w:t>{</w:t>
      </w:r>
      <w:r>
        <w:rPr>
          <w:rFonts w:ascii="Consolas" w:eastAsia="Consolas" w:hAnsi="Consolas" w:cs="Consolas"/>
          <w:color w:val="FF0000"/>
          <w:sz w:val="23"/>
          <w:szCs w:val="23"/>
          <w:highlight w:val="white"/>
        </w:rPr>
        <w:t>width</w:t>
      </w:r>
      <w:r>
        <w:rPr>
          <w:rFonts w:ascii="Consolas" w:eastAsia="Consolas" w:hAnsi="Consolas" w:cs="Consolas"/>
          <w:sz w:val="23"/>
          <w:szCs w:val="23"/>
          <w:highlight w:val="white"/>
        </w:rPr>
        <w:t>:</w:t>
      </w:r>
      <w:r>
        <w:rPr>
          <w:rFonts w:ascii="Consolas" w:eastAsia="Consolas" w:hAnsi="Consolas" w:cs="Consolas"/>
          <w:color w:val="0000CD"/>
          <w:sz w:val="23"/>
          <w:szCs w:val="23"/>
          <w:highlight w:val="white"/>
        </w:rPr>
        <w:t xml:space="preserve"> </w:t>
      </w:r>
      <w:proofErr w:type="gramStart"/>
      <w:r>
        <w:rPr>
          <w:rFonts w:ascii="Consolas" w:eastAsia="Consolas" w:hAnsi="Consolas" w:cs="Consolas"/>
          <w:color w:val="0000CD"/>
          <w:sz w:val="23"/>
          <w:szCs w:val="23"/>
          <w:highlight w:val="white"/>
        </w:rPr>
        <w:t>16.66%</w:t>
      </w:r>
      <w:proofErr w:type="gramEnd"/>
      <w:r>
        <w:rPr>
          <w:rFonts w:ascii="Consolas" w:eastAsia="Consolas" w:hAnsi="Consolas" w:cs="Consolas"/>
          <w:sz w:val="23"/>
          <w:szCs w:val="23"/>
          <w:highlight w:val="white"/>
        </w:rPr>
        <w:t>;}</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color w:val="A52A2A"/>
          <w:sz w:val="23"/>
          <w:szCs w:val="23"/>
          <w:highlight w:val="white"/>
        </w:rPr>
        <w:t xml:space="preserve">  .col-s-3 </w:t>
      </w:r>
      <w:r>
        <w:rPr>
          <w:rFonts w:ascii="Consolas" w:eastAsia="Consolas" w:hAnsi="Consolas" w:cs="Consolas"/>
          <w:sz w:val="23"/>
          <w:szCs w:val="23"/>
          <w:highlight w:val="white"/>
        </w:rPr>
        <w:t>{</w:t>
      </w:r>
      <w:r>
        <w:rPr>
          <w:rFonts w:ascii="Consolas" w:eastAsia="Consolas" w:hAnsi="Consolas" w:cs="Consolas"/>
          <w:color w:val="FF0000"/>
          <w:sz w:val="23"/>
          <w:szCs w:val="23"/>
          <w:highlight w:val="white"/>
        </w:rPr>
        <w:t>width</w:t>
      </w:r>
      <w:r>
        <w:rPr>
          <w:rFonts w:ascii="Consolas" w:eastAsia="Consolas" w:hAnsi="Consolas" w:cs="Consolas"/>
          <w:sz w:val="23"/>
          <w:szCs w:val="23"/>
          <w:highlight w:val="white"/>
        </w:rPr>
        <w:t>:</w:t>
      </w:r>
      <w:r>
        <w:rPr>
          <w:rFonts w:ascii="Consolas" w:eastAsia="Consolas" w:hAnsi="Consolas" w:cs="Consolas"/>
          <w:color w:val="0000CD"/>
          <w:sz w:val="23"/>
          <w:szCs w:val="23"/>
          <w:highlight w:val="white"/>
        </w:rPr>
        <w:t xml:space="preserve"> </w:t>
      </w:r>
      <w:proofErr w:type="gramStart"/>
      <w:r>
        <w:rPr>
          <w:rFonts w:ascii="Consolas" w:eastAsia="Consolas" w:hAnsi="Consolas" w:cs="Consolas"/>
          <w:color w:val="0000CD"/>
          <w:sz w:val="23"/>
          <w:szCs w:val="23"/>
          <w:highlight w:val="white"/>
        </w:rPr>
        <w:t>25%</w:t>
      </w:r>
      <w:proofErr w:type="gramEnd"/>
      <w:r>
        <w:rPr>
          <w:rFonts w:ascii="Consolas" w:eastAsia="Consolas" w:hAnsi="Consolas" w:cs="Consolas"/>
          <w:sz w:val="23"/>
          <w:szCs w:val="23"/>
          <w:highlight w:val="white"/>
        </w:rPr>
        <w:t>;}</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color w:val="A52A2A"/>
          <w:sz w:val="23"/>
          <w:szCs w:val="23"/>
          <w:highlight w:val="white"/>
        </w:rPr>
        <w:t xml:space="preserve">  .col-s-4 </w:t>
      </w:r>
      <w:r>
        <w:rPr>
          <w:rFonts w:ascii="Consolas" w:eastAsia="Consolas" w:hAnsi="Consolas" w:cs="Consolas"/>
          <w:sz w:val="23"/>
          <w:szCs w:val="23"/>
          <w:highlight w:val="white"/>
        </w:rPr>
        <w:t>{</w:t>
      </w:r>
      <w:r>
        <w:rPr>
          <w:rFonts w:ascii="Consolas" w:eastAsia="Consolas" w:hAnsi="Consolas" w:cs="Consolas"/>
          <w:color w:val="FF0000"/>
          <w:sz w:val="23"/>
          <w:szCs w:val="23"/>
          <w:highlight w:val="white"/>
        </w:rPr>
        <w:t>width</w:t>
      </w:r>
      <w:r>
        <w:rPr>
          <w:rFonts w:ascii="Consolas" w:eastAsia="Consolas" w:hAnsi="Consolas" w:cs="Consolas"/>
          <w:sz w:val="23"/>
          <w:szCs w:val="23"/>
          <w:highlight w:val="white"/>
        </w:rPr>
        <w:t>:</w:t>
      </w:r>
      <w:r>
        <w:rPr>
          <w:rFonts w:ascii="Consolas" w:eastAsia="Consolas" w:hAnsi="Consolas" w:cs="Consolas"/>
          <w:color w:val="0000CD"/>
          <w:sz w:val="23"/>
          <w:szCs w:val="23"/>
          <w:highlight w:val="white"/>
        </w:rPr>
        <w:t xml:space="preserve"> </w:t>
      </w:r>
      <w:proofErr w:type="gramStart"/>
      <w:r>
        <w:rPr>
          <w:rFonts w:ascii="Consolas" w:eastAsia="Consolas" w:hAnsi="Consolas" w:cs="Consolas"/>
          <w:color w:val="0000CD"/>
          <w:sz w:val="23"/>
          <w:szCs w:val="23"/>
          <w:highlight w:val="white"/>
        </w:rPr>
        <w:t>33.33%</w:t>
      </w:r>
      <w:proofErr w:type="gramEnd"/>
      <w:r>
        <w:rPr>
          <w:rFonts w:ascii="Consolas" w:eastAsia="Consolas" w:hAnsi="Consolas" w:cs="Consolas"/>
          <w:sz w:val="23"/>
          <w:szCs w:val="23"/>
          <w:highlight w:val="white"/>
        </w:rPr>
        <w:t>;}</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color w:val="A52A2A"/>
          <w:sz w:val="23"/>
          <w:szCs w:val="23"/>
          <w:highlight w:val="white"/>
        </w:rPr>
        <w:t xml:space="preserve">  .col-s-5 </w:t>
      </w:r>
      <w:r>
        <w:rPr>
          <w:rFonts w:ascii="Consolas" w:eastAsia="Consolas" w:hAnsi="Consolas" w:cs="Consolas"/>
          <w:sz w:val="23"/>
          <w:szCs w:val="23"/>
          <w:highlight w:val="white"/>
        </w:rPr>
        <w:t>{</w:t>
      </w:r>
      <w:r>
        <w:rPr>
          <w:rFonts w:ascii="Consolas" w:eastAsia="Consolas" w:hAnsi="Consolas" w:cs="Consolas"/>
          <w:color w:val="FF0000"/>
          <w:sz w:val="23"/>
          <w:szCs w:val="23"/>
          <w:highlight w:val="white"/>
        </w:rPr>
        <w:t>width</w:t>
      </w:r>
      <w:r>
        <w:rPr>
          <w:rFonts w:ascii="Consolas" w:eastAsia="Consolas" w:hAnsi="Consolas" w:cs="Consolas"/>
          <w:sz w:val="23"/>
          <w:szCs w:val="23"/>
          <w:highlight w:val="white"/>
        </w:rPr>
        <w:t>:</w:t>
      </w:r>
      <w:r>
        <w:rPr>
          <w:rFonts w:ascii="Consolas" w:eastAsia="Consolas" w:hAnsi="Consolas" w:cs="Consolas"/>
          <w:color w:val="0000CD"/>
          <w:sz w:val="23"/>
          <w:szCs w:val="23"/>
          <w:highlight w:val="white"/>
        </w:rPr>
        <w:t xml:space="preserve"> </w:t>
      </w:r>
      <w:proofErr w:type="gramStart"/>
      <w:r>
        <w:rPr>
          <w:rFonts w:ascii="Consolas" w:eastAsia="Consolas" w:hAnsi="Consolas" w:cs="Consolas"/>
          <w:color w:val="0000CD"/>
          <w:sz w:val="23"/>
          <w:szCs w:val="23"/>
          <w:highlight w:val="white"/>
        </w:rPr>
        <w:t>41.66%</w:t>
      </w:r>
      <w:proofErr w:type="gramEnd"/>
      <w:r>
        <w:rPr>
          <w:rFonts w:ascii="Consolas" w:eastAsia="Consolas" w:hAnsi="Consolas" w:cs="Consolas"/>
          <w:sz w:val="23"/>
          <w:szCs w:val="23"/>
          <w:highlight w:val="white"/>
        </w:rPr>
        <w:t>;}</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color w:val="A52A2A"/>
          <w:sz w:val="23"/>
          <w:szCs w:val="23"/>
          <w:highlight w:val="white"/>
        </w:rPr>
        <w:t xml:space="preserve">  .col-s-6 </w:t>
      </w:r>
      <w:r>
        <w:rPr>
          <w:rFonts w:ascii="Consolas" w:eastAsia="Consolas" w:hAnsi="Consolas" w:cs="Consolas"/>
          <w:sz w:val="23"/>
          <w:szCs w:val="23"/>
          <w:highlight w:val="white"/>
        </w:rPr>
        <w:t>{</w:t>
      </w:r>
      <w:r>
        <w:rPr>
          <w:rFonts w:ascii="Consolas" w:eastAsia="Consolas" w:hAnsi="Consolas" w:cs="Consolas"/>
          <w:color w:val="FF0000"/>
          <w:sz w:val="23"/>
          <w:szCs w:val="23"/>
          <w:highlight w:val="white"/>
        </w:rPr>
        <w:t>width</w:t>
      </w:r>
      <w:r>
        <w:rPr>
          <w:rFonts w:ascii="Consolas" w:eastAsia="Consolas" w:hAnsi="Consolas" w:cs="Consolas"/>
          <w:sz w:val="23"/>
          <w:szCs w:val="23"/>
          <w:highlight w:val="white"/>
        </w:rPr>
        <w:t>:</w:t>
      </w:r>
      <w:r>
        <w:rPr>
          <w:rFonts w:ascii="Consolas" w:eastAsia="Consolas" w:hAnsi="Consolas" w:cs="Consolas"/>
          <w:color w:val="0000CD"/>
          <w:sz w:val="23"/>
          <w:szCs w:val="23"/>
          <w:highlight w:val="white"/>
        </w:rPr>
        <w:t xml:space="preserve"> </w:t>
      </w:r>
      <w:proofErr w:type="gramStart"/>
      <w:r>
        <w:rPr>
          <w:rFonts w:ascii="Consolas" w:eastAsia="Consolas" w:hAnsi="Consolas" w:cs="Consolas"/>
          <w:color w:val="0000CD"/>
          <w:sz w:val="23"/>
          <w:szCs w:val="23"/>
          <w:highlight w:val="white"/>
        </w:rPr>
        <w:t>50%</w:t>
      </w:r>
      <w:proofErr w:type="gramEnd"/>
      <w:r>
        <w:rPr>
          <w:rFonts w:ascii="Consolas" w:eastAsia="Consolas" w:hAnsi="Consolas" w:cs="Consolas"/>
          <w:sz w:val="23"/>
          <w:szCs w:val="23"/>
          <w:highlight w:val="white"/>
        </w:rPr>
        <w:t>;}</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color w:val="A52A2A"/>
          <w:sz w:val="23"/>
          <w:szCs w:val="23"/>
          <w:highlight w:val="white"/>
        </w:rPr>
        <w:t xml:space="preserve">  .col-s-7 </w:t>
      </w:r>
      <w:r>
        <w:rPr>
          <w:rFonts w:ascii="Consolas" w:eastAsia="Consolas" w:hAnsi="Consolas" w:cs="Consolas"/>
          <w:sz w:val="23"/>
          <w:szCs w:val="23"/>
          <w:highlight w:val="white"/>
        </w:rPr>
        <w:t>{</w:t>
      </w:r>
      <w:r>
        <w:rPr>
          <w:rFonts w:ascii="Consolas" w:eastAsia="Consolas" w:hAnsi="Consolas" w:cs="Consolas"/>
          <w:color w:val="FF0000"/>
          <w:sz w:val="23"/>
          <w:szCs w:val="23"/>
          <w:highlight w:val="white"/>
        </w:rPr>
        <w:t>width</w:t>
      </w:r>
      <w:r>
        <w:rPr>
          <w:rFonts w:ascii="Consolas" w:eastAsia="Consolas" w:hAnsi="Consolas" w:cs="Consolas"/>
          <w:sz w:val="23"/>
          <w:szCs w:val="23"/>
          <w:highlight w:val="white"/>
        </w:rPr>
        <w:t>:</w:t>
      </w:r>
      <w:r>
        <w:rPr>
          <w:rFonts w:ascii="Consolas" w:eastAsia="Consolas" w:hAnsi="Consolas" w:cs="Consolas"/>
          <w:color w:val="0000CD"/>
          <w:sz w:val="23"/>
          <w:szCs w:val="23"/>
          <w:highlight w:val="white"/>
        </w:rPr>
        <w:t xml:space="preserve"> </w:t>
      </w:r>
      <w:proofErr w:type="gramStart"/>
      <w:r>
        <w:rPr>
          <w:rFonts w:ascii="Consolas" w:eastAsia="Consolas" w:hAnsi="Consolas" w:cs="Consolas"/>
          <w:color w:val="0000CD"/>
          <w:sz w:val="23"/>
          <w:szCs w:val="23"/>
          <w:highlight w:val="white"/>
        </w:rPr>
        <w:t>58.33%</w:t>
      </w:r>
      <w:proofErr w:type="gramEnd"/>
      <w:r>
        <w:rPr>
          <w:rFonts w:ascii="Consolas" w:eastAsia="Consolas" w:hAnsi="Consolas" w:cs="Consolas"/>
          <w:sz w:val="23"/>
          <w:szCs w:val="23"/>
          <w:highlight w:val="white"/>
        </w:rPr>
        <w:t>;}</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color w:val="A52A2A"/>
          <w:sz w:val="23"/>
          <w:szCs w:val="23"/>
          <w:highlight w:val="white"/>
        </w:rPr>
        <w:t xml:space="preserve">  .col-s-8 </w:t>
      </w:r>
      <w:r>
        <w:rPr>
          <w:rFonts w:ascii="Consolas" w:eastAsia="Consolas" w:hAnsi="Consolas" w:cs="Consolas"/>
          <w:sz w:val="23"/>
          <w:szCs w:val="23"/>
          <w:highlight w:val="white"/>
        </w:rPr>
        <w:t>{</w:t>
      </w:r>
      <w:r>
        <w:rPr>
          <w:rFonts w:ascii="Consolas" w:eastAsia="Consolas" w:hAnsi="Consolas" w:cs="Consolas"/>
          <w:color w:val="FF0000"/>
          <w:sz w:val="23"/>
          <w:szCs w:val="23"/>
          <w:highlight w:val="white"/>
        </w:rPr>
        <w:t>width</w:t>
      </w:r>
      <w:r>
        <w:rPr>
          <w:rFonts w:ascii="Consolas" w:eastAsia="Consolas" w:hAnsi="Consolas" w:cs="Consolas"/>
          <w:sz w:val="23"/>
          <w:szCs w:val="23"/>
          <w:highlight w:val="white"/>
        </w:rPr>
        <w:t>:</w:t>
      </w:r>
      <w:r>
        <w:rPr>
          <w:rFonts w:ascii="Consolas" w:eastAsia="Consolas" w:hAnsi="Consolas" w:cs="Consolas"/>
          <w:color w:val="0000CD"/>
          <w:sz w:val="23"/>
          <w:szCs w:val="23"/>
          <w:highlight w:val="white"/>
        </w:rPr>
        <w:t xml:space="preserve"> </w:t>
      </w:r>
      <w:proofErr w:type="gramStart"/>
      <w:r>
        <w:rPr>
          <w:rFonts w:ascii="Consolas" w:eastAsia="Consolas" w:hAnsi="Consolas" w:cs="Consolas"/>
          <w:color w:val="0000CD"/>
          <w:sz w:val="23"/>
          <w:szCs w:val="23"/>
          <w:highlight w:val="white"/>
        </w:rPr>
        <w:t>66.66%</w:t>
      </w:r>
      <w:proofErr w:type="gramEnd"/>
      <w:r>
        <w:rPr>
          <w:rFonts w:ascii="Consolas" w:eastAsia="Consolas" w:hAnsi="Consolas" w:cs="Consolas"/>
          <w:sz w:val="23"/>
          <w:szCs w:val="23"/>
          <w:highlight w:val="white"/>
        </w:rPr>
        <w:t>;}</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color w:val="A52A2A"/>
          <w:sz w:val="23"/>
          <w:szCs w:val="23"/>
          <w:highlight w:val="white"/>
        </w:rPr>
        <w:t xml:space="preserve">  .col-s-9 </w:t>
      </w:r>
      <w:r>
        <w:rPr>
          <w:rFonts w:ascii="Consolas" w:eastAsia="Consolas" w:hAnsi="Consolas" w:cs="Consolas"/>
          <w:sz w:val="23"/>
          <w:szCs w:val="23"/>
          <w:highlight w:val="white"/>
        </w:rPr>
        <w:t>{</w:t>
      </w:r>
      <w:r>
        <w:rPr>
          <w:rFonts w:ascii="Consolas" w:eastAsia="Consolas" w:hAnsi="Consolas" w:cs="Consolas"/>
          <w:color w:val="FF0000"/>
          <w:sz w:val="23"/>
          <w:szCs w:val="23"/>
          <w:highlight w:val="white"/>
        </w:rPr>
        <w:t>width</w:t>
      </w:r>
      <w:r>
        <w:rPr>
          <w:rFonts w:ascii="Consolas" w:eastAsia="Consolas" w:hAnsi="Consolas" w:cs="Consolas"/>
          <w:sz w:val="23"/>
          <w:szCs w:val="23"/>
          <w:highlight w:val="white"/>
        </w:rPr>
        <w:t>:</w:t>
      </w:r>
      <w:r>
        <w:rPr>
          <w:rFonts w:ascii="Consolas" w:eastAsia="Consolas" w:hAnsi="Consolas" w:cs="Consolas"/>
          <w:color w:val="0000CD"/>
          <w:sz w:val="23"/>
          <w:szCs w:val="23"/>
          <w:highlight w:val="white"/>
        </w:rPr>
        <w:t xml:space="preserve"> </w:t>
      </w:r>
      <w:proofErr w:type="gramStart"/>
      <w:r>
        <w:rPr>
          <w:rFonts w:ascii="Consolas" w:eastAsia="Consolas" w:hAnsi="Consolas" w:cs="Consolas"/>
          <w:color w:val="0000CD"/>
          <w:sz w:val="23"/>
          <w:szCs w:val="23"/>
          <w:highlight w:val="white"/>
        </w:rPr>
        <w:t>75%</w:t>
      </w:r>
      <w:proofErr w:type="gramEnd"/>
      <w:r>
        <w:rPr>
          <w:rFonts w:ascii="Consolas" w:eastAsia="Consolas" w:hAnsi="Consolas" w:cs="Consolas"/>
          <w:sz w:val="23"/>
          <w:szCs w:val="23"/>
          <w:highlight w:val="white"/>
        </w:rPr>
        <w:t>;}</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color w:val="A52A2A"/>
          <w:sz w:val="23"/>
          <w:szCs w:val="23"/>
          <w:highlight w:val="white"/>
        </w:rPr>
        <w:t xml:space="preserve">  .col-s-10 </w:t>
      </w:r>
      <w:r>
        <w:rPr>
          <w:rFonts w:ascii="Consolas" w:eastAsia="Consolas" w:hAnsi="Consolas" w:cs="Consolas"/>
          <w:sz w:val="23"/>
          <w:szCs w:val="23"/>
          <w:highlight w:val="white"/>
        </w:rPr>
        <w:t>{</w:t>
      </w:r>
      <w:r>
        <w:rPr>
          <w:rFonts w:ascii="Consolas" w:eastAsia="Consolas" w:hAnsi="Consolas" w:cs="Consolas"/>
          <w:color w:val="FF0000"/>
          <w:sz w:val="23"/>
          <w:szCs w:val="23"/>
          <w:highlight w:val="white"/>
        </w:rPr>
        <w:t>width</w:t>
      </w:r>
      <w:r>
        <w:rPr>
          <w:rFonts w:ascii="Consolas" w:eastAsia="Consolas" w:hAnsi="Consolas" w:cs="Consolas"/>
          <w:sz w:val="23"/>
          <w:szCs w:val="23"/>
          <w:highlight w:val="white"/>
        </w:rPr>
        <w:t>:</w:t>
      </w:r>
      <w:r>
        <w:rPr>
          <w:rFonts w:ascii="Consolas" w:eastAsia="Consolas" w:hAnsi="Consolas" w:cs="Consolas"/>
          <w:color w:val="0000CD"/>
          <w:sz w:val="23"/>
          <w:szCs w:val="23"/>
          <w:highlight w:val="white"/>
        </w:rPr>
        <w:t xml:space="preserve"> </w:t>
      </w:r>
      <w:proofErr w:type="gramStart"/>
      <w:r>
        <w:rPr>
          <w:rFonts w:ascii="Consolas" w:eastAsia="Consolas" w:hAnsi="Consolas" w:cs="Consolas"/>
          <w:color w:val="0000CD"/>
          <w:sz w:val="23"/>
          <w:szCs w:val="23"/>
          <w:highlight w:val="white"/>
        </w:rPr>
        <w:t>83.33%</w:t>
      </w:r>
      <w:proofErr w:type="gramEnd"/>
      <w:r>
        <w:rPr>
          <w:rFonts w:ascii="Consolas" w:eastAsia="Consolas" w:hAnsi="Consolas" w:cs="Consolas"/>
          <w:sz w:val="23"/>
          <w:szCs w:val="23"/>
          <w:highlight w:val="white"/>
        </w:rPr>
        <w:t>;}</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color w:val="A52A2A"/>
          <w:sz w:val="23"/>
          <w:szCs w:val="23"/>
          <w:highlight w:val="white"/>
        </w:rPr>
        <w:t xml:space="preserve">  .col-s-11 </w:t>
      </w:r>
      <w:r>
        <w:rPr>
          <w:rFonts w:ascii="Consolas" w:eastAsia="Consolas" w:hAnsi="Consolas" w:cs="Consolas"/>
          <w:sz w:val="23"/>
          <w:szCs w:val="23"/>
          <w:highlight w:val="white"/>
        </w:rPr>
        <w:t>{</w:t>
      </w:r>
      <w:r>
        <w:rPr>
          <w:rFonts w:ascii="Consolas" w:eastAsia="Consolas" w:hAnsi="Consolas" w:cs="Consolas"/>
          <w:color w:val="FF0000"/>
          <w:sz w:val="23"/>
          <w:szCs w:val="23"/>
          <w:highlight w:val="white"/>
        </w:rPr>
        <w:t>width</w:t>
      </w:r>
      <w:r>
        <w:rPr>
          <w:rFonts w:ascii="Consolas" w:eastAsia="Consolas" w:hAnsi="Consolas" w:cs="Consolas"/>
          <w:sz w:val="23"/>
          <w:szCs w:val="23"/>
          <w:highlight w:val="white"/>
        </w:rPr>
        <w:t>:</w:t>
      </w:r>
      <w:r>
        <w:rPr>
          <w:rFonts w:ascii="Consolas" w:eastAsia="Consolas" w:hAnsi="Consolas" w:cs="Consolas"/>
          <w:color w:val="0000CD"/>
          <w:sz w:val="23"/>
          <w:szCs w:val="23"/>
          <w:highlight w:val="white"/>
        </w:rPr>
        <w:t xml:space="preserve"> </w:t>
      </w:r>
      <w:proofErr w:type="gramStart"/>
      <w:r>
        <w:rPr>
          <w:rFonts w:ascii="Consolas" w:eastAsia="Consolas" w:hAnsi="Consolas" w:cs="Consolas"/>
          <w:color w:val="0000CD"/>
          <w:sz w:val="23"/>
          <w:szCs w:val="23"/>
          <w:highlight w:val="white"/>
        </w:rPr>
        <w:t>91.66%</w:t>
      </w:r>
      <w:proofErr w:type="gramEnd"/>
      <w:r>
        <w:rPr>
          <w:rFonts w:ascii="Consolas" w:eastAsia="Consolas" w:hAnsi="Consolas" w:cs="Consolas"/>
          <w:sz w:val="23"/>
          <w:szCs w:val="23"/>
          <w:highlight w:val="white"/>
        </w:rPr>
        <w:t>;}</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color w:val="A52A2A"/>
          <w:sz w:val="23"/>
          <w:szCs w:val="23"/>
          <w:highlight w:val="white"/>
        </w:rPr>
        <w:t xml:space="preserve">  .col-s-12 </w:t>
      </w:r>
      <w:r>
        <w:rPr>
          <w:rFonts w:ascii="Consolas" w:eastAsia="Consolas" w:hAnsi="Consolas" w:cs="Consolas"/>
          <w:sz w:val="23"/>
          <w:szCs w:val="23"/>
          <w:highlight w:val="white"/>
        </w:rPr>
        <w:t>{</w:t>
      </w:r>
      <w:r>
        <w:rPr>
          <w:rFonts w:ascii="Consolas" w:eastAsia="Consolas" w:hAnsi="Consolas" w:cs="Consolas"/>
          <w:color w:val="FF0000"/>
          <w:sz w:val="23"/>
          <w:szCs w:val="23"/>
          <w:highlight w:val="white"/>
        </w:rPr>
        <w:t>width</w:t>
      </w:r>
      <w:r>
        <w:rPr>
          <w:rFonts w:ascii="Consolas" w:eastAsia="Consolas" w:hAnsi="Consolas" w:cs="Consolas"/>
          <w:sz w:val="23"/>
          <w:szCs w:val="23"/>
          <w:highlight w:val="white"/>
        </w:rPr>
        <w:t>:</w:t>
      </w:r>
      <w:r>
        <w:rPr>
          <w:rFonts w:ascii="Consolas" w:eastAsia="Consolas" w:hAnsi="Consolas" w:cs="Consolas"/>
          <w:color w:val="0000CD"/>
          <w:sz w:val="23"/>
          <w:szCs w:val="23"/>
          <w:highlight w:val="white"/>
        </w:rPr>
        <w:t xml:space="preserve"> </w:t>
      </w:r>
      <w:proofErr w:type="gramStart"/>
      <w:r>
        <w:rPr>
          <w:rFonts w:ascii="Consolas" w:eastAsia="Consolas" w:hAnsi="Consolas" w:cs="Consolas"/>
          <w:color w:val="0000CD"/>
          <w:sz w:val="23"/>
          <w:szCs w:val="23"/>
          <w:highlight w:val="white"/>
        </w:rPr>
        <w:t>100%</w:t>
      </w:r>
      <w:proofErr w:type="gramEnd"/>
      <w:r>
        <w:rPr>
          <w:rFonts w:ascii="Consolas" w:eastAsia="Consolas" w:hAnsi="Consolas" w:cs="Consolas"/>
          <w:sz w:val="23"/>
          <w:szCs w:val="23"/>
          <w:highlight w:val="white"/>
        </w:rPr>
        <w:t>;}</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w:t>
      </w:r>
    </w:p>
    <w:p w:rsidR="000A729B" w:rsidRDefault="000A729B">
      <w:pPr>
        <w:shd w:val="clear" w:color="auto" w:fill="FFFFFF"/>
        <w:spacing w:before="280" w:line="240" w:lineRule="auto"/>
        <w:ind w:left="-709"/>
        <w:rPr>
          <w:rFonts w:ascii="Verdana" w:eastAsia="Verdana" w:hAnsi="Verdana" w:cs="Verdana"/>
          <w:sz w:val="23"/>
          <w:szCs w:val="23"/>
          <w:highlight w:val="white"/>
        </w:rPr>
      </w:pP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color w:val="A52A2A"/>
          <w:sz w:val="23"/>
          <w:szCs w:val="23"/>
          <w:highlight w:val="white"/>
        </w:rPr>
        <w:t xml:space="preserve">@media only screen and (min-width: 768px) </w:t>
      </w:r>
      <w:r>
        <w:rPr>
          <w:rFonts w:ascii="Consolas" w:eastAsia="Consolas" w:hAnsi="Consolas" w:cs="Consolas"/>
          <w:sz w:val="23"/>
          <w:szCs w:val="23"/>
          <w:highlight w:val="white"/>
        </w:rPr>
        <w:t>{</w:t>
      </w:r>
    </w:p>
    <w:p w:rsidR="000A729B" w:rsidRDefault="00E46B47">
      <w:pPr>
        <w:shd w:val="clear" w:color="auto" w:fill="FFFFFF"/>
        <w:spacing w:before="280" w:line="240" w:lineRule="auto"/>
        <w:ind w:left="-709"/>
        <w:rPr>
          <w:rFonts w:ascii="Consolas" w:eastAsia="Consolas" w:hAnsi="Consolas" w:cs="Consolas"/>
          <w:color w:val="008000"/>
          <w:sz w:val="23"/>
          <w:szCs w:val="23"/>
          <w:highlight w:val="white"/>
        </w:rPr>
      </w:pPr>
      <w:r>
        <w:rPr>
          <w:rFonts w:ascii="Consolas" w:eastAsia="Consolas" w:hAnsi="Consolas" w:cs="Consolas"/>
          <w:color w:val="A52A2A"/>
          <w:sz w:val="23"/>
          <w:szCs w:val="23"/>
          <w:highlight w:val="white"/>
        </w:rPr>
        <w:t xml:space="preserve">  </w:t>
      </w:r>
      <w:r>
        <w:rPr>
          <w:rFonts w:ascii="Consolas" w:eastAsia="Consolas" w:hAnsi="Consolas" w:cs="Consolas"/>
          <w:color w:val="008000"/>
          <w:sz w:val="23"/>
          <w:szCs w:val="23"/>
          <w:highlight w:val="white"/>
        </w:rPr>
        <w:t xml:space="preserve">/* </w:t>
      </w:r>
      <w:proofErr w:type="gramStart"/>
      <w:r>
        <w:rPr>
          <w:rFonts w:ascii="Consolas" w:eastAsia="Consolas" w:hAnsi="Consolas" w:cs="Consolas"/>
          <w:color w:val="008000"/>
          <w:sz w:val="23"/>
          <w:szCs w:val="23"/>
          <w:highlight w:val="white"/>
        </w:rPr>
        <w:t>For</w:t>
      </w:r>
      <w:proofErr w:type="gramEnd"/>
      <w:r>
        <w:rPr>
          <w:rFonts w:ascii="Consolas" w:eastAsia="Consolas" w:hAnsi="Consolas" w:cs="Consolas"/>
          <w:color w:val="008000"/>
          <w:sz w:val="23"/>
          <w:szCs w:val="23"/>
          <w:highlight w:val="white"/>
        </w:rPr>
        <w:t xml:space="preserve"> desktop: */</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color w:val="A52A2A"/>
          <w:sz w:val="23"/>
          <w:szCs w:val="23"/>
          <w:highlight w:val="white"/>
        </w:rPr>
        <w:t xml:space="preserve">  .col-1 </w:t>
      </w:r>
      <w:r>
        <w:rPr>
          <w:rFonts w:ascii="Consolas" w:eastAsia="Consolas" w:hAnsi="Consolas" w:cs="Consolas"/>
          <w:sz w:val="23"/>
          <w:szCs w:val="23"/>
          <w:highlight w:val="white"/>
        </w:rPr>
        <w:t>{</w:t>
      </w:r>
      <w:r>
        <w:rPr>
          <w:rFonts w:ascii="Consolas" w:eastAsia="Consolas" w:hAnsi="Consolas" w:cs="Consolas"/>
          <w:color w:val="FF0000"/>
          <w:sz w:val="23"/>
          <w:szCs w:val="23"/>
          <w:highlight w:val="white"/>
        </w:rPr>
        <w:t>width</w:t>
      </w:r>
      <w:r>
        <w:rPr>
          <w:rFonts w:ascii="Consolas" w:eastAsia="Consolas" w:hAnsi="Consolas" w:cs="Consolas"/>
          <w:sz w:val="23"/>
          <w:szCs w:val="23"/>
          <w:highlight w:val="white"/>
        </w:rPr>
        <w:t>:</w:t>
      </w:r>
      <w:r>
        <w:rPr>
          <w:rFonts w:ascii="Consolas" w:eastAsia="Consolas" w:hAnsi="Consolas" w:cs="Consolas"/>
          <w:color w:val="0000CD"/>
          <w:sz w:val="23"/>
          <w:szCs w:val="23"/>
          <w:highlight w:val="white"/>
        </w:rPr>
        <w:t xml:space="preserve"> </w:t>
      </w:r>
      <w:proofErr w:type="gramStart"/>
      <w:r>
        <w:rPr>
          <w:rFonts w:ascii="Consolas" w:eastAsia="Consolas" w:hAnsi="Consolas" w:cs="Consolas"/>
          <w:color w:val="0000CD"/>
          <w:sz w:val="23"/>
          <w:szCs w:val="23"/>
          <w:highlight w:val="white"/>
        </w:rPr>
        <w:t>8.33%</w:t>
      </w:r>
      <w:proofErr w:type="gramEnd"/>
      <w:r>
        <w:rPr>
          <w:rFonts w:ascii="Consolas" w:eastAsia="Consolas" w:hAnsi="Consolas" w:cs="Consolas"/>
          <w:sz w:val="23"/>
          <w:szCs w:val="23"/>
          <w:highlight w:val="white"/>
        </w:rPr>
        <w:t>;}</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color w:val="A52A2A"/>
          <w:sz w:val="23"/>
          <w:szCs w:val="23"/>
          <w:highlight w:val="white"/>
        </w:rPr>
        <w:t xml:space="preserve">  .col-2 </w:t>
      </w:r>
      <w:r>
        <w:rPr>
          <w:rFonts w:ascii="Consolas" w:eastAsia="Consolas" w:hAnsi="Consolas" w:cs="Consolas"/>
          <w:sz w:val="23"/>
          <w:szCs w:val="23"/>
          <w:highlight w:val="white"/>
        </w:rPr>
        <w:t>{</w:t>
      </w:r>
      <w:r>
        <w:rPr>
          <w:rFonts w:ascii="Consolas" w:eastAsia="Consolas" w:hAnsi="Consolas" w:cs="Consolas"/>
          <w:color w:val="FF0000"/>
          <w:sz w:val="23"/>
          <w:szCs w:val="23"/>
          <w:highlight w:val="white"/>
        </w:rPr>
        <w:t>width</w:t>
      </w:r>
      <w:r>
        <w:rPr>
          <w:rFonts w:ascii="Consolas" w:eastAsia="Consolas" w:hAnsi="Consolas" w:cs="Consolas"/>
          <w:sz w:val="23"/>
          <w:szCs w:val="23"/>
          <w:highlight w:val="white"/>
        </w:rPr>
        <w:t>:</w:t>
      </w:r>
      <w:r>
        <w:rPr>
          <w:rFonts w:ascii="Consolas" w:eastAsia="Consolas" w:hAnsi="Consolas" w:cs="Consolas"/>
          <w:color w:val="0000CD"/>
          <w:sz w:val="23"/>
          <w:szCs w:val="23"/>
          <w:highlight w:val="white"/>
        </w:rPr>
        <w:t xml:space="preserve"> </w:t>
      </w:r>
      <w:proofErr w:type="gramStart"/>
      <w:r>
        <w:rPr>
          <w:rFonts w:ascii="Consolas" w:eastAsia="Consolas" w:hAnsi="Consolas" w:cs="Consolas"/>
          <w:color w:val="0000CD"/>
          <w:sz w:val="23"/>
          <w:szCs w:val="23"/>
          <w:highlight w:val="white"/>
        </w:rPr>
        <w:t>16.66%</w:t>
      </w:r>
      <w:proofErr w:type="gramEnd"/>
      <w:r>
        <w:rPr>
          <w:rFonts w:ascii="Consolas" w:eastAsia="Consolas" w:hAnsi="Consolas" w:cs="Consolas"/>
          <w:sz w:val="23"/>
          <w:szCs w:val="23"/>
          <w:highlight w:val="white"/>
        </w:rPr>
        <w:t>;}</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color w:val="A52A2A"/>
          <w:sz w:val="23"/>
          <w:szCs w:val="23"/>
          <w:highlight w:val="white"/>
        </w:rPr>
        <w:t xml:space="preserve">  .col-3 </w:t>
      </w:r>
      <w:r>
        <w:rPr>
          <w:rFonts w:ascii="Consolas" w:eastAsia="Consolas" w:hAnsi="Consolas" w:cs="Consolas"/>
          <w:sz w:val="23"/>
          <w:szCs w:val="23"/>
          <w:highlight w:val="white"/>
        </w:rPr>
        <w:t>{</w:t>
      </w:r>
      <w:r>
        <w:rPr>
          <w:rFonts w:ascii="Consolas" w:eastAsia="Consolas" w:hAnsi="Consolas" w:cs="Consolas"/>
          <w:color w:val="FF0000"/>
          <w:sz w:val="23"/>
          <w:szCs w:val="23"/>
          <w:highlight w:val="white"/>
        </w:rPr>
        <w:t>width</w:t>
      </w:r>
      <w:r>
        <w:rPr>
          <w:rFonts w:ascii="Consolas" w:eastAsia="Consolas" w:hAnsi="Consolas" w:cs="Consolas"/>
          <w:sz w:val="23"/>
          <w:szCs w:val="23"/>
          <w:highlight w:val="white"/>
        </w:rPr>
        <w:t>:</w:t>
      </w:r>
      <w:r>
        <w:rPr>
          <w:rFonts w:ascii="Consolas" w:eastAsia="Consolas" w:hAnsi="Consolas" w:cs="Consolas"/>
          <w:color w:val="0000CD"/>
          <w:sz w:val="23"/>
          <w:szCs w:val="23"/>
          <w:highlight w:val="white"/>
        </w:rPr>
        <w:t xml:space="preserve"> </w:t>
      </w:r>
      <w:proofErr w:type="gramStart"/>
      <w:r>
        <w:rPr>
          <w:rFonts w:ascii="Consolas" w:eastAsia="Consolas" w:hAnsi="Consolas" w:cs="Consolas"/>
          <w:color w:val="0000CD"/>
          <w:sz w:val="23"/>
          <w:szCs w:val="23"/>
          <w:highlight w:val="white"/>
        </w:rPr>
        <w:t>25%</w:t>
      </w:r>
      <w:proofErr w:type="gramEnd"/>
      <w:r>
        <w:rPr>
          <w:rFonts w:ascii="Consolas" w:eastAsia="Consolas" w:hAnsi="Consolas" w:cs="Consolas"/>
          <w:sz w:val="23"/>
          <w:szCs w:val="23"/>
          <w:highlight w:val="white"/>
        </w:rPr>
        <w:t>;}</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color w:val="A52A2A"/>
          <w:sz w:val="23"/>
          <w:szCs w:val="23"/>
          <w:highlight w:val="white"/>
        </w:rPr>
        <w:t xml:space="preserve">  .col-4 </w:t>
      </w:r>
      <w:r>
        <w:rPr>
          <w:rFonts w:ascii="Consolas" w:eastAsia="Consolas" w:hAnsi="Consolas" w:cs="Consolas"/>
          <w:sz w:val="23"/>
          <w:szCs w:val="23"/>
          <w:highlight w:val="white"/>
        </w:rPr>
        <w:t>{</w:t>
      </w:r>
      <w:r>
        <w:rPr>
          <w:rFonts w:ascii="Consolas" w:eastAsia="Consolas" w:hAnsi="Consolas" w:cs="Consolas"/>
          <w:color w:val="FF0000"/>
          <w:sz w:val="23"/>
          <w:szCs w:val="23"/>
          <w:highlight w:val="white"/>
        </w:rPr>
        <w:t>width</w:t>
      </w:r>
      <w:r>
        <w:rPr>
          <w:rFonts w:ascii="Consolas" w:eastAsia="Consolas" w:hAnsi="Consolas" w:cs="Consolas"/>
          <w:sz w:val="23"/>
          <w:szCs w:val="23"/>
          <w:highlight w:val="white"/>
        </w:rPr>
        <w:t>:</w:t>
      </w:r>
      <w:r>
        <w:rPr>
          <w:rFonts w:ascii="Consolas" w:eastAsia="Consolas" w:hAnsi="Consolas" w:cs="Consolas"/>
          <w:color w:val="0000CD"/>
          <w:sz w:val="23"/>
          <w:szCs w:val="23"/>
          <w:highlight w:val="white"/>
        </w:rPr>
        <w:t xml:space="preserve"> </w:t>
      </w:r>
      <w:proofErr w:type="gramStart"/>
      <w:r>
        <w:rPr>
          <w:rFonts w:ascii="Consolas" w:eastAsia="Consolas" w:hAnsi="Consolas" w:cs="Consolas"/>
          <w:color w:val="0000CD"/>
          <w:sz w:val="23"/>
          <w:szCs w:val="23"/>
          <w:highlight w:val="white"/>
        </w:rPr>
        <w:t>33.33%</w:t>
      </w:r>
      <w:proofErr w:type="gramEnd"/>
      <w:r>
        <w:rPr>
          <w:rFonts w:ascii="Consolas" w:eastAsia="Consolas" w:hAnsi="Consolas" w:cs="Consolas"/>
          <w:sz w:val="23"/>
          <w:szCs w:val="23"/>
          <w:highlight w:val="white"/>
        </w:rPr>
        <w:t>;}</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color w:val="A52A2A"/>
          <w:sz w:val="23"/>
          <w:szCs w:val="23"/>
          <w:highlight w:val="white"/>
        </w:rPr>
        <w:t xml:space="preserve">  .col-5 </w:t>
      </w:r>
      <w:r>
        <w:rPr>
          <w:rFonts w:ascii="Consolas" w:eastAsia="Consolas" w:hAnsi="Consolas" w:cs="Consolas"/>
          <w:sz w:val="23"/>
          <w:szCs w:val="23"/>
          <w:highlight w:val="white"/>
        </w:rPr>
        <w:t>{</w:t>
      </w:r>
      <w:r>
        <w:rPr>
          <w:rFonts w:ascii="Consolas" w:eastAsia="Consolas" w:hAnsi="Consolas" w:cs="Consolas"/>
          <w:color w:val="FF0000"/>
          <w:sz w:val="23"/>
          <w:szCs w:val="23"/>
          <w:highlight w:val="white"/>
        </w:rPr>
        <w:t>width</w:t>
      </w:r>
      <w:r>
        <w:rPr>
          <w:rFonts w:ascii="Consolas" w:eastAsia="Consolas" w:hAnsi="Consolas" w:cs="Consolas"/>
          <w:sz w:val="23"/>
          <w:szCs w:val="23"/>
          <w:highlight w:val="white"/>
        </w:rPr>
        <w:t>:</w:t>
      </w:r>
      <w:r>
        <w:rPr>
          <w:rFonts w:ascii="Consolas" w:eastAsia="Consolas" w:hAnsi="Consolas" w:cs="Consolas"/>
          <w:color w:val="0000CD"/>
          <w:sz w:val="23"/>
          <w:szCs w:val="23"/>
          <w:highlight w:val="white"/>
        </w:rPr>
        <w:t xml:space="preserve"> </w:t>
      </w:r>
      <w:proofErr w:type="gramStart"/>
      <w:r>
        <w:rPr>
          <w:rFonts w:ascii="Consolas" w:eastAsia="Consolas" w:hAnsi="Consolas" w:cs="Consolas"/>
          <w:color w:val="0000CD"/>
          <w:sz w:val="23"/>
          <w:szCs w:val="23"/>
          <w:highlight w:val="white"/>
        </w:rPr>
        <w:t>41.66%</w:t>
      </w:r>
      <w:proofErr w:type="gramEnd"/>
      <w:r>
        <w:rPr>
          <w:rFonts w:ascii="Consolas" w:eastAsia="Consolas" w:hAnsi="Consolas" w:cs="Consolas"/>
          <w:sz w:val="23"/>
          <w:szCs w:val="23"/>
          <w:highlight w:val="white"/>
        </w:rPr>
        <w:t>;}</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color w:val="A52A2A"/>
          <w:sz w:val="23"/>
          <w:szCs w:val="23"/>
          <w:highlight w:val="white"/>
        </w:rPr>
        <w:t xml:space="preserve">  .col-6 </w:t>
      </w:r>
      <w:r>
        <w:rPr>
          <w:rFonts w:ascii="Consolas" w:eastAsia="Consolas" w:hAnsi="Consolas" w:cs="Consolas"/>
          <w:sz w:val="23"/>
          <w:szCs w:val="23"/>
          <w:highlight w:val="white"/>
        </w:rPr>
        <w:t>{</w:t>
      </w:r>
      <w:r>
        <w:rPr>
          <w:rFonts w:ascii="Consolas" w:eastAsia="Consolas" w:hAnsi="Consolas" w:cs="Consolas"/>
          <w:color w:val="FF0000"/>
          <w:sz w:val="23"/>
          <w:szCs w:val="23"/>
          <w:highlight w:val="white"/>
        </w:rPr>
        <w:t>width</w:t>
      </w:r>
      <w:r>
        <w:rPr>
          <w:rFonts w:ascii="Consolas" w:eastAsia="Consolas" w:hAnsi="Consolas" w:cs="Consolas"/>
          <w:sz w:val="23"/>
          <w:szCs w:val="23"/>
          <w:highlight w:val="white"/>
        </w:rPr>
        <w:t>:</w:t>
      </w:r>
      <w:r>
        <w:rPr>
          <w:rFonts w:ascii="Consolas" w:eastAsia="Consolas" w:hAnsi="Consolas" w:cs="Consolas"/>
          <w:color w:val="0000CD"/>
          <w:sz w:val="23"/>
          <w:szCs w:val="23"/>
          <w:highlight w:val="white"/>
        </w:rPr>
        <w:t xml:space="preserve"> </w:t>
      </w:r>
      <w:proofErr w:type="gramStart"/>
      <w:r>
        <w:rPr>
          <w:rFonts w:ascii="Consolas" w:eastAsia="Consolas" w:hAnsi="Consolas" w:cs="Consolas"/>
          <w:color w:val="0000CD"/>
          <w:sz w:val="23"/>
          <w:szCs w:val="23"/>
          <w:highlight w:val="white"/>
        </w:rPr>
        <w:t>50%</w:t>
      </w:r>
      <w:proofErr w:type="gramEnd"/>
      <w:r>
        <w:rPr>
          <w:rFonts w:ascii="Consolas" w:eastAsia="Consolas" w:hAnsi="Consolas" w:cs="Consolas"/>
          <w:sz w:val="23"/>
          <w:szCs w:val="23"/>
          <w:highlight w:val="white"/>
        </w:rPr>
        <w:t>;}</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color w:val="A52A2A"/>
          <w:sz w:val="23"/>
          <w:szCs w:val="23"/>
          <w:highlight w:val="white"/>
        </w:rPr>
        <w:t xml:space="preserve">  .col-7 </w:t>
      </w:r>
      <w:r>
        <w:rPr>
          <w:rFonts w:ascii="Consolas" w:eastAsia="Consolas" w:hAnsi="Consolas" w:cs="Consolas"/>
          <w:sz w:val="23"/>
          <w:szCs w:val="23"/>
          <w:highlight w:val="white"/>
        </w:rPr>
        <w:t>{</w:t>
      </w:r>
      <w:r>
        <w:rPr>
          <w:rFonts w:ascii="Consolas" w:eastAsia="Consolas" w:hAnsi="Consolas" w:cs="Consolas"/>
          <w:color w:val="FF0000"/>
          <w:sz w:val="23"/>
          <w:szCs w:val="23"/>
          <w:highlight w:val="white"/>
        </w:rPr>
        <w:t>width</w:t>
      </w:r>
      <w:r>
        <w:rPr>
          <w:rFonts w:ascii="Consolas" w:eastAsia="Consolas" w:hAnsi="Consolas" w:cs="Consolas"/>
          <w:sz w:val="23"/>
          <w:szCs w:val="23"/>
          <w:highlight w:val="white"/>
        </w:rPr>
        <w:t>:</w:t>
      </w:r>
      <w:r>
        <w:rPr>
          <w:rFonts w:ascii="Consolas" w:eastAsia="Consolas" w:hAnsi="Consolas" w:cs="Consolas"/>
          <w:color w:val="0000CD"/>
          <w:sz w:val="23"/>
          <w:szCs w:val="23"/>
          <w:highlight w:val="white"/>
        </w:rPr>
        <w:t xml:space="preserve"> </w:t>
      </w:r>
      <w:proofErr w:type="gramStart"/>
      <w:r>
        <w:rPr>
          <w:rFonts w:ascii="Consolas" w:eastAsia="Consolas" w:hAnsi="Consolas" w:cs="Consolas"/>
          <w:color w:val="0000CD"/>
          <w:sz w:val="23"/>
          <w:szCs w:val="23"/>
          <w:highlight w:val="white"/>
        </w:rPr>
        <w:t>58.33%</w:t>
      </w:r>
      <w:proofErr w:type="gramEnd"/>
      <w:r>
        <w:rPr>
          <w:rFonts w:ascii="Consolas" w:eastAsia="Consolas" w:hAnsi="Consolas" w:cs="Consolas"/>
          <w:sz w:val="23"/>
          <w:szCs w:val="23"/>
          <w:highlight w:val="white"/>
        </w:rPr>
        <w:t>;}</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color w:val="A52A2A"/>
          <w:sz w:val="23"/>
          <w:szCs w:val="23"/>
          <w:highlight w:val="white"/>
        </w:rPr>
        <w:t xml:space="preserve">  .col-8 </w:t>
      </w:r>
      <w:r>
        <w:rPr>
          <w:rFonts w:ascii="Consolas" w:eastAsia="Consolas" w:hAnsi="Consolas" w:cs="Consolas"/>
          <w:sz w:val="23"/>
          <w:szCs w:val="23"/>
          <w:highlight w:val="white"/>
        </w:rPr>
        <w:t>{</w:t>
      </w:r>
      <w:r>
        <w:rPr>
          <w:rFonts w:ascii="Consolas" w:eastAsia="Consolas" w:hAnsi="Consolas" w:cs="Consolas"/>
          <w:color w:val="FF0000"/>
          <w:sz w:val="23"/>
          <w:szCs w:val="23"/>
          <w:highlight w:val="white"/>
        </w:rPr>
        <w:t>width</w:t>
      </w:r>
      <w:r>
        <w:rPr>
          <w:rFonts w:ascii="Consolas" w:eastAsia="Consolas" w:hAnsi="Consolas" w:cs="Consolas"/>
          <w:sz w:val="23"/>
          <w:szCs w:val="23"/>
          <w:highlight w:val="white"/>
        </w:rPr>
        <w:t>:</w:t>
      </w:r>
      <w:r>
        <w:rPr>
          <w:rFonts w:ascii="Consolas" w:eastAsia="Consolas" w:hAnsi="Consolas" w:cs="Consolas"/>
          <w:color w:val="0000CD"/>
          <w:sz w:val="23"/>
          <w:szCs w:val="23"/>
          <w:highlight w:val="white"/>
        </w:rPr>
        <w:t xml:space="preserve"> </w:t>
      </w:r>
      <w:proofErr w:type="gramStart"/>
      <w:r>
        <w:rPr>
          <w:rFonts w:ascii="Consolas" w:eastAsia="Consolas" w:hAnsi="Consolas" w:cs="Consolas"/>
          <w:color w:val="0000CD"/>
          <w:sz w:val="23"/>
          <w:szCs w:val="23"/>
          <w:highlight w:val="white"/>
        </w:rPr>
        <w:t>66.66%</w:t>
      </w:r>
      <w:proofErr w:type="gramEnd"/>
      <w:r>
        <w:rPr>
          <w:rFonts w:ascii="Consolas" w:eastAsia="Consolas" w:hAnsi="Consolas" w:cs="Consolas"/>
          <w:sz w:val="23"/>
          <w:szCs w:val="23"/>
          <w:highlight w:val="white"/>
        </w:rPr>
        <w:t>;}</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color w:val="A52A2A"/>
          <w:sz w:val="23"/>
          <w:szCs w:val="23"/>
          <w:highlight w:val="white"/>
        </w:rPr>
        <w:t xml:space="preserve">  .col-9 </w:t>
      </w:r>
      <w:r>
        <w:rPr>
          <w:rFonts w:ascii="Consolas" w:eastAsia="Consolas" w:hAnsi="Consolas" w:cs="Consolas"/>
          <w:sz w:val="23"/>
          <w:szCs w:val="23"/>
          <w:highlight w:val="white"/>
        </w:rPr>
        <w:t>{</w:t>
      </w:r>
      <w:r>
        <w:rPr>
          <w:rFonts w:ascii="Consolas" w:eastAsia="Consolas" w:hAnsi="Consolas" w:cs="Consolas"/>
          <w:color w:val="FF0000"/>
          <w:sz w:val="23"/>
          <w:szCs w:val="23"/>
          <w:highlight w:val="white"/>
        </w:rPr>
        <w:t>width</w:t>
      </w:r>
      <w:r>
        <w:rPr>
          <w:rFonts w:ascii="Consolas" w:eastAsia="Consolas" w:hAnsi="Consolas" w:cs="Consolas"/>
          <w:sz w:val="23"/>
          <w:szCs w:val="23"/>
          <w:highlight w:val="white"/>
        </w:rPr>
        <w:t>:</w:t>
      </w:r>
      <w:r>
        <w:rPr>
          <w:rFonts w:ascii="Consolas" w:eastAsia="Consolas" w:hAnsi="Consolas" w:cs="Consolas"/>
          <w:color w:val="0000CD"/>
          <w:sz w:val="23"/>
          <w:szCs w:val="23"/>
          <w:highlight w:val="white"/>
        </w:rPr>
        <w:t xml:space="preserve"> </w:t>
      </w:r>
      <w:proofErr w:type="gramStart"/>
      <w:r>
        <w:rPr>
          <w:rFonts w:ascii="Consolas" w:eastAsia="Consolas" w:hAnsi="Consolas" w:cs="Consolas"/>
          <w:color w:val="0000CD"/>
          <w:sz w:val="23"/>
          <w:szCs w:val="23"/>
          <w:highlight w:val="white"/>
        </w:rPr>
        <w:t>75%</w:t>
      </w:r>
      <w:proofErr w:type="gramEnd"/>
      <w:r>
        <w:rPr>
          <w:rFonts w:ascii="Consolas" w:eastAsia="Consolas" w:hAnsi="Consolas" w:cs="Consolas"/>
          <w:sz w:val="23"/>
          <w:szCs w:val="23"/>
          <w:highlight w:val="white"/>
        </w:rPr>
        <w:t>;}</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color w:val="A52A2A"/>
          <w:sz w:val="23"/>
          <w:szCs w:val="23"/>
          <w:highlight w:val="white"/>
        </w:rPr>
        <w:t xml:space="preserve">  .col-10 </w:t>
      </w:r>
      <w:r>
        <w:rPr>
          <w:rFonts w:ascii="Consolas" w:eastAsia="Consolas" w:hAnsi="Consolas" w:cs="Consolas"/>
          <w:sz w:val="23"/>
          <w:szCs w:val="23"/>
          <w:highlight w:val="white"/>
        </w:rPr>
        <w:t>{</w:t>
      </w:r>
      <w:r>
        <w:rPr>
          <w:rFonts w:ascii="Consolas" w:eastAsia="Consolas" w:hAnsi="Consolas" w:cs="Consolas"/>
          <w:color w:val="FF0000"/>
          <w:sz w:val="23"/>
          <w:szCs w:val="23"/>
          <w:highlight w:val="white"/>
        </w:rPr>
        <w:t>width</w:t>
      </w:r>
      <w:r>
        <w:rPr>
          <w:rFonts w:ascii="Consolas" w:eastAsia="Consolas" w:hAnsi="Consolas" w:cs="Consolas"/>
          <w:sz w:val="23"/>
          <w:szCs w:val="23"/>
          <w:highlight w:val="white"/>
        </w:rPr>
        <w:t>:</w:t>
      </w:r>
      <w:r>
        <w:rPr>
          <w:rFonts w:ascii="Consolas" w:eastAsia="Consolas" w:hAnsi="Consolas" w:cs="Consolas"/>
          <w:color w:val="0000CD"/>
          <w:sz w:val="23"/>
          <w:szCs w:val="23"/>
          <w:highlight w:val="white"/>
        </w:rPr>
        <w:t xml:space="preserve"> </w:t>
      </w:r>
      <w:proofErr w:type="gramStart"/>
      <w:r>
        <w:rPr>
          <w:rFonts w:ascii="Consolas" w:eastAsia="Consolas" w:hAnsi="Consolas" w:cs="Consolas"/>
          <w:color w:val="0000CD"/>
          <w:sz w:val="23"/>
          <w:szCs w:val="23"/>
          <w:highlight w:val="white"/>
        </w:rPr>
        <w:t>83.33%</w:t>
      </w:r>
      <w:proofErr w:type="gramEnd"/>
      <w:r>
        <w:rPr>
          <w:rFonts w:ascii="Consolas" w:eastAsia="Consolas" w:hAnsi="Consolas" w:cs="Consolas"/>
          <w:sz w:val="23"/>
          <w:szCs w:val="23"/>
          <w:highlight w:val="white"/>
        </w:rPr>
        <w:t>;}</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color w:val="A52A2A"/>
          <w:sz w:val="23"/>
          <w:szCs w:val="23"/>
          <w:highlight w:val="white"/>
        </w:rPr>
        <w:lastRenderedPageBreak/>
        <w:t xml:space="preserve">  .col-11 </w:t>
      </w:r>
      <w:r>
        <w:rPr>
          <w:rFonts w:ascii="Consolas" w:eastAsia="Consolas" w:hAnsi="Consolas" w:cs="Consolas"/>
          <w:sz w:val="23"/>
          <w:szCs w:val="23"/>
          <w:highlight w:val="white"/>
        </w:rPr>
        <w:t>{</w:t>
      </w:r>
      <w:r>
        <w:rPr>
          <w:rFonts w:ascii="Consolas" w:eastAsia="Consolas" w:hAnsi="Consolas" w:cs="Consolas"/>
          <w:color w:val="FF0000"/>
          <w:sz w:val="23"/>
          <w:szCs w:val="23"/>
          <w:highlight w:val="white"/>
        </w:rPr>
        <w:t>width</w:t>
      </w:r>
      <w:r>
        <w:rPr>
          <w:rFonts w:ascii="Consolas" w:eastAsia="Consolas" w:hAnsi="Consolas" w:cs="Consolas"/>
          <w:sz w:val="23"/>
          <w:szCs w:val="23"/>
          <w:highlight w:val="white"/>
        </w:rPr>
        <w:t>:</w:t>
      </w:r>
      <w:r>
        <w:rPr>
          <w:rFonts w:ascii="Consolas" w:eastAsia="Consolas" w:hAnsi="Consolas" w:cs="Consolas"/>
          <w:color w:val="0000CD"/>
          <w:sz w:val="23"/>
          <w:szCs w:val="23"/>
          <w:highlight w:val="white"/>
        </w:rPr>
        <w:t xml:space="preserve"> </w:t>
      </w:r>
      <w:proofErr w:type="gramStart"/>
      <w:r>
        <w:rPr>
          <w:rFonts w:ascii="Consolas" w:eastAsia="Consolas" w:hAnsi="Consolas" w:cs="Consolas"/>
          <w:color w:val="0000CD"/>
          <w:sz w:val="23"/>
          <w:szCs w:val="23"/>
          <w:highlight w:val="white"/>
        </w:rPr>
        <w:t>91.66%</w:t>
      </w:r>
      <w:proofErr w:type="gramEnd"/>
      <w:r>
        <w:rPr>
          <w:rFonts w:ascii="Consolas" w:eastAsia="Consolas" w:hAnsi="Consolas" w:cs="Consolas"/>
          <w:sz w:val="23"/>
          <w:szCs w:val="23"/>
          <w:highlight w:val="white"/>
        </w:rPr>
        <w:t>;}</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color w:val="A52A2A"/>
          <w:sz w:val="23"/>
          <w:szCs w:val="23"/>
          <w:highlight w:val="white"/>
        </w:rPr>
        <w:t xml:space="preserve">  .col-12 </w:t>
      </w:r>
      <w:r>
        <w:rPr>
          <w:rFonts w:ascii="Consolas" w:eastAsia="Consolas" w:hAnsi="Consolas" w:cs="Consolas"/>
          <w:sz w:val="23"/>
          <w:szCs w:val="23"/>
          <w:highlight w:val="white"/>
        </w:rPr>
        <w:t>{</w:t>
      </w:r>
      <w:r>
        <w:rPr>
          <w:rFonts w:ascii="Consolas" w:eastAsia="Consolas" w:hAnsi="Consolas" w:cs="Consolas"/>
          <w:color w:val="FF0000"/>
          <w:sz w:val="23"/>
          <w:szCs w:val="23"/>
          <w:highlight w:val="white"/>
        </w:rPr>
        <w:t>width</w:t>
      </w:r>
      <w:r>
        <w:rPr>
          <w:rFonts w:ascii="Consolas" w:eastAsia="Consolas" w:hAnsi="Consolas" w:cs="Consolas"/>
          <w:sz w:val="23"/>
          <w:szCs w:val="23"/>
          <w:highlight w:val="white"/>
        </w:rPr>
        <w:t>:</w:t>
      </w:r>
      <w:r>
        <w:rPr>
          <w:rFonts w:ascii="Consolas" w:eastAsia="Consolas" w:hAnsi="Consolas" w:cs="Consolas"/>
          <w:color w:val="0000CD"/>
          <w:sz w:val="23"/>
          <w:szCs w:val="23"/>
          <w:highlight w:val="white"/>
        </w:rPr>
        <w:t xml:space="preserve"> </w:t>
      </w:r>
      <w:proofErr w:type="gramStart"/>
      <w:r>
        <w:rPr>
          <w:rFonts w:ascii="Consolas" w:eastAsia="Consolas" w:hAnsi="Consolas" w:cs="Consolas"/>
          <w:color w:val="0000CD"/>
          <w:sz w:val="23"/>
          <w:szCs w:val="23"/>
          <w:highlight w:val="white"/>
        </w:rPr>
        <w:t>100%</w:t>
      </w:r>
      <w:proofErr w:type="gramEnd"/>
      <w:r>
        <w:rPr>
          <w:rFonts w:ascii="Consolas" w:eastAsia="Consolas" w:hAnsi="Consolas" w:cs="Consolas"/>
          <w:sz w:val="23"/>
          <w:szCs w:val="23"/>
          <w:highlight w:val="white"/>
        </w:rPr>
        <w:t>;}</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 {</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 xml:space="preserve">  </w:t>
      </w:r>
      <w:proofErr w:type="gramStart"/>
      <w:r>
        <w:rPr>
          <w:rFonts w:ascii="Consolas" w:eastAsia="Consolas" w:hAnsi="Consolas" w:cs="Consolas"/>
          <w:sz w:val="23"/>
          <w:szCs w:val="23"/>
          <w:highlight w:val="white"/>
        </w:rPr>
        <w:t>box-sizing</w:t>
      </w:r>
      <w:proofErr w:type="gramEnd"/>
      <w:r>
        <w:rPr>
          <w:rFonts w:ascii="Consolas" w:eastAsia="Consolas" w:hAnsi="Consolas" w:cs="Consolas"/>
          <w:sz w:val="23"/>
          <w:szCs w:val="23"/>
          <w:highlight w:val="white"/>
        </w:rPr>
        <w:t>: border-box;</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w:t>
      </w:r>
    </w:p>
    <w:p w:rsidR="000A729B" w:rsidRDefault="000A729B">
      <w:pPr>
        <w:shd w:val="clear" w:color="auto" w:fill="FFFFFF"/>
        <w:spacing w:before="280" w:line="240" w:lineRule="auto"/>
        <w:ind w:left="-709"/>
        <w:rPr>
          <w:rFonts w:ascii="Consolas" w:eastAsia="Consolas" w:hAnsi="Consolas" w:cs="Consolas"/>
          <w:sz w:val="23"/>
          <w:szCs w:val="23"/>
          <w:highlight w:val="white"/>
        </w:rPr>
      </w:pP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.row:</w:t>
      </w:r>
      <w:proofErr w:type="gramStart"/>
      <w:r>
        <w:rPr>
          <w:rFonts w:ascii="Consolas" w:eastAsia="Consolas" w:hAnsi="Consolas" w:cs="Consolas"/>
          <w:sz w:val="23"/>
          <w:szCs w:val="23"/>
          <w:highlight w:val="white"/>
        </w:rPr>
        <w:t>:after</w:t>
      </w:r>
      <w:proofErr w:type="gramEnd"/>
      <w:r>
        <w:rPr>
          <w:rFonts w:ascii="Consolas" w:eastAsia="Consolas" w:hAnsi="Consolas" w:cs="Consolas"/>
          <w:sz w:val="23"/>
          <w:szCs w:val="23"/>
          <w:highlight w:val="white"/>
        </w:rPr>
        <w:t xml:space="preserve"> {</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 xml:space="preserve">  </w:t>
      </w:r>
      <w:proofErr w:type="gramStart"/>
      <w:r>
        <w:rPr>
          <w:rFonts w:ascii="Consolas" w:eastAsia="Consolas" w:hAnsi="Consolas" w:cs="Consolas"/>
          <w:sz w:val="23"/>
          <w:szCs w:val="23"/>
          <w:highlight w:val="white"/>
        </w:rPr>
        <w:t>content</w:t>
      </w:r>
      <w:proofErr w:type="gramEnd"/>
      <w:r>
        <w:rPr>
          <w:rFonts w:ascii="Consolas" w:eastAsia="Consolas" w:hAnsi="Consolas" w:cs="Consolas"/>
          <w:sz w:val="23"/>
          <w:szCs w:val="23"/>
          <w:highlight w:val="white"/>
        </w:rPr>
        <w:t>: "";</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 xml:space="preserve">  </w:t>
      </w:r>
      <w:proofErr w:type="gramStart"/>
      <w:r>
        <w:rPr>
          <w:rFonts w:ascii="Consolas" w:eastAsia="Consolas" w:hAnsi="Consolas" w:cs="Consolas"/>
          <w:sz w:val="23"/>
          <w:szCs w:val="23"/>
          <w:highlight w:val="white"/>
        </w:rPr>
        <w:t>clear</w:t>
      </w:r>
      <w:proofErr w:type="gramEnd"/>
      <w:r>
        <w:rPr>
          <w:rFonts w:ascii="Consolas" w:eastAsia="Consolas" w:hAnsi="Consolas" w:cs="Consolas"/>
          <w:sz w:val="23"/>
          <w:szCs w:val="23"/>
          <w:highlight w:val="white"/>
        </w:rPr>
        <w:t>: both;</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 xml:space="preserve">  </w:t>
      </w:r>
      <w:proofErr w:type="gramStart"/>
      <w:r>
        <w:rPr>
          <w:rFonts w:ascii="Consolas" w:eastAsia="Consolas" w:hAnsi="Consolas" w:cs="Consolas"/>
          <w:sz w:val="23"/>
          <w:szCs w:val="23"/>
          <w:highlight w:val="white"/>
        </w:rPr>
        <w:t>display</w:t>
      </w:r>
      <w:proofErr w:type="gramEnd"/>
      <w:r>
        <w:rPr>
          <w:rFonts w:ascii="Consolas" w:eastAsia="Consolas" w:hAnsi="Consolas" w:cs="Consolas"/>
          <w:sz w:val="23"/>
          <w:szCs w:val="23"/>
          <w:highlight w:val="white"/>
        </w:rPr>
        <w:t>: table;</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w:t>
      </w:r>
    </w:p>
    <w:p w:rsidR="000A729B" w:rsidRDefault="000A729B">
      <w:pPr>
        <w:shd w:val="clear" w:color="auto" w:fill="FFFFFF"/>
        <w:spacing w:before="280" w:line="240" w:lineRule="auto"/>
        <w:ind w:left="-709"/>
        <w:rPr>
          <w:rFonts w:ascii="Consolas" w:eastAsia="Consolas" w:hAnsi="Consolas" w:cs="Consolas"/>
          <w:sz w:val="23"/>
          <w:szCs w:val="23"/>
          <w:highlight w:val="white"/>
        </w:rPr>
      </w:pP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w:t>
      </w:r>
      <w:proofErr w:type="gramStart"/>
      <w:r>
        <w:rPr>
          <w:rFonts w:ascii="Consolas" w:eastAsia="Consolas" w:hAnsi="Consolas" w:cs="Consolas"/>
          <w:sz w:val="23"/>
          <w:szCs w:val="23"/>
          <w:highlight w:val="white"/>
        </w:rPr>
        <w:t>class</w:t>
      </w:r>
      <w:proofErr w:type="gramEnd"/>
      <w:r>
        <w:rPr>
          <w:rFonts w:ascii="Consolas" w:eastAsia="Consolas" w:hAnsi="Consolas" w:cs="Consolas"/>
          <w:sz w:val="23"/>
          <w:szCs w:val="23"/>
          <w:highlight w:val="white"/>
        </w:rPr>
        <w:t>*="</w:t>
      </w:r>
      <w:proofErr w:type="spellStart"/>
      <w:r>
        <w:rPr>
          <w:rFonts w:ascii="Consolas" w:eastAsia="Consolas" w:hAnsi="Consolas" w:cs="Consolas"/>
          <w:sz w:val="23"/>
          <w:szCs w:val="23"/>
          <w:highlight w:val="white"/>
        </w:rPr>
        <w:t>col</w:t>
      </w:r>
      <w:proofErr w:type="spellEnd"/>
      <w:r>
        <w:rPr>
          <w:rFonts w:ascii="Consolas" w:eastAsia="Consolas" w:hAnsi="Consolas" w:cs="Consolas"/>
          <w:sz w:val="23"/>
          <w:szCs w:val="23"/>
          <w:highlight w:val="white"/>
        </w:rPr>
        <w:t>-"] {</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 xml:space="preserve">  </w:t>
      </w:r>
      <w:proofErr w:type="gramStart"/>
      <w:r>
        <w:rPr>
          <w:rFonts w:ascii="Consolas" w:eastAsia="Consolas" w:hAnsi="Consolas" w:cs="Consolas"/>
          <w:sz w:val="23"/>
          <w:szCs w:val="23"/>
          <w:highlight w:val="white"/>
        </w:rPr>
        <w:t>float</w:t>
      </w:r>
      <w:proofErr w:type="gramEnd"/>
      <w:r>
        <w:rPr>
          <w:rFonts w:ascii="Consolas" w:eastAsia="Consolas" w:hAnsi="Consolas" w:cs="Consolas"/>
          <w:sz w:val="23"/>
          <w:szCs w:val="23"/>
          <w:highlight w:val="white"/>
        </w:rPr>
        <w:t>: left;</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 xml:space="preserve">  </w:t>
      </w:r>
      <w:proofErr w:type="gramStart"/>
      <w:r>
        <w:rPr>
          <w:rFonts w:ascii="Consolas" w:eastAsia="Consolas" w:hAnsi="Consolas" w:cs="Consolas"/>
          <w:sz w:val="23"/>
          <w:szCs w:val="23"/>
          <w:highlight w:val="white"/>
        </w:rPr>
        <w:t>padding</w:t>
      </w:r>
      <w:proofErr w:type="gramEnd"/>
      <w:r>
        <w:rPr>
          <w:rFonts w:ascii="Consolas" w:eastAsia="Consolas" w:hAnsi="Consolas" w:cs="Consolas"/>
          <w:sz w:val="23"/>
          <w:szCs w:val="23"/>
          <w:highlight w:val="white"/>
        </w:rPr>
        <w:t>: 15px;</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w:t>
      </w:r>
    </w:p>
    <w:p w:rsidR="000A729B" w:rsidRDefault="000A729B">
      <w:pPr>
        <w:shd w:val="clear" w:color="auto" w:fill="FFFFFF"/>
        <w:spacing w:before="280" w:line="240" w:lineRule="auto"/>
        <w:ind w:left="-709"/>
        <w:rPr>
          <w:rFonts w:ascii="Consolas" w:eastAsia="Consolas" w:hAnsi="Consolas" w:cs="Consolas"/>
          <w:sz w:val="23"/>
          <w:szCs w:val="23"/>
          <w:highlight w:val="white"/>
        </w:rPr>
      </w:pPr>
    </w:p>
    <w:p w:rsidR="000A729B" w:rsidRDefault="000A729B">
      <w:pPr>
        <w:shd w:val="clear" w:color="auto" w:fill="FFFFFF"/>
        <w:spacing w:before="280" w:line="240" w:lineRule="auto"/>
        <w:ind w:left="-709"/>
        <w:rPr>
          <w:rFonts w:ascii="Consolas" w:eastAsia="Consolas" w:hAnsi="Consolas" w:cs="Consolas"/>
          <w:sz w:val="23"/>
          <w:szCs w:val="23"/>
          <w:highlight w:val="white"/>
        </w:rPr>
      </w:pPr>
    </w:p>
    <w:p w:rsidR="000A729B" w:rsidRDefault="00E46B47">
      <w:pPr>
        <w:pStyle w:val="Heading2"/>
        <w:shd w:val="clear" w:color="auto" w:fill="FFFFFF"/>
        <w:spacing w:before="280" w:after="280"/>
        <w:rPr>
          <w:rFonts w:ascii="Consolas" w:eastAsia="Consolas" w:hAnsi="Consolas" w:cs="Consolas"/>
          <w:sz w:val="23"/>
          <w:szCs w:val="23"/>
          <w:highlight w:val="white"/>
        </w:rPr>
      </w:pPr>
      <w:bookmarkStart w:id="15" w:name="_heading=h.fjxnn4chbf1" w:colFirst="0" w:colLast="0"/>
      <w:bookmarkEnd w:id="15"/>
      <w:r>
        <w:rPr>
          <w:rFonts w:ascii="Arial" w:eastAsia="Arial" w:hAnsi="Arial" w:cs="Arial"/>
          <w:b w:val="0"/>
          <w:sz w:val="48"/>
          <w:szCs w:val="48"/>
          <w:highlight w:val="white"/>
        </w:rPr>
        <w:t>Typical Device Breakpoints</w:t>
      </w:r>
    </w:p>
    <w:p w:rsidR="000A729B" w:rsidRDefault="00E46B47">
      <w:pPr>
        <w:shd w:val="clear" w:color="auto" w:fill="FFFFFF"/>
        <w:spacing w:before="280" w:line="240" w:lineRule="auto"/>
        <w:ind w:left="-709"/>
        <w:rPr>
          <w:rFonts w:ascii="Consolas" w:eastAsia="Consolas" w:hAnsi="Consolas" w:cs="Consolas"/>
          <w:color w:val="008000"/>
          <w:sz w:val="23"/>
          <w:szCs w:val="23"/>
          <w:highlight w:val="white"/>
        </w:rPr>
      </w:pPr>
      <w:r>
        <w:rPr>
          <w:rFonts w:ascii="Consolas" w:eastAsia="Consolas" w:hAnsi="Consolas" w:cs="Consolas"/>
          <w:color w:val="008000"/>
          <w:sz w:val="23"/>
          <w:szCs w:val="23"/>
          <w:highlight w:val="white"/>
        </w:rPr>
        <w:t>/* Extra small devices (phones, 600px and down) */</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color w:val="A52A2A"/>
          <w:sz w:val="23"/>
          <w:szCs w:val="23"/>
          <w:highlight w:val="white"/>
        </w:rPr>
        <w:t xml:space="preserve">@media only screen and (max-width: 600px) </w:t>
      </w:r>
      <w:r>
        <w:rPr>
          <w:rFonts w:ascii="Consolas" w:eastAsia="Consolas" w:hAnsi="Consolas" w:cs="Consolas"/>
          <w:sz w:val="23"/>
          <w:szCs w:val="23"/>
          <w:highlight w:val="white"/>
        </w:rPr>
        <w:t>{</w:t>
      </w:r>
      <w:r>
        <w:rPr>
          <w:rFonts w:ascii="Consolas" w:eastAsia="Consolas" w:hAnsi="Consolas" w:cs="Consolas"/>
          <w:color w:val="FF0000"/>
          <w:sz w:val="23"/>
          <w:szCs w:val="23"/>
          <w:highlight w:val="white"/>
        </w:rPr>
        <w:t>...</w:t>
      </w:r>
      <w:r>
        <w:rPr>
          <w:rFonts w:ascii="Consolas" w:eastAsia="Consolas" w:hAnsi="Consolas" w:cs="Consolas"/>
          <w:sz w:val="23"/>
          <w:szCs w:val="23"/>
          <w:highlight w:val="white"/>
        </w:rPr>
        <w:t>}</w:t>
      </w:r>
    </w:p>
    <w:p w:rsidR="000A729B" w:rsidRDefault="000A729B">
      <w:pPr>
        <w:shd w:val="clear" w:color="auto" w:fill="FFFFFF"/>
        <w:spacing w:before="280" w:line="240" w:lineRule="auto"/>
        <w:ind w:left="-709"/>
        <w:rPr>
          <w:rFonts w:ascii="Consolas" w:eastAsia="Consolas" w:hAnsi="Consolas" w:cs="Consolas"/>
          <w:sz w:val="23"/>
          <w:szCs w:val="23"/>
          <w:highlight w:val="white"/>
        </w:rPr>
      </w:pPr>
    </w:p>
    <w:p w:rsidR="000A729B" w:rsidRDefault="00E46B47">
      <w:pPr>
        <w:shd w:val="clear" w:color="auto" w:fill="FFFFFF"/>
        <w:spacing w:before="280" w:line="240" w:lineRule="auto"/>
        <w:ind w:left="-709"/>
        <w:rPr>
          <w:rFonts w:ascii="Consolas" w:eastAsia="Consolas" w:hAnsi="Consolas" w:cs="Consolas"/>
          <w:color w:val="008000"/>
          <w:sz w:val="23"/>
          <w:szCs w:val="23"/>
          <w:highlight w:val="white"/>
        </w:rPr>
      </w:pPr>
      <w:r>
        <w:rPr>
          <w:rFonts w:ascii="Consolas" w:eastAsia="Consolas" w:hAnsi="Consolas" w:cs="Consolas"/>
          <w:color w:val="008000"/>
          <w:sz w:val="23"/>
          <w:szCs w:val="23"/>
          <w:highlight w:val="white"/>
        </w:rPr>
        <w:t>/* Small devices (portrait tablets and large phones, 600px and up) */</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color w:val="A52A2A"/>
          <w:sz w:val="23"/>
          <w:szCs w:val="23"/>
          <w:highlight w:val="white"/>
        </w:rPr>
        <w:t xml:space="preserve">@media only screen and (min-width: 600px) </w:t>
      </w:r>
      <w:r>
        <w:rPr>
          <w:rFonts w:ascii="Consolas" w:eastAsia="Consolas" w:hAnsi="Consolas" w:cs="Consolas"/>
          <w:sz w:val="23"/>
          <w:szCs w:val="23"/>
          <w:highlight w:val="white"/>
        </w:rPr>
        <w:t>{</w:t>
      </w:r>
      <w:r>
        <w:rPr>
          <w:rFonts w:ascii="Consolas" w:eastAsia="Consolas" w:hAnsi="Consolas" w:cs="Consolas"/>
          <w:color w:val="FF0000"/>
          <w:sz w:val="23"/>
          <w:szCs w:val="23"/>
          <w:highlight w:val="white"/>
        </w:rPr>
        <w:t>...</w:t>
      </w:r>
      <w:r>
        <w:rPr>
          <w:rFonts w:ascii="Consolas" w:eastAsia="Consolas" w:hAnsi="Consolas" w:cs="Consolas"/>
          <w:sz w:val="23"/>
          <w:szCs w:val="23"/>
          <w:highlight w:val="white"/>
        </w:rPr>
        <w:t>}</w:t>
      </w:r>
    </w:p>
    <w:p w:rsidR="000A729B" w:rsidRDefault="000A729B">
      <w:pPr>
        <w:shd w:val="clear" w:color="auto" w:fill="FFFFFF"/>
        <w:spacing w:before="280" w:line="240" w:lineRule="auto"/>
        <w:ind w:left="-709"/>
        <w:rPr>
          <w:rFonts w:ascii="Consolas" w:eastAsia="Consolas" w:hAnsi="Consolas" w:cs="Consolas"/>
          <w:sz w:val="23"/>
          <w:szCs w:val="23"/>
          <w:highlight w:val="white"/>
        </w:rPr>
      </w:pPr>
    </w:p>
    <w:p w:rsidR="000A729B" w:rsidRDefault="00E46B47">
      <w:pPr>
        <w:shd w:val="clear" w:color="auto" w:fill="FFFFFF"/>
        <w:spacing w:before="280" w:line="240" w:lineRule="auto"/>
        <w:ind w:left="-709"/>
        <w:rPr>
          <w:rFonts w:ascii="Consolas" w:eastAsia="Consolas" w:hAnsi="Consolas" w:cs="Consolas"/>
          <w:color w:val="008000"/>
          <w:sz w:val="23"/>
          <w:szCs w:val="23"/>
          <w:highlight w:val="white"/>
        </w:rPr>
      </w:pPr>
      <w:r>
        <w:rPr>
          <w:rFonts w:ascii="Consolas" w:eastAsia="Consolas" w:hAnsi="Consolas" w:cs="Consolas"/>
          <w:color w:val="008000"/>
          <w:sz w:val="23"/>
          <w:szCs w:val="23"/>
          <w:highlight w:val="white"/>
        </w:rPr>
        <w:t>/* Medium devices (landscape tablets, 768px and up) */</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color w:val="A52A2A"/>
          <w:sz w:val="23"/>
          <w:szCs w:val="23"/>
          <w:highlight w:val="white"/>
        </w:rPr>
        <w:t xml:space="preserve">@media only screen and (min-width: 768px) </w:t>
      </w:r>
      <w:r>
        <w:rPr>
          <w:rFonts w:ascii="Consolas" w:eastAsia="Consolas" w:hAnsi="Consolas" w:cs="Consolas"/>
          <w:sz w:val="23"/>
          <w:szCs w:val="23"/>
          <w:highlight w:val="white"/>
        </w:rPr>
        <w:t>{</w:t>
      </w:r>
      <w:r>
        <w:rPr>
          <w:rFonts w:ascii="Consolas" w:eastAsia="Consolas" w:hAnsi="Consolas" w:cs="Consolas"/>
          <w:color w:val="FF0000"/>
          <w:sz w:val="23"/>
          <w:szCs w:val="23"/>
          <w:highlight w:val="white"/>
        </w:rPr>
        <w:t>...</w:t>
      </w:r>
      <w:r>
        <w:rPr>
          <w:rFonts w:ascii="Consolas" w:eastAsia="Consolas" w:hAnsi="Consolas" w:cs="Consolas"/>
          <w:sz w:val="23"/>
          <w:szCs w:val="23"/>
          <w:highlight w:val="white"/>
        </w:rPr>
        <w:t>}</w:t>
      </w:r>
    </w:p>
    <w:p w:rsidR="000A729B" w:rsidRDefault="000A729B">
      <w:pPr>
        <w:shd w:val="clear" w:color="auto" w:fill="FFFFFF"/>
        <w:spacing w:before="280" w:line="240" w:lineRule="auto"/>
        <w:ind w:left="-709"/>
        <w:rPr>
          <w:rFonts w:ascii="Consolas" w:eastAsia="Consolas" w:hAnsi="Consolas" w:cs="Consolas"/>
          <w:sz w:val="23"/>
          <w:szCs w:val="23"/>
          <w:highlight w:val="white"/>
        </w:rPr>
      </w:pPr>
    </w:p>
    <w:p w:rsidR="000A729B" w:rsidRDefault="00E46B47">
      <w:pPr>
        <w:shd w:val="clear" w:color="auto" w:fill="FFFFFF"/>
        <w:spacing w:before="280" w:line="240" w:lineRule="auto"/>
        <w:ind w:left="-709"/>
        <w:rPr>
          <w:rFonts w:ascii="Consolas" w:eastAsia="Consolas" w:hAnsi="Consolas" w:cs="Consolas"/>
          <w:color w:val="008000"/>
          <w:sz w:val="23"/>
          <w:szCs w:val="23"/>
          <w:highlight w:val="white"/>
        </w:rPr>
      </w:pPr>
      <w:r>
        <w:rPr>
          <w:rFonts w:ascii="Consolas" w:eastAsia="Consolas" w:hAnsi="Consolas" w:cs="Consolas"/>
          <w:color w:val="008000"/>
          <w:sz w:val="23"/>
          <w:szCs w:val="23"/>
          <w:highlight w:val="white"/>
        </w:rPr>
        <w:t>/* Large devices (laptops/desktops, 992px and up) */</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color w:val="A52A2A"/>
          <w:sz w:val="23"/>
          <w:szCs w:val="23"/>
          <w:highlight w:val="white"/>
        </w:rPr>
        <w:t xml:space="preserve">@media only screen and (min-width: 992px) </w:t>
      </w:r>
      <w:r>
        <w:rPr>
          <w:rFonts w:ascii="Consolas" w:eastAsia="Consolas" w:hAnsi="Consolas" w:cs="Consolas"/>
          <w:sz w:val="23"/>
          <w:szCs w:val="23"/>
          <w:highlight w:val="white"/>
        </w:rPr>
        <w:t>{</w:t>
      </w:r>
      <w:r>
        <w:rPr>
          <w:rFonts w:ascii="Consolas" w:eastAsia="Consolas" w:hAnsi="Consolas" w:cs="Consolas"/>
          <w:color w:val="FF0000"/>
          <w:sz w:val="23"/>
          <w:szCs w:val="23"/>
          <w:highlight w:val="white"/>
        </w:rPr>
        <w:t>...</w:t>
      </w:r>
      <w:r>
        <w:rPr>
          <w:rFonts w:ascii="Consolas" w:eastAsia="Consolas" w:hAnsi="Consolas" w:cs="Consolas"/>
          <w:sz w:val="23"/>
          <w:szCs w:val="23"/>
          <w:highlight w:val="white"/>
        </w:rPr>
        <w:t>}</w:t>
      </w:r>
    </w:p>
    <w:p w:rsidR="000A729B" w:rsidRDefault="000A729B">
      <w:pPr>
        <w:shd w:val="clear" w:color="auto" w:fill="FFFFFF"/>
        <w:spacing w:before="280" w:line="240" w:lineRule="auto"/>
        <w:ind w:left="-709"/>
        <w:rPr>
          <w:rFonts w:ascii="Consolas" w:eastAsia="Consolas" w:hAnsi="Consolas" w:cs="Consolas"/>
          <w:sz w:val="23"/>
          <w:szCs w:val="23"/>
          <w:highlight w:val="white"/>
        </w:rPr>
      </w:pPr>
    </w:p>
    <w:p w:rsidR="000A729B" w:rsidRDefault="00E46B47">
      <w:pPr>
        <w:shd w:val="clear" w:color="auto" w:fill="FFFFFF"/>
        <w:spacing w:before="280" w:line="240" w:lineRule="auto"/>
        <w:ind w:left="-709"/>
        <w:rPr>
          <w:rFonts w:ascii="Consolas" w:eastAsia="Consolas" w:hAnsi="Consolas" w:cs="Consolas"/>
          <w:color w:val="008000"/>
          <w:sz w:val="23"/>
          <w:szCs w:val="23"/>
          <w:highlight w:val="white"/>
        </w:rPr>
      </w:pPr>
      <w:r>
        <w:rPr>
          <w:rFonts w:ascii="Consolas" w:eastAsia="Consolas" w:hAnsi="Consolas" w:cs="Consolas"/>
          <w:color w:val="008000"/>
          <w:sz w:val="23"/>
          <w:szCs w:val="23"/>
          <w:highlight w:val="white"/>
        </w:rPr>
        <w:t>/* Extra large devices (large laptops and desktops, 1200px and up) */</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color w:val="A52A2A"/>
          <w:sz w:val="23"/>
          <w:szCs w:val="23"/>
          <w:highlight w:val="white"/>
        </w:rPr>
        <w:t xml:space="preserve">@media only screen and (min-width: 1200px) </w:t>
      </w:r>
      <w:r>
        <w:rPr>
          <w:rFonts w:ascii="Consolas" w:eastAsia="Consolas" w:hAnsi="Consolas" w:cs="Consolas"/>
          <w:sz w:val="23"/>
          <w:szCs w:val="23"/>
          <w:highlight w:val="white"/>
        </w:rPr>
        <w:t>{</w:t>
      </w:r>
      <w:r>
        <w:rPr>
          <w:rFonts w:ascii="Consolas" w:eastAsia="Consolas" w:hAnsi="Consolas" w:cs="Consolas"/>
          <w:color w:val="FF0000"/>
          <w:sz w:val="23"/>
          <w:szCs w:val="23"/>
          <w:highlight w:val="white"/>
        </w:rPr>
        <w:t>...</w:t>
      </w:r>
      <w:r>
        <w:rPr>
          <w:rFonts w:ascii="Consolas" w:eastAsia="Consolas" w:hAnsi="Consolas" w:cs="Consolas"/>
          <w:sz w:val="23"/>
          <w:szCs w:val="23"/>
          <w:highlight w:val="white"/>
        </w:rPr>
        <w:t>}</w:t>
      </w:r>
    </w:p>
    <w:p w:rsidR="000A729B" w:rsidRDefault="000A729B">
      <w:pPr>
        <w:shd w:val="clear" w:color="auto" w:fill="FFFFFF"/>
        <w:spacing w:before="280" w:line="240" w:lineRule="auto"/>
        <w:ind w:left="-709"/>
        <w:rPr>
          <w:rFonts w:ascii="Consolas" w:eastAsia="Consolas" w:hAnsi="Consolas" w:cs="Consolas"/>
          <w:sz w:val="23"/>
          <w:szCs w:val="23"/>
          <w:highlight w:val="white"/>
        </w:rPr>
      </w:pP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w:t>
      </w:r>
    </w:p>
    <w:p w:rsidR="000A729B" w:rsidRDefault="00E46B47">
      <w:pPr>
        <w:shd w:val="clear" w:color="auto" w:fill="FFFFFF"/>
        <w:spacing w:before="280" w:line="240" w:lineRule="auto"/>
        <w:ind w:left="-709"/>
        <w:rPr>
          <w:rFonts w:ascii="Consolas" w:eastAsia="Consolas" w:hAnsi="Consolas" w:cs="Consolas"/>
          <w:sz w:val="23"/>
          <w:szCs w:val="23"/>
          <w:highlight w:val="white"/>
        </w:rPr>
      </w:pPr>
      <w:proofErr w:type="spellStart"/>
      <w:proofErr w:type="gramStart"/>
      <w:r>
        <w:rPr>
          <w:rFonts w:ascii="Consolas" w:eastAsia="Consolas" w:hAnsi="Consolas" w:cs="Consolas"/>
          <w:sz w:val="23"/>
          <w:szCs w:val="23"/>
          <w:highlight w:val="white"/>
        </w:rPr>
        <w:t>var</w:t>
      </w:r>
      <w:proofErr w:type="spellEnd"/>
      <w:proofErr w:type="gramEnd"/>
      <w:r>
        <w:rPr>
          <w:rFonts w:ascii="Consolas" w:eastAsia="Consolas" w:hAnsi="Consolas" w:cs="Consolas"/>
          <w:sz w:val="23"/>
          <w:szCs w:val="23"/>
          <w:highlight w:val="white"/>
        </w:rPr>
        <w:t xml:space="preserve"> simple / array /object /</w:t>
      </w:r>
    </w:p>
    <w:p w:rsidR="000A729B" w:rsidRDefault="00E46B47">
      <w:pPr>
        <w:shd w:val="clear" w:color="auto" w:fill="FFFFFF"/>
        <w:spacing w:before="280" w:line="240" w:lineRule="auto"/>
        <w:ind w:left="-709"/>
        <w:rPr>
          <w:rFonts w:ascii="Consolas" w:eastAsia="Consolas" w:hAnsi="Consolas" w:cs="Consolas"/>
          <w:sz w:val="23"/>
          <w:szCs w:val="23"/>
          <w:highlight w:val="white"/>
        </w:rPr>
      </w:pPr>
      <w:proofErr w:type="spellStart"/>
      <w:proofErr w:type="gramStart"/>
      <w:r>
        <w:rPr>
          <w:rFonts w:ascii="Consolas" w:eastAsia="Consolas" w:hAnsi="Consolas" w:cs="Consolas"/>
          <w:sz w:val="23"/>
          <w:szCs w:val="23"/>
          <w:highlight w:val="white"/>
        </w:rPr>
        <w:t>condi</w:t>
      </w:r>
      <w:proofErr w:type="spellEnd"/>
      <w:proofErr w:type="gramEnd"/>
      <w:r>
        <w:rPr>
          <w:rFonts w:ascii="Consolas" w:eastAsia="Consolas" w:hAnsi="Consolas" w:cs="Consolas"/>
          <w:sz w:val="23"/>
          <w:szCs w:val="23"/>
          <w:highlight w:val="white"/>
        </w:rPr>
        <w:t xml:space="preserve"> stat if / </w:t>
      </w:r>
    </w:p>
    <w:p w:rsidR="000A729B" w:rsidRDefault="00E46B47">
      <w:pPr>
        <w:shd w:val="clear" w:color="auto" w:fill="FFFFFF"/>
        <w:spacing w:before="280" w:line="240" w:lineRule="auto"/>
        <w:ind w:left="-709"/>
        <w:rPr>
          <w:rFonts w:ascii="Consolas" w:eastAsia="Consolas" w:hAnsi="Consolas" w:cs="Consolas"/>
          <w:sz w:val="23"/>
          <w:szCs w:val="23"/>
          <w:highlight w:val="white"/>
        </w:rPr>
      </w:pPr>
      <w:proofErr w:type="gramStart"/>
      <w:r>
        <w:rPr>
          <w:rFonts w:ascii="Consolas" w:eastAsia="Consolas" w:hAnsi="Consolas" w:cs="Consolas"/>
          <w:sz w:val="23"/>
          <w:szCs w:val="23"/>
          <w:highlight w:val="white"/>
        </w:rPr>
        <w:t>if</w:t>
      </w:r>
      <w:proofErr w:type="gramEnd"/>
      <w:r>
        <w:rPr>
          <w:rFonts w:ascii="Consolas" w:eastAsia="Consolas" w:hAnsi="Consolas" w:cs="Consolas"/>
          <w:sz w:val="23"/>
          <w:szCs w:val="23"/>
          <w:highlight w:val="white"/>
        </w:rPr>
        <w:t xml:space="preserve"> else / </w:t>
      </w:r>
    </w:p>
    <w:p w:rsidR="000A729B" w:rsidRDefault="00E46B47">
      <w:pPr>
        <w:shd w:val="clear" w:color="auto" w:fill="FFFFFF"/>
        <w:spacing w:before="280" w:line="240" w:lineRule="auto"/>
        <w:ind w:left="-709"/>
        <w:rPr>
          <w:rFonts w:ascii="Consolas" w:eastAsia="Consolas" w:hAnsi="Consolas" w:cs="Consolas"/>
          <w:sz w:val="23"/>
          <w:szCs w:val="23"/>
          <w:highlight w:val="white"/>
        </w:rPr>
      </w:pPr>
      <w:proofErr w:type="gramStart"/>
      <w:r>
        <w:rPr>
          <w:rFonts w:ascii="Consolas" w:eastAsia="Consolas" w:hAnsi="Consolas" w:cs="Consolas"/>
          <w:sz w:val="23"/>
          <w:szCs w:val="23"/>
          <w:highlight w:val="white"/>
        </w:rPr>
        <w:t>looping</w:t>
      </w:r>
      <w:proofErr w:type="gramEnd"/>
      <w:r>
        <w:rPr>
          <w:rFonts w:ascii="Consolas" w:eastAsia="Consolas" w:hAnsi="Consolas" w:cs="Consolas"/>
          <w:sz w:val="23"/>
          <w:szCs w:val="23"/>
          <w:highlight w:val="white"/>
        </w:rPr>
        <w:t xml:space="preserve"> / </w:t>
      </w:r>
    </w:p>
    <w:p w:rsidR="000A729B" w:rsidRDefault="00E46B47">
      <w:pPr>
        <w:shd w:val="clear" w:color="auto" w:fill="FFFFFF"/>
        <w:spacing w:before="280" w:line="240" w:lineRule="auto"/>
        <w:ind w:left="-709"/>
        <w:rPr>
          <w:rFonts w:ascii="Consolas" w:eastAsia="Consolas" w:hAnsi="Consolas" w:cs="Consolas"/>
          <w:sz w:val="23"/>
          <w:szCs w:val="23"/>
          <w:highlight w:val="white"/>
        </w:rPr>
      </w:pPr>
      <w:proofErr w:type="gramStart"/>
      <w:r>
        <w:rPr>
          <w:rFonts w:ascii="Consolas" w:eastAsia="Consolas" w:hAnsi="Consolas" w:cs="Consolas"/>
          <w:sz w:val="23"/>
          <w:szCs w:val="23"/>
          <w:highlight w:val="white"/>
        </w:rPr>
        <w:t>basic</w:t>
      </w:r>
      <w:proofErr w:type="gramEnd"/>
      <w:r>
        <w:rPr>
          <w:rFonts w:ascii="Consolas" w:eastAsia="Consolas" w:hAnsi="Consolas" w:cs="Consolas"/>
          <w:sz w:val="23"/>
          <w:szCs w:val="23"/>
          <w:highlight w:val="white"/>
        </w:rPr>
        <w:t xml:space="preserve"> function</w:t>
      </w:r>
    </w:p>
    <w:p w:rsidR="000A729B" w:rsidRDefault="00E46B47">
      <w:pPr>
        <w:shd w:val="clear" w:color="auto" w:fill="FFFFFF"/>
        <w:spacing w:before="280" w:line="240" w:lineRule="auto"/>
        <w:ind w:left="-709"/>
        <w:rPr>
          <w:rFonts w:ascii="Consolas" w:eastAsia="Consolas" w:hAnsi="Consolas" w:cs="Consolas"/>
          <w:sz w:val="23"/>
          <w:szCs w:val="23"/>
          <w:highlight w:val="white"/>
        </w:rPr>
      </w:pPr>
      <w:proofErr w:type="gramStart"/>
      <w:r>
        <w:rPr>
          <w:rFonts w:ascii="Consolas" w:eastAsia="Consolas" w:hAnsi="Consolas" w:cs="Consolas"/>
          <w:sz w:val="23"/>
          <w:szCs w:val="23"/>
          <w:highlight w:val="white"/>
        </w:rPr>
        <w:t>date</w:t>
      </w:r>
      <w:proofErr w:type="gramEnd"/>
      <w:r>
        <w:rPr>
          <w:rFonts w:ascii="Consolas" w:eastAsia="Consolas" w:hAnsi="Consolas" w:cs="Consolas"/>
          <w:sz w:val="23"/>
          <w:szCs w:val="23"/>
          <w:highlight w:val="white"/>
        </w:rPr>
        <w:t xml:space="preserve"> function</w:t>
      </w:r>
    </w:p>
    <w:p w:rsidR="000A729B" w:rsidRDefault="000A729B">
      <w:pPr>
        <w:shd w:val="clear" w:color="auto" w:fill="FFFFFF"/>
        <w:spacing w:before="280" w:line="240" w:lineRule="auto"/>
        <w:ind w:left="-709"/>
        <w:rPr>
          <w:rFonts w:ascii="Consolas" w:eastAsia="Consolas" w:hAnsi="Consolas" w:cs="Consolas"/>
          <w:sz w:val="23"/>
          <w:szCs w:val="23"/>
          <w:highlight w:val="white"/>
        </w:rPr>
      </w:pPr>
    </w:p>
    <w:p w:rsidR="000A729B" w:rsidRDefault="000A729B">
      <w:pPr>
        <w:shd w:val="clear" w:color="auto" w:fill="FFFFFF"/>
        <w:spacing w:before="280" w:line="240" w:lineRule="auto"/>
        <w:ind w:left="-709"/>
        <w:rPr>
          <w:rFonts w:ascii="Consolas" w:eastAsia="Consolas" w:hAnsi="Consolas" w:cs="Consolas"/>
          <w:sz w:val="23"/>
          <w:szCs w:val="23"/>
          <w:highlight w:val="white"/>
        </w:rPr>
      </w:pPr>
    </w:p>
    <w:p w:rsidR="000A729B" w:rsidRDefault="00E46B47">
      <w:pPr>
        <w:shd w:val="clear" w:color="auto" w:fill="FFFFFF"/>
        <w:spacing w:before="280" w:line="240" w:lineRule="auto"/>
        <w:ind w:left="-709"/>
        <w:rPr>
          <w:rFonts w:ascii="Verdana" w:eastAsia="Verdana" w:hAnsi="Verdana" w:cs="Verdana"/>
          <w:sz w:val="23"/>
          <w:szCs w:val="23"/>
        </w:rPr>
      </w:pPr>
      <w:r>
        <w:rPr>
          <w:rFonts w:ascii="Verdana" w:eastAsia="Verdana" w:hAnsi="Verdana" w:cs="Verdana"/>
          <w:sz w:val="23"/>
          <w:szCs w:val="23"/>
        </w:rPr>
        <w:t xml:space="preserve">50) What is </w:t>
      </w:r>
      <w:proofErr w:type="spellStart"/>
      <w:r>
        <w:rPr>
          <w:rFonts w:ascii="Verdana" w:eastAsia="Verdana" w:hAnsi="Verdana" w:cs="Verdana"/>
          <w:sz w:val="23"/>
          <w:szCs w:val="23"/>
        </w:rPr>
        <w:t>Javascript</w:t>
      </w:r>
      <w:proofErr w:type="spellEnd"/>
      <w:r>
        <w:rPr>
          <w:rFonts w:ascii="Verdana" w:eastAsia="Verdana" w:hAnsi="Verdana" w:cs="Verdana"/>
          <w:sz w:val="23"/>
          <w:szCs w:val="23"/>
        </w:rPr>
        <w:t>?</w:t>
      </w:r>
    </w:p>
    <w:p w:rsidR="000A729B" w:rsidRDefault="000A729B">
      <w:pPr>
        <w:shd w:val="clear" w:color="auto" w:fill="FFFFFF"/>
        <w:spacing w:before="280" w:line="240" w:lineRule="auto"/>
        <w:ind w:left="-709"/>
        <w:rPr>
          <w:rFonts w:ascii="Verdana" w:eastAsia="Verdana" w:hAnsi="Verdana" w:cs="Verdana"/>
          <w:sz w:val="23"/>
          <w:szCs w:val="23"/>
        </w:rPr>
      </w:pPr>
    </w:p>
    <w:p w:rsidR="000A729B" w:rsidRDefault="00E46B47">
      <w:pPr>
        <w:spacing w:before="220" w:after="220" w:line="259" w:lineRule="auto"/>
        <w:rPr>
          <w:rFonts w:ascii="Verdana" w:eastAsia="Verdana" w:hAnsi="Verdana" w:cs="Verdana"/>
          <w:sz w:val="23"/>
          <w:szCs w:val="23"/>
        </w:rPr>
      </w:pPr>
      <w:r>
        <w:rPr>
          <w:rFonts w:ascii="Verdana" w:eastAsia="Verdana" w:hAnsi="Verdana" w:cs="Verdana"/>
          <w:sz w:val="23"/>
          <w:szCs w:val="23"/>
        </w:rPr>
        <w:t>JavaScript is the world's most popular programming language.</w:t>
      </w:r>
    </w:p>
    <w:p w:rsidR="000A729B" w:rsidRDefault="00E46B47">
      <w:pPr>
        <w:spacing w:before="220" w:after="220" w:line="259" w:lineRule="auto"/>
        <w:rPr>
          <w:rFonts w:ascii="Verdana" w:eastAsia="Verdana" w:hAnsi="Verdana" w:cs="Verdana"/>
          <w:sz w:val="23"/>
          <w:szCs w:val="23"/>
        </w:rPr>
      </w:pPr>
      <w:r>
        <w:rPr>
          <w:rFonts w:ascii="Verdana" w:eastAsia="Verdana" w:hAnsi="Verdana" w:cs="Verdana"/>
          <w:sz w:val="23"/>
          <w:szCs w:val="23"/>
        </w:rPr>
        <w:t>JavaScript is the programming language of the Web.</w:t>
      </w:r>
    </w:p>
    <w:p w:rsidR="000A729B" w:rsidRDefault="00E46B47">
      <w:pPr>
        <w:spacing w:before="220" w:after="220" w:line="259" w:lineRule="auto"/>
        <w:rPr>
          <w:rFonts w:ascii="Verdana" w:eastAsia="Verdana" w:hAnsi="Verdana" w:cs="Verdana"/>
          <w:sz w:val="23"/>
          <w:szCs w:val="23"/>
        </w:rPr>
      </w:pPr>
      <w:r>
        <w:rPr>
          <w:rFonts w:ascii="Verdana" w:eastAsia="Verdana" w:hAnsi="Verdana" w:cs="Verdana"/>
          <w:sz w:val="23"/>
          <w:szCs w:val="23"/>
        </w:rPr>
        <w:t>JavaScript is easy to learn.</w:t>
      </w:r>
    </w:p>
    <w:p w:rsidR="000A729B" w:rsidRDefault="00E46B47">
      <w:pPr>
        <w:spacing w:before="280" w:after="280" w:line="259" w:lineRule="auto"/>
        <w:rPr>
          <w:rFonts w:ascii="Verdana" w:eastAsia="Verdana" w:hAnsi="Verdana" w:cs="Verdana"/>
          <w:sz w:val="23"/>
          <w:szCs w:val="23"/>
        </w:rPr>
      </w:pPr>
      <w:r>
        <w:rPr>
          <w:rFonts w:ascii="Verdana" w:eastAsia="Verdana" w:hAnsi="Verdana" w:cs="Verdana"/>
          <w:sz w:val="23"/>
          <w:szCs w:val="23"/>
        </w:rPr>
        <w:t xml:space="preserve">JavaScript is mainly used in client side </w:t>
      </w:r>
    </w:p>
    <w:p w:rsidR="000A729B" w:rsidRDefault="00E46B47">
      <w:pPr>
        <w:spacing w:before="280" w:after="280" w:line="259" w:lineRule="auto"/>
        <w:rPr>
          <w:rFonts w:ascii="Verdana" w:eastAsia="Verdana" w:hAnsi="Verdana" w:cs="Verdana"/>
          <w:sz w:val="23"/>
          <w:szCs w:val="23"/>
        </w:rPr>
      </w:pPr>
      <w:r>
        <w:rPr>
          <w:rFonts w:ascii="Verdana" w:eastAsia="Verdana" w:hAnsi="Verdana" w:cs="Verdana"/>
          <w:sz w:val="23"/>
          <w:szCs w:val="23"/>
        </w:rPr>
        <w:lastRenderedPageBreak/>
        <w:t xml:space="preserve">JavaScript is used in client side and also server side </w:t>
      </w:r>
    </w:p>
    <w:p w:rsidR="000A729B" w:rsidRDefault="00E46B47">
      <w:pPr>
        <w:spacing w:before="280" w:after="280" w:line="259" w:lineRule="auto"/>
        <w:rPr>
          <w:rFonts w:ascii="Verdana" w:eastAsia="Verdana" w:hAnsi="Verdana" w:cs="Verdana"/>
          <w:sz w:val="23"/>
          <w:szCs w:val="23"/>
        </w:rPr>
      </w:pPr>
      <w:r>
        <w:rPr>
          <w:rFonts w:ascii="Verdana" w:eastAsia="Verdana" w:hAnsi="Verdana" w:cs="Verdana"/>
          <w:sz w:val="23"/>
          <w:szCs w:val="23"/>
        </w:rPr>
        <w:t>JavaScript is the Programming Language for the Web.</w:t>
      </w:r>
    </w:p>
    <w:p w:rsidR="000A729B" w:rsidRDefault="00E46B47">
      <w:pPr>
        <w:spacing w:before="280" w:after="280" w:line="259" w:lineRule="auto"/>
        <w:rPr>
          <w:rFonts w:ascii="Verdana" w:eastAsia="Verdana" w:hAnsi="Verdana" w:cs="Verdana"/>
          <w:sz w:val="23"/>
          <w:szCs w:val="23"/>
        </w:rPr>
      </w:pPr>
      <w:r>
        <w:rPr>
          <w:rFonts w:ascii="Verdana" w:eastAsia="Verdana" w:hAnsi="Verdana" w:cs="Verdana"/>
          <w:sz w:val="23"/>
          <w:szCs w:val="23"/>
        </w:rPr>
        <w:t>JavaScript can update and change both HTML and CSS.</w:t>
      </w:r>
    </w:p>
    <w:p w:rsidR="000A729B" w:rsidRDefault="00E46B47">
      <w:pPr>
        <w:spacing w:before="280" w:after="280" w:line="259" w:lineRule="auto"/>
        <w:rPr>
          <w:rFonts w:ascii="Verdana" w:eastAsia="Verdana" w:hAnsi="Verdana" w:cs="Verdana"/>
          <w:sz w:val="23"/>
          <w:szCs w:val="23"/>
        </w:rPr>
      </w:pPr>
      <w:r>
        <w:rPr>
          <w:rFonts w:ascii="Verdana" w:eastAsia="Verdana" w:hAnsi="Verdana" w:cs="Verdana"/>
          <w:sz w:val="23"/>
          <w:szCs w:val="23"/>
        </w:rPr>
        <w:t>JavaScript can calculate, manipulate and validate data.</w:t>
      </w:r>
    </w:p>
    <w:p w:rsidR="000A729B" w:rsidRDefault="00E46B47">
      <w:pPr>
        <w:spacing w:after="160" w:line="259" w:lineRule="auto"/>
        <w:rPr>
          <w:rFonts w:ascii="Verdana" w:eastAsia="Verdana" w:hAnsi="Verdana" w:cs="Verdana"/>
          <w:b/>
          <w:sz w:val="23"/>
          <w:szCs w:val="23"/>
        </w:rPr>
      </w:pPr>
      <w:proofErr w:type="spellStart"/>
      <w:proofErr w:type="gramStart"/>
      <w:r>
        <w:t>Syntex</w:t>
      </w:r>
      <w:proofErr w:type="spellEnd"/>
      <w:r>
        <w:t xml:space="preserve">  :</w:t>
      </w:r>
      <w:proofErr w:type="gramEnd"/>
      <w:r>
        <w:rPr>
          <w:b/>
        </w:rPr>
        <w:t xml:space="preserve"> &lt;script&gt;   &lt;/script&gt;</w:t>
      </w:r>
    </w:p>
    <w:p w:rsidR="000A729B" w:rsidRDefault="00E46B47">
      <w:pPr>
        <w:spacing w:before="280" w:after="280" w:line="259" w:lineRule="auto"/>
        <w:rPr>
          <w:rFonts w:ascii="Verdana" w:eastAsia="Verdana" w:hAnsi="Verdana" w:cs="Verdana"/>
          <w:sz w:val="23"/>
          <w:szCs w:val="23"/>
        </w:rPr>
      </w:pPr>
      <w:proofErr w:type="gramStart"/>
      <w:r>
        <w:rPr>
          <w:rFonts w:ascii="Verdana" w:eastAsia="Verdana" w:hAnsi="Verdana" w:cs="Verdana"/>
          <w:sz w:val="23"/>
          <w:szCs w:val="23"/>
        </w:rPr>
        <w:t>files</w:t>
      </w:r>
      <w:proofErr w:type="gramEnd"/>
      <w:r>
        <w:rPr>
          <w:rFonts w:ascii="Verdana" w:eastAsia="Verdana" w:hAnsi="Verdana" w:cs="Verdana"/>
          <w:sz w:val="23"/>
          <w:szCs w:val="23"/>
        </w:rPr>
        <w:t xml:space="preserve"> save as .</w:t>
      </w:r>
      <w:proofErr w:type="spellStart"/>
      <w:r>
        <w:rPr>
          <w:rFonts w:ascii="Verdana" w:eastAsia="Verdana" w:hAnsi="Verdana" w:cs="Verdana"/>
          <w:sz w:val="23"/>
          <w:szCs w:val="23"/>
        </w:rPr>
        <w:t>js</w:t>
      </w:r>
      <w:proofErr w:type="spellEnd"/>
      <w:r>
        <w:rPr>
          <w:rFonts w:ascii="Verdana" w:eastAsia="Verdana" w:hAnsi="Verdana" w:cs="Verdana"/>
          <w:sz w:val="23"/>
          <w:szCs w:val="23"/>
        </w:rPr>
        <w:t xml:space="preserve"> extension  &amp; call in head </w:t>
      </w:r>
    </w:p>
    <w:p w:rsidR="000A729B" w:rsidRDefault="00E46B47">
      <w:pPr>
        <w:spacing w:after="160" w:line="259" w:lineRule="auto"/>
        <w:rPr>
          <w:rFonts w:ascii="Verdana" w:eastAsia="Verdana" w:hAnsi="Verdana" w:cs="Verdana"/>
          <w:b/>
          <w:sz w:val="23"/>
          <w:szCs w:val="23"/>
        </w:rPr>
      </w:pPr>
      <w:r>
        <w:rPr>
          <w:rFonts w:ascii="Consolas" w:eastAsia="Consolas" w:hAnsi="Consolas" w:cs="Consolas"/>
          <w:b/>
          <w:sz w:val="24"/>
          <w:szCs w:val="24"/>
          <w:highlight w:val="white"/>
        </w:rPr>
        <w:t>&lt;script type="text/</w:t>
      </w:r>
      <w:proofErr w:type="spellStart"/>
      <w:r>
        <w:rPr>
          <w:rFonts w:ascii="Consolas" w:eastAsia="Consolas" w:hAnsi="Consolas" w:cs="Consolas"/>
          <w:b/>
          <w:sz w:val="24"/>
          <w:szCs w:val="24"/>
          <w:highlight w:val="white"/>
        </w:rPr>
        <w:t>javascript</w:t>
      </w:r>
      <w:proofErr w:type="spellEnd"/>
      <w:r>
        <w:rPr>
          <w:rFonts w:ascii="Consolas" w:eastAsia="Consolas" w:hAnsi="Consolas" w:cs="Consolas"/>
          <w:b/>
          <w:sz w:val="24"/>
          <w:szCs w:val="24"/>
          <w:highlight w:val="white"/>
        </w:rPr>
        <w:t xml:space="preserve">" </w:t>
      </w:r>
      <w:proofErr w:type="spellStart"/>
      <w:r>
        <w:rPr>
          <w:rFonts w:ascii="Consolas" w:eastAsia="Consolas" w:hAnsi="Consolas" w:cs="Consolas"/>
          <w:b/>
          <w:sz w:val="24"/>
          <w:szCs w:val="24"/>
          <w:highlight w:val="white"/>
        </w:rPr>
        <w:t>src</w:t>
      </w:r>
      <w:proofErr w:type="spellEnd"/>
      <w:r>
        <w:rPr>
          <w:rFonts w:ascii="Consolas" w:eastAsia="Consolas" w:hAnsi="Consolas" w:cs="Consolas"/>
          <w:b/>
          <w:sz w:val="24"/>
          <w:szCs w:val="24"/>
          <w:highlight w:val="white"/>
        </w:rPr>
        <w:t>="file.js"&gt; &lt;/script&gt;</w:t>
      </w:r>
    </w:p>
    <w:p w:rsidR="000A729B" w:rsidRDefault="00E46B47">
      <w:pPr>
        <w:spacing w:after="160" w:line="259" w:lineRule="auto"/>
      </w:pPr>
      <w:proofErr w:type="spellStart"/>
      <w:proofErr w:type="gramStart"/>
      <w:r>
        <w:t>javascript</w:t>
      </w:r>
      <w:proofErr w:type="spellEnd"/>
      <w:proofErr w:type="gramEnd"/>
      <w:r>
        <w:t xml:space="preserve"> code add in head section and body section</w:t>
      </w:r>
    </w:p>
    <w:p w:rsidR="000A729B" w:rsidRDefault="000A729B">
      <w:pPr>
        <w:spacing w:after="160" w:line="259" w:lineRule="auto"/>
      </w:pPr>
    </w:p>
    <w:p w:rsidR="000A729B" w:rsidRDefault="00E46B47">
      <w:pPr>
        <w:spacing w:after="160" w:line="259" w:lineRule="auto"/>
        <w:rPr>
          <w:b/>
        </w:rPr>
      </w:pPr>
      <w:proofErr w:type="spellStart"/>
      <w:r>
        <w:rPr>
          <w:b/>
        </w:rPr>
        <w:t>Javascript</w:t>
      </w:r>
      <w:proofErr w:type="spellEnd"/>
      <w:r>
        <w:rPr>
          <w:b/>
        </w:rPr>
        <w:t xml:space="preserve"> Variable</w:t>
      </w:r>
    </w:p>
    <w:p w:rsidR="000A729B" w:rsidRDefault="00E46B47">
      <w:pPr>
        <w:spacing w:after="160" w:line="259" w:lineRule="auto"/>
        <w:rPr>
          <w:b/>
        </w:rPr>
      </w:pPr>
      <w:proofErr w:type="gramStart"/>
      <w:r>
        <w:rPr>
          <w:b/>
        </w:rPr>
        <w:t>variable</w:t>
      </w:r>
      <w:proofErr w:type="gramEnd"/>
      <w:r>
        <w:rPr>
          <w:b/>
        </w:rPr>
        <w:t xml:space="preserve"> declared with </w:t>
      </w:r>
      <w:proofErr w:type="spellStart"/>
      <w:r>
        <w:rPr>
          <w:b/>
        </w:rPr>
        <w:t>var</w:t>
      </w:r>
      <w:proofErr w:type="spellEnd"/>
      <w:r>
        <w:rPr>
          <w:b/>
        </w:rPr>
        <w:t xml:space="preserve"> keyword or without </w:t>
      </w:r>
    </w:p>
    <w:p w:rsidR="000A729B" w:rsidRDefault="00E46B47">
      <w:pPr>
        <w:spacing w:after="160" w:line="259" w:lineRule="auto"/>
      </w:pPr>
      <w:proofErr w:type="spellStart"/>
      <w:proofErr w:type="gramStart"/>
      <w:r>
        <w:t>var</w:t>
      </w:r>
      <w:proofErr w:type="spellEnd"/>
      <w:proofErr w:type="gramEnd"/>
      <w:r>
        <w:t xml:space="preserve"> a=10;</w:t>
      </w:r>
    </w:p>
    <w:p w:rsidR="000A729B" w:rsidRDefault="00E46B47">
      <w:pPr>
        <w:spacing w:after="160" w:line="259" w:lineRule="auto"/>
      </w:pPr>
      <w:proofErr w:type="spellStart"/>
      <w:proofErr w:type="gramStart"/>
      <w:r>
        <w:t>var</w:t>
      </w:r>
      <w:proofErr w:type="spellEnd"/>
      <w:proofErr w:type="gramEnd"/>
      <w:r>
        <w:t xml:space="preserve"> b=20;</w:t>
      </w:r>
    </w:p>
    <w:p w:rsidR="000A729B" w:rsidRDefault="00E46B47">
      <w:pPr>
        <w:spacing w:after="160" w:line="259" w:lineRule="auto"/>
      </w:pPr>
      <w:proofErr w:type="spellStart"/>
      <w:proofErr w:type="gramStart"/>
      <w:r>
        <w:t>var</w:t>
      </w:r>
      <w:proofErr w:type="spellEnd"/>
      <w:proofErr w:type="gramEnd"/>
      <w:r>
        <w:t xml:space="preserve"> c=</w:t>
      </w:r>
      <w:proofErr w:type="spellStart"/>
      <w:r>
        <w:t>a+b</w:t>
      </w:r>
      <w:proofErr w:type="spellEnd"/>
      <w:r>
        <w:t>;</w:t>
      </w:r>
    </w:p>
    <w:p w:rsidR="000A729B" w:rsidRDefault="00E46B47">
      <w:pPr>
        <w:spacing w:after="160" w:line="259" w:lineRule="auto"/>
      </w:pPr>
      <w:proofErr w:type="spellStart"/>
      <w:r>
        <w:t>window.write</w:t>
      </w:r>
      <w:proofErr w:type="spellEnd"/>
      <w:r>
        <w:t xml:space="preserve">(c) </w:t>
      </w:r>
    </w:p>
    <w:p w:rsidR="000A729B" w:rsidRDefault="00E46B47">
      <w:pPr>
        <w:spacing w:after="0" w:line="259" w:lineRule="auto"/>
        <w:rPr>
          <w:rFonts w:ascii="Constantia" w:eastAsia="Constantia" w:hAnsi="Constantia" w:cs="Constantia"/>
          <w:b/>
          <w:sz w:val="36"/>
          <w:szCs w:val="36"/>
        </w:rPr>
      </w:pPr>
      <w:proofErr w:type="spellStart"/>
      <w:r>
        <w:rPr>
          <w:rFonts w:ascii="Constantia" w:eastAsia="Constantia" w:hAnsi="Constantia" w:cs="Constantia"/>
          <w:b/>
          <w:sz w:val="36"/>
          <w:szCs w:val="36"/>
        </w:rPr>
        <w:t>Javascript</w:t>
      </w:r>
      <w:proofErr w:type="spellEnd"/>
      <w:r>
        <w:rPr>
          <w:rFonts w:ascii="Constantia" w:eastAsia="Constantia" w:hAnsi="Constantia" w:cs="Constantia"/>
          <w:b/>
          <w:sz w:val="36"/>
          <w:szCs w:val="36"/>
        </w:rPr>
        <w:t xml:space="preserve"> Variable</w:t>
      </w:r>
    </w:p>
    <w:p w:rsidR="000A729B" w:rsidRDefault="00E46B47">
      <w:pPr>
        <w:pBdr>
          <w:top w:val="nil"/>
          <w:left w:val="nil"/>
          <w:bottom w:val="nil"/>
          <w:right w:val="nil"/>
          <w:between w:val="nil"/>
        </w:pBdr>
        <w:spacing w:after="160" w:line="259" w:lineRule="auto"/>
      </w:pPr>
      <w:proofErr w:type="spellStart"/>
      <w:r>
        <w:t>var</w:t>
      </w:r>
      <w:proofErr w:type="spellEnd"/>
      <w:r>
        <w:t xml:space="preserve"> c=”hello”;</w:t>
      </w:r>
    </w:p>
    <w:p w:rsidR="000A729B" w:rsidRDefault="00E46B47">
      <w:pPr>
        <w:pBdr>
          <w:top w:val="nil"/>
          <w:left w:val="nil"/>
          <w:bottom w:val="nil"/>
          <w:right w:val="nil"/>
          <w:between w:val="nil"/>
        </w:pBdr>
        <w:spacing w:after="160" w:line="259" w:lineRule="auto"/>
      </w:pPr>
      <w:proofErr w:type="spellStart"/>
      <w:proofErr w:type="gramStart"/>
      <w:r>
        <w:t>document.write</w:t>
      </w:r>
      <w:proofErr w:type="spellEnd"/>
      <w:r>
        <w:t>(</w:t>
      </w:r>
      <w:proofErr w:type="gramEnd"/>
      <w:r>
        <w:t xml:space="preserve">"Yes </w:t>
      </w:r>
      <w:proofErr w:type="spellStart"/>
      <w:r>
        <w:t>i</w:t>
      </w:r>
      <w:proofErr w:type="spellEnd"/>
      <w:r>
        <w:t xml:space="preserve"> m fine ");</w:t>
      </w:r>
    </w:p>
    <w:p w:rsidR="000A729B" w:rsidRDefault="00E46B47">
      <w:pPr>
        <w:pBdr>
          <w:top w:val="nil"/>
          <w:left w:val="nil"/>
          <w:bottom w:val="nil"/>
          <w:right w:val="nil"/>
          <w:between w:val="nil"/>
        </w:pBdr>
        <w:spacing w:after="160" w:line="259" w:lineRule="auto"/>
      </w:pPr>
      <w:proofErr w:type="spellStart"/>
      <w:proofErr w:type="gramStart"/>
      <w:r>
        <w:t>document.getElementById</w:t>
      </w:r>
      <w:proofErr w:type="spellEnd"/>
      <w:r>
        <w:t>(</w:t>
      </w:r>
      <w:proofErr w:type="gramEnd"/>
      <w:r>
        <w:t>"test").</w:t>
      </w:r>
      <w:proofErr w:type="spellStart"/>
      <w:r>
        <w:t>innerHTML</w:t>
      </w:r>
      <w:proofErr w:type="spellEnd"/>
      <w:r>
        <w:t xml:space="preserve">="yes </w:t>
      </w:r>
      <w:proofErr w:type="spellStart"/>
      <w:r>
        <w:t>i</w:t>
      </w:r>
      <w:proofErr w:type="spellEnd"/>
      <w:r>
        <w:t xml:space="preserve"> am </w:t>
      </w:r>
      <w:proofErr w:type="spellStart"/>
      <w:r>
        <w:t>aryaN</w:t>
      </w:r>
      <w:proofErr w:type="spellEnd"/>
      <w:r>
        <w:t>";</w:t>
      </w:r>
    </w:p>
    <w:p w:rsidR="000A729B" w:rsidRDefault="00E46B47">
      <w:pPr>
        <w:pBdr>
          <w:top w:val="nil"/>
          <w:left w:val="nil"/>
          <w:bottom w:val="nil"/>
          <w:right w:val="nil"/>
          <w:between w:val="nil"/>
        </w:pBdr>
        <w:spacing w:after="160" w:line="259" w:lineRule="auto"/>
      </w:pPr>
      <w:proofErr w:type="spellStart"/>
      <w:proofErr w:type="gramStart"/>
      <w:r>
        <w:t>window.alert</w:t>
      </w:r>
      <w:proofErr w:type="spellEnd"/>
      <w:r>
        <w:t>(</w:t>
      </w:r>
      <w:proofErr w:type="gramEnd"/>
      <w:r>
        <w:t xml:space="preserve">“hi </w:t>
      </w:r>
      <w:proofErr w:type="spellStart"/>
      <w:r>
        <w:t>i</w:t>
      </w:r>
      <w:proofErr w:type="spellEnd"/>
      <w:r>
        <w:t xml:space="preserve"> am alert”);</w:t>
      </w:r>
    </w:p>
    <w:p w:rsidR="000A729B" w:rsidRDefault="00E46B47">
      <w:pPr>
        <w:pBdr>
          <w:top w:val="nil"/>
          <w:left w:val="nil"/>
          <w:bottom w:val="nil"/>
          <w:right w:val="nil"/>
          <w:between w:val="nil"/>
        </w:pBdr>
        <w:spacing w:after="160" w:line="259" w:lineRule="auto"/>
      </w:pPr>
      <w:proofErr w:type="spellStart"/>
      <w:proofErr w:type="gramStart"/>
      <w:r>
        <w:t>window.alert</w:t>
      </w:r>
      <w:proofErr w:type="spellEnd"/>
      <w:r>
        <w:t>(</w:t>
      </w:r>
      <w:proofErr w:type="gramEnd"/>
      <w:r>
        <w:t xml:space="preserve">"hi </w:t>
      </w:r>
      <w:proofErr w:type="spellStart"/>
      <w:r>
        <w:t>i</w:t>
      </w:r>
      <w:proofErr w:type="spellEnd"/>
      <w:r>
        <w:t xml:space="preserve"> am alert");  //in alert box</w:t>
      </w:r>
    </w:p>
    <w:p w:rsidR="000A729B" w:rsidRDefault="000A729B">
      <w:pPr>
        <w:pBdr>
          <w:top w:val="nil"/>
          <w:left w:val="nil"/>
          <w:bottom w:val="nil"/>
          <w:right w:val="nil"/>
          <w:between w:val="nil"/>
        </w:pBdr>
        <w:spacing w:before="280" w:after="280" w:line="259" w:lineRule="auto"/>
        <w:rPr>
          <w:rFonts w:ascii="Verdana" w:eastAsia="Verdana" w:hAnsi="Verdana" w:cs="Verdana"/>
          <w:sz w:val="23"/>
          <w:szCs w:val="23"/>
        </w:rPr>
      </w:pPr>
    </w:p>
    <w:p w:rsidR="000A729B" w:rsidRDefault="00E46B47">
      <w:pPr>
        <w:pBdr>
          <w:top w:val="nil"/>
          <w:left w:val="nil"/>
          <w:bottom w:val="nil"/>
          <w:right w:val="nil"/>
          <w:between w:val="nil"/>
        </w:pBdr>
        <w:spacing w:before="280" w:after="280" w:line="259" w:lineRule="auto"/>
        <w:rPr>
          <w:rFonts w:ascii="Verdana" w:eastAsia="Verdana" w:hAnsi="Verdana" w:cs="Verdana"/>
          <w:sz w:val="23"/>
          <w:szCs w:val="23"/>
        </w:rPr>
      </w:pPr>
      <w:r>
        <w:rPr>
          <w:rFonts w:ascii="Verdana" w:eastAsia="Verdana" w:hAnsi="Verdana" w:cs="Verdana"/>
          <w:sz w:val="23"/>
          <w:szCs w:val="23"/>
        </w:rPr>
        <w:t xml:space="preserve">51) What Can </w:t>
      </w:r>
      <w:proofErr w:type="spellStart"/>
      <w:r>
        <w:rPr>
          <w:rFonts w:ascii="Verdana" w:eastAsia="Verdana" w:hAnsi="Verdana" w:cs="Verdana"/>
          <w:sz w:val="23"/>
          <w:szCs w:val="23"/>
        </w:rPr>
        <w:t>Javascript</w:t>
      </w:r>
      <w:proofErr w:type="spellEnd"/>
      <w:r>
        <w:rPr>
          <w:rFonts w:ascii="Verdana" w:eastAsia="Verdana" w:hAnsi="Verdana" w:cs="Verdana"/>
          <w:sz w:val="23"/>
          <w:szCs w:val="23"/>
        </w:rPr>
        <w:t xml:space="preserve"> Do?</w:t>
      </w:r>
    </w:p>
    <w:p w:rsidR="000A729B" w:rsidRDefault="00E46B47">
      <w:pPr>
        <w:pBdr>
          <w:top w:val="nil"/>
          <w:left w:val="nil"/>
          <w:bottom w:val="nil"/>
          <w:right w:val="nil"/>
          <w:between w:val="nil"/>
        </w:pBdr>
        <w:spacing w:before="280" w:after="280" w:line="259" w:lineRule="auto"/>
        <w:rPr>
          <w:rFonts w:ascii="Verdana" w:eastAsia="Verdana" w:hAnsi="Verdana" w:cs="Verdana"/>
          <w:sz w:val="23"/>
          <w:szCs w:val="23"/>
        </w:rPr>
      </w:pPr>
      <w:r>
        <w:rPr>
          <w:rFonts w:ascii="Verdana" w:eastAsia="Verdana" w:hAnsi="Verdana" w:cs="Verdana"/>
          <w:sz w:val="23"/>
          <w:szCs w:val="23"/>
        </w:rPr>
        <w:t>JavaScript gives HTML designers a programming tool</w:t>
      </w:r>
    </w:p>
    <w:p w:rsidR="000A729B" w:rsidRDefault="00E46B47">
      <w:pPr>
        <w:pBdr>
          <w:top w:val="nil"/>
          <w:left w:val="nil"/>
          <w:bottom w:val="nil"/>
          <w:right w:val="nil"/>
          <w:between w:val="nil"/>
        </w:pBdr>
        <w:spacing w:before="280" w:after="280" w:line="259" w:lineRule="auto"/>
        <w:rPr>
          <w:rFonts w:ascii="Verdana" w:eastAsia="Verdana" w:hAnsi="Verdana" w:cs="Verdana"/>
          <w:sz w:val="23"/>
          <w:szCs w:val="23"/>
        </w:rPr>
      </w:pPr>
      <w:r>
        <w:rPr>
          <w:rFonts w:ascii="Verdana" w:eastAsia="Verdana" w:hAnsi="Verdana" w:cs="Verdana"/>
          <w:sz w:val="23"/>
          <w:szCs w:val="23"/>
        </w:rPr>
        <w:t>JavaScript can put dynamic text into an HTML page</w:t>
      </w:r>
    </w:p>
    <w:p w:rsidR="000A729B" w:rsidRDefault="00E46B47">
      <w:pPr>
        <w:pBdr>
          <w:top w:val="nil"/>
          <w:left w:val="nil"/>
          <w:bottom w:val="nil"/>
          <w:right w:val="nil"/>
          <w:between w:val="nil"/>
        </w:pBdr>
        <w:spacing w:before="280" w:after="280" w:line="259" w:lineRule="auto"/>
        <w:rPr>
          <w:rFonts w:ascii="Verdana" w:eastAsia="Verdana" w:hAnsi="Verdana" w:cs="Verdana"/>
          <w:sz w:val="23"/>
          <w:szCs w:val="23"/>
        </w:rPr>
      </w:pPr>
      <w:r>
        <w:rPr>
          <w:rFonts w:ascii="Verdana" w:eastAsia="Verdana" w:hAnsi="Verdana" w:cs="Verdana"/>
          <w:sz w:val="23"/>
          <w:szCs w:val="23"/>
        </w:rPr>
        <w:t>JavaScript can react to events</w:t>
      </w:r>
    </w:p>
    <w:p w:rsidR="000A729B" w:rsidRDefault="00E46B47">
      <w:pPr>
        <w:pBdr>
          <w:top w:val="nil"/>
          <w:left w:val="nil"/>
          <w:bottom w:val="nil"/>
          <w:right w:val="nil"/>
          <w:between w:val="nil"/>
        </w:pBdr>
        <w:spacing w:before="280" w:after="280" w:line="259" w:lineRule="auto"/>
        <w:rPr>
          <w:rFonts w:ascii="Verdana" w:eastAsia="Verdana" w:hAnsi="Verdana" w:cs="Verdana"/>
          <w:sz w:val="23"/>
          <w:szCs w:val="23"/>
        </w:rPr>
      </w:pPr>
      <w:r>
        <w:rPr>
          <w:rFonts w:ascii="Verdana" w:eastAsia="Verdana" w:hAnsi="Verdana" w:cs="Verdana"/>
          <w:sz w:val="23"/>
          <w:szCs w:val="23"/>
        </w:rPr>
        <w:t>JavaScript can read and write HTML elements</w:t>
      </w:r>
    </w:p>
    <w:p w:rsidR="000A729B" w:rsidRDefault="00E46B47">
      <w:pPr>
        <w:pBdr>
          <w:top w:val="nil"/>
          <w:left w:val="nil"/>
          <w:bottom w:val="nil"/>
          <w:right w:val="nil"/>
          <w:between w:val="nil"/>
        </w:pBdr>
        <w:spacing w:before="280" w:after="280" w:line="259" w:lineRule="auto"/>
        <w:rPr>
          <w:rFonts w:ascii="Verdana" w:eastAsia="Verdana" w:hAnsi="Verdana" w:cs="Verdana"/>
          <w:sz w:val="23"/>
          <w:szCs w:val="23"/>
        </w:rPr>
      </w:pPr>
      <w:r>
        <w:rPr>
          <w:rFonts w:ascii="Verdana" w:eastAsia="Verdana" w:hAnsi="Verdana" w:cs="Verdana"/>
          <w:sz w:val="23"/>
          <w:szCs w:val="23"/>
        </w:rPr>
        <w:lastRenderedPageBreak/>
        <w:t>JavaScript can be used to validate input data</w:t>
      </w:r>
    </w:p>
    <w:p w:rsidR="000A729B" w:rsidRDefault="00E46B47">
      <w:pPr>
        <w:pBdr>
          <w:top w:val="nil"/>
          <w:left w:val="nil"/>
          <w:bottom w:val="nil"/>
          <w:right w:val="nil"/>
          <w:between w:val="nil"/>
        </w:pBdr>
        <w:spacing w:before="280" w:after="280" w:line="259" w:lineRule="auto"/>
        <w:rPr>
          <w:rFonts w:ascii="Verdana" w:eastAsia="Verdana" w:hAnsi="Verdana" w:cs="Verdana"/>
          <w:sz w:val="23"/>
          <w:szCs w:val="23"/>
        </w:rPr>
      </w:pPr>
      <w:r>
        <w:rPr>
          <w:rFonts w:ascii="Verdana" w:eastAsia="Verdana" w:hAnsi="Verdana" w:cs="Verdana"/>
          <w:sz w:val="23"/>
          <w:szCs w:val="23"/>
        </w:rPr>
        <w:t>JavaScript can be used to detect the visitor's browser</w:t>
      </w:r>
    </w:p>
    <w:p w:rsidR="000A729B" w:rsidRDefault="00E46B47">
      <w:pPr>
        <w:pBdr>
          <w:top w:val="nil"/>
          <w:left w:val="nil"/>
          <w:bottom w:val="nil"/>
          <w:right w:val="nil"/>
          <w:between w:val="nil"/>
        </w:pBdr>
        <w:spacing w:before="280" w:after="280" w:line="259" w:lineRule="auto"/>
        <w:rPr>
          <w:rFonts w:ascii="Verdana" w:eastAsia="Verdana" w:hAnsi="Verdana" w:cs="Verdana"/>
          <w:sz w:val="23"/>
          <w:szCs w:val="23"/>
        </w:rPr>
      </w:pPr>
      <w:r>
        <w:rPr>
          <w:rFonts w:ascii="Verdana" w:eastAsia="Verdana" w:hAnsi="Verdana" w:cs="Verdana"/>
          <w:sz w:val="23"/>
          <w:szCs w:val="23"/>
        </w:rPr>
        <w:t>JavaScript Improve Appearance</w:t>
      </w:r>
    </w:p>
    <w:p w:rsidR="000A729B" w:rsidRDefault="00E46B47">
      <w:pPr>
        <w:pBdr>
          <w:top w:val="nil"/>
          <w:left w:val="nil"/>
          <w:bottom w:val="nil"/>
          <w:right w:val="nil"/>
          <w:between w:val="nil"/>
        </w:pBdr>
        <w:spacing w:before="280" w:after="280" w:line="259" w:lineRule="auto"/>
        <w:rPr>
          <w:rFonts w:ascii="Verdana" w:eastAsia="Verdana" w:hAnsi="Verdana" w:cs="Verdana"/>
          <w:sz w:val="23"/>
          <w:szCs w:val="23"/>
        </w:rPr>
      </w:pPr>
      <w:r>
        <w:rPr>
          <w:rFonts w:ascii="Verdana" w:eastAsia="Verdana" w:hAnsi="Verdana" w:cs="Verdana"/>
          <w:sz w:val="23"/>
          <w:szCs w:val="23"/>
        </w:rPr>
        <w:t>Especially graphics</w:t>
      </w:r>
    </w:p>
    <w:p w:rsidR="000A729B" w:rsidRDefault="00E46B47">
      <w:pPr>
        <w:pBdr>
          <w:top w:val="nil"/>
          <w:left w:val="nil"/>
          <w:bottom w:val="nil"/>
          <w:right w:val="nil"/>
          <w:between w:val="nil"/>
        </w:pBdr>
        <w:spacing w:before="280" w:after="280" w:line="259" w:lineRule="auto"/>
        <w:rPr>
          <w:rFonts w:ascii="Verdana" w:eastAsia="Verdana" w:hAnsi="Verdana" w:cs="Verdana"/>
          <w:sz w:val="23"/>
          <w:szCs w:val="23"/>
        </w:rPr>
      </w:pPr>
      <w:r>
        <w:rPr>
          <w:rFonts w:ascii="Verdana" w:eastAsia="Verdana" w:hAnsi="Verdana" w:cs="Verdana"/>
          <w:sz w:val="23"/>
          <w:szCs w:val="23"/>
        </w:rPr>
        <w:t>Visual Feedback</w:t>
      </w:r>
    </w:p>
    <w:p w:rsidR="000A729B" w:rsidRDefault="00E46B47">
      <w:pPr>
        <w:pBdr>
          <w:top w:val="nil"/>
          <w:left w:val="nil"/>
          <w:bottom w:val="nil"/>
          <w:right w:val="nil"/>
          <w:between w:val="nil"/>
        </w:pBdr>
        <w:spacing w:before="280" w:after="280" w:line="259" w:lineRule="auto"/>
        <w:rPr>
          <w:rFonts w:ascii="Verdana" w:eastAsia="Verdana" w:hAnsi="Verdana" w:cs="Verdana"/>
          <w:sz w:val="23"/>
          <w:szCs w:val="23"/>
        </w:rPr>
      </w:pPr>
      <w:r>
        <w:rPr>
          <w:rFonts w:ascii="Verdana" w:eastAsia="Verdana" w:hAnsi="Verdana" w:cs="Verdana"/>
          <w:sz w:val="23"/>
          <w:szCs w:val="23"/>
        </w:rPr>
        <w:t xml:space="preserve">JavaScript Perform Calculation </w:t>
      </w:r>
    </w:p>
    <w:p w:rsidR="000A729B" w:rsidRDefault="000A729B">
      <w:pPr>
        <w:shd w:val="clear" w:color="auto" w:fill="FFFFFF"/>
        <w:spacing w:before="280" w:line="240" w:lineRule="auto"/>
        <w:ind w:left="-709"/>
        <w:rPr>
          <w:rFonts w:ascii="Consolas" w:eastAsia="Consolas" w:hAnsi="Consolas" w:cs="Consolas"/>
          <w:sz w:val="23"/>
          <w:szCs w:val="23"/>
          <w:highlight w:val="white"/>
        </w:rPr>
      </w:pPr>
    </w:p>
    <w:p w:rsidR="000A729B" w:rsidRDefault="00E46B47">
      <w:pPr>
        <w:shd w:val="clear" w:color="auto" w:fill="FFFFFF"/>
        <w:spacing w:before="280" w:line="240" w:lineRule="auto"/>
        <w:ind w:left="-709"/>
        <w:rPr>
          <w:rFonts w:ascii="Consolas" w:eastAsia="Consolas" w:hAnsi="Consolas" w:cs="Consolas"/>
          <w:b/>
          <w:sz w:val="23"/>
          <w:szCs w:val="23"/>
          <w:highlight w:val="white"/>
        </w:rPr>
      </w:pPr>
      <w:proofErr w:type="spellStart"/>
      <w:r>
        <w:rPr>
          <w:rFonts w:ascii="Consolas" w:eastAsia="Consolas" w:hAnsi="Consolas" w:cs="Consolas"/>
          <w:b/>
          <w:sz w:val="23"/>
          <w:szCs w:val="23"/>
          <w:highlight w:val="white"/>
        </w:rPr>
        <w:t>Javascript</w:t>
      </w:r>
      <w:proofErr w:type="spellEnd"/>
      <w:r>
        <w:rPr>
          <w:rFonts w:ascii="Consolas" w:eastAsia="Consolas" w:hAnsi="Consolas" w:cs="Consolas"/>
          <w:b/>
          <w:sz w:val="23"/>
          <w:szCs w:val="23"/>
          <w:highlight w:val="white"/>
        </w:rPr>
        <w:t xml:space="preserve"> Introduction</w:t>
      </w:r>
    </w:p>
    <w:p w:rsidR="000A729B" w:rsidRDefault="00E46B47">
      <w:pPr>
        <w:shd w:val="clear" w:color="auto" w:fill="FFFFFF"/>
        <w:spacing w:before="280" w:line="240" w:lineRule="auto"/>
        <w:ind w:left="-709"/>
        <w:rPr>
          <w:rFonts w:ascii="Consolas" w:eastAsia="Consolas" w:hAnsi="Consolas" w:cs="Consolas"/>
          <w:sz w:val="23"/>
          <w:szCs w:val="23"/>
          <w:highlight w:val="white"/>
        </w:rPr>
      </w:pPr>
      <w:proofErr w:type="spellStart"/>
      <w:r>
        <w:rPr>
          <w:rFonts w:ascii="Consolas" w:eastAsia="Consolas" w:hAnsi="Consolas" w:cs="Consolas"/>
          <w:b/>
          <w:sz w:val="23"/>
          <w:szCs w:val="23"/>
          <w:highlight w:val="white"/>
        </w:rPr>
        <w:t>Javascript</w:t>
      </w:r>
      <w:proofErr w:type="spellEnd"/>
      <w:r>
        <w:rPr>
          <w:rFonts w:ascii="Consolas" w:eastAsia="Consolas" w:hAnsi="Consolas" w:cs="Consolas"/>
          <w:b/>
          <w:sz w:val="23"/>
          <w:szCs w:val="23"/>
          <w:highlight w:val="white"/>
        </w:rPr>
        <w:t xml:space="preserve"> </w:t>
      </w:r>
      <w:proofErr w:type="gramStart"/>
      <w:r>
        <w:rPr>
          <w:rFonts w:ascii="Consolas" w:eastAsia="Consolas" w:hAnsi="Consolas" w:cs="Consolas"/>
          <w:b/>
          <w:sz w:val="23"/>
          <w:szCs w:val="23"/>
          <w:highlight w:val="white"/>
        </w:rPr>
        <w:t>Variable  :</w:t>
      </w:r>
      <w:proofErr w:type="gramEnd"/>
      <w:r>
        <w:rPr>
          <w:rFonts w:ascii="Consolas" w:eastAsia="Consolas" w:hAnsi="Consolas" w:cs="Consolas"/>
          <w:b/>
          <w:sz w:val="23"/>
          <w:szCs w:val="23"/>
          <w:highlight w:val="white"/>
        </w:rPr>
        <w:t xml:space="preserve"> </w:t>
      </w:r>
      <w:proofErr w:type="spellStart"/>
      <w:r>
        <w:rPr>
          <w:rFonts w:ascii="Consolas" w:eastAsia="Consolas" w:hAnsi="Consolas" w:cs="Consolas"/>
          <w:sz w:val="23"/>
          <w:szCs w:val="23"/>
          <w:highlight w:val="white"/>
        </w:rPr>
        <w:t>var</w:t>
      </w:r>
      <w:proofErr w:type="spellEnd"/>
      <w:r>
        <w:rPr>
          <w:rFonts w:ascii="Consolas" w:eastAsia="Consolas" w:hAnsi="Consolas" w:cs="Consolas"/>
          <w:sz w:val="23"/>
          <w:szCs w:val="23"/>
          <w:highlight w:val="white"/>
        </w:rPr>
        <w:t xml:space="preserve"> / let / const </w:t>
      </w:r>
    </w:p>
    <w:p w:rsidR="000A729B" w:rsidRDefault="00E46B47">
      <w:pPr>
        <w:shd w:val="clear" w:color="auto" w:fill="FFFFFF"/>
        <w:spacing w:before="280" w:line="240" w:lineRule="auto"/>
        <w:ind w:left="-709"/>
        <w:rPr>
          <w:rFonts w:ascii="Consolas" w:eastAsia="Consolas" w:hAnsi="Consolas" w:cs="Consolas"/>
          <w:sz w:val="23"/>
          <w:szCs w:val="23"/>
          <w:highlight w:val="white"/>
        </w:rPr>
      </w:pPr>
      <w:proofErr w:type="spellStart"/>
      <w:r>
        <w:rPr>
          <w:rFonts w:ascii="Consolas" w:eastAsia="Consolas" w:hAnsi="Consolas" w:cs="Consolas"/>
          <w:b/>
          <w:sz w:val="23"/>
          <w:szCs w:val="23"/>
          <w:highlight w:val="white"/>
        </w:rPr>
        <w:t>Javscriot</w:t>
      </w:r>
      <w:proofErr w:type="spellEnd"/>
      <w:r>
        <w:rPr>
          <w:rFonts w:ascii="Consolas" w:eastAsia="Consolas" w:hAnsi="Consolas" w:cs="Consolas"/>
          <w:b/>
          <w:sz w:val="23"/>
          <w:szCs w:val="23"/>
          <w:highlight w:val="white"/>
        </w:rPr>
        <w:t xml:space="preserve"> </w:t>
      </w:r>
      <w:proofErr w:type="spellStart"/>
      <w:r>
        <w:rPr>
          <w:rFonts w:ascii="Consolas" w:eastAsia="Consolas" w:hAnsi="Consolas" w:cs="Consolas"/>
          <w:b/>
          <w:sz w:val="23"/>
          <w:szCs w:val="23"/>
          <w:highlight w:val="white"/>
        </w:rPr>
        <w:t>cond</w:t>
      </w:r>
      <w:proofErr w:type="spellEnd"/>
      <w:r>
        <w:rPr>
          <w:rFonts w:ascii="Consolas" w:eastAsia="Consolas" w:hAnsi="Consolas" w:cs="Consolas"/>
          <w:b/>
          <w:sz w:val="23"/>
          <w:szCs w:val="23"/>
          <w:highlight w:val="white"/>
        </w:rPr>
        <w:t xml:space="preserve"> </w:t>
      </w:r>
      <w:proofErr w:type="gramStart"/>
      <w:r>
        <w:rPr>
          <w:rFonts w:ascii="Consolas" w:eastAsia="Consolas" w:hAnsi="Consolas" w:cs="Consolas"/>
          <w:b/>
          <w:sz w:val="23"/>
          <w:szCs w:val="23"/>
          <w:highlight w:val="white"/>
        </w:rPr>
        <w:t>Statement :</w:t>
      </w:r>
      <w:proofErr w:type="gramEnd"/>
      <w:r>
        <w:rPr>
          <w:rFonts w:ascii="Consolas" w:eastAsia="Consolas" w:hAnsi="Consolas" w:cs="Consolas"/>
          <w:b/>
          <w:sz w:val="23"/>
          <w:szCs w:val="23"/>
          <w:highlight w:val="white"/>
        </w:rPr>
        <w:t xml:space="preserve"> </w:t>
      </w:r>
      <w:r>
        <w:rPr>
          <w:rFonts w:ascii="Consolas" w:eastAsia="Consolas" w:hAnsi="Consolas" w:cs="Consolas"/>
          <w:sz w:val="23"/>
          <w:szCs w:val="23"/>
          <w:highlight w:val="white"/>
        </w:rPr>
        <w:t xml:space="preserve">if /if else / if </w:t>
      </w:r>
      <w:proofErr w:type="spellStart"/>
      <w:r>
        <w:rPr>
          <w:rFonts w:ascii="Consolas" w:eastAsia="Consolas" w:hAnsi="Consolas" w:cs="Consolas"/>
          <w:sz w:val="23"/>
          <w:szCs w:val="23"/>
          <w:highlight w:val="white"/>
        </w:rPr>
        <w:t>elseif</w:t>
      </w:r>
      <w:proofErr w:type="spellEnd"/>
      <w:r>
        <w:rPr>
          <w:rFonts w:ascii="Consolas" w:eastAsia="Consolas" w:hAnsi="Consolas" w:cs="Consolas"/>
          <w:sz w:val="23"/>
          <w:szCs w:val="23"/>
          <w:highlight w:val="white"/>
        </w:rPr>
        <w:t xml:space="preserve"> else / nested / switch</w:t>
      </w:r>
    </w:p>
    <w:p w:rsidR="000A729B" w:rsidRDefault="00E46B47">
      <w:pPr>
        <w:shd w:val="clear" w:color="auto" w:fill="FFFFFF"/>
        <w:spacing w:before="280" w:line="240" w:lineRule="auto"/>
        <w:ind w:left="-709"/>
        <w:rPr>
          <w:rFonts w:ascii="Consolas" w:eastAsia="Consolas" w:hAnsi="Consolas" w:cs="Consolas"/>
          <w:sz w:val="23"/>
          <w:szCs w:val="23"/>
          <w:highlight w:val="white"/>
        </w:rPr>
      </w:pPr>
      <w:proofErr w:type="gramStart"/>
      <w:r>
        <w:rPr>
          <w:rFonts w:ascii="Consolas" w:eastAsia="Consolas" w:hAnsi="Consolas" w:cs="Consolas"/>
          <w:b/>
          <w:sz w:val="23"/>
          <w:szCs w:val="23"/>
          <w:highlight w:val="white"/>
        </w:rPr>
        <w:t>Looping :</w:t>
      </w:r>
      <w:proofErr w:type="gramEnd"/>
      <w:r>
        <w:rPr>
          <w:rFonts w:ascii="Consolas" w:eastAsia="Consolas" w:hAnsi="Consolas" w:cs="Consolas"/>
          <w:b/>
          <w:sz w:val="23"/>
          <w:szCs w:val="23"/>
          <w:highlight w:val="white"/>
        </w:rPr>
        <w:t xml:space="preserve"> </w:t>
      </w:r>
      <w:r>
        <w:rPr>
          <w:rFonts w:ascii="Consolas" w:eastAsia="Consolas" w:hAnsi="Consolas" w:cs="Consolas"/>
          <w:sz w:val="23"/>
          <w:szCs w:val="23"/>
          <w:highlight w:val="white"/>
        </w:rPr>
        <w:t>while / do while / for</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 xml:space="preserve">Operators / </w:t>
      </w:r>
      <w:proofErr w:type="spellStart"/>
      <w:r>
        <w:rPr>
          <w:rFonts w:ascii="Consolas" w:eastAsia="Consolas" w:hAnsi="Consolas" w:cs="Consolas"/>
          <w:sz w:val="23"/>
          <w:szCs w:val="23"/>
          <w:highlight w:val="white"/>
        </w:rPr>
        <w:t>arith</w:t>
      </w:r>
      <w:proofErr w:type="spellEnd"/>
      <w:r>
        <w:rPr>
          <w:rFonts w:ascii="Consolas" w:eastAsia="Consolas" w:hAnsi="Consolas" w:cs="Consolas"/>
          <w:sz w:val="23"/>
          <w:szCs w:val="23"/>
          <w:highlight w:val="white"/>
        </w:rPr>
        <w:t xml:space="preserve">/assignment/logical/conditional-comparison/ </w:t>
      </w:r>
      <w:proofErr w:type="spellStart"/>
      <w:r>
        <w:rPr>
          <w:rFonts w:ascii="Consolas" w:eastAsia="Consolas" w:hAnsi="Consolas" w:cs="Consolas"/>
          <w:sz w:val="23"/>
          <w:szCs w:val="23"/>
          <w:highlight w:val="white"/>
        </w:rPr>
        <w:t>incre-decre</w:t>
      </w:r>
      <w:proofErr w:type="spellEnd"/>
      <w:r>
        <w:rPr>
          <w:rFonts w:ascii="Consolas" w:eastAsia="Consolas" w:hAnsi="Consolas" w:cs="Consolas"/>
          <w:sz w:val="23"/>
          <w:szCs w:val="23"/>
          <w:highlight w:val="white"/>
        </w:rPr>
        <w:t xml:space="preserve"> / </w:t>
      </w:r>
    </w:p>
    <w:p w:rsidR="000A729B" w:rsidRDefault="000A729B">
      <w:pPr>
        <w:shd w:val="clear" w:color="auto" w:fill="FFFFFF"/>
        <w:spacing w:before="280" w:line="240" w:lineRule="auto"/>
        <w:ind w:left="-709"/>
        <w:rPr>
          <w:rFonts w:ascii="Consolas" w:eastAsia="Consolas" w:hAnsi="Consolas" w:cs="Consolas"/>
          <w:b/>
          <w:sz w:val="23"/>
          <w:szCs w:val="23"/>
          <w:highlight w:val="white"/>
        </w:rPr>
      </w:pPr>
    </w:p>
    <w:p w:rsidR="000A729B" w:rsidRDefault="00E46B47">
      <w:pPr>
        <w:shd w:val="clear" w:color="auto" w:fill="FFFFFF"/>
        <w:spacing w:before="280" w:line="240" w:lineRule="auto"/>
        <w:ind w:left="-709"/>
        <w:rPr>
          <w:rFonts w:ascii="Consolas" w:eastAsia="Consolas" w:hAnsi="Consolas" w:cs="Consolas"/>
          <w:b/>
          <w:sz w:val="23"/>
          <w:szCs w:val="23"/>
          <w:highlight w:val="white"/>
        </w:rPr>
      </w:pPr>
      <w:r>
        <w:rPr>
          <w:rFonts w:ascii="Consolas" w:eastAsia="Consolas" w:hAnsi="Consolas" w:cs="Consolas"/>
          <w:b/>
          <w:sz w:val="23"/>
          <w:szCs w:val="23"/>
          <w:highlight w:val="white"/>
        </w:rPr>
        <w:t>Dom Manipulation</w:t>
      </w:r>
    </w:p>
    <w:p w:rsidR="000A729B" w:rsidRDefault="00E46B47">
      <w:pPr>
        <w:shd w:val="clear" w:color="auto" w:fill="FFFFFF"/>
        <w:spacing w:before="280" w:line="240" w:lineRule="auto"/>
        <w:ind w:left="-709"/>
        <w:rPr>
          <w:rFonts w:ascii="Consolas" w:eastAsia="Consolas" w:hAnsi="Consolas" w:cs="Consolas"/>
          <w:sz w:val="23"/>
          <w:szCs w:val="23"/>
          <w:highlight w:val="white"/>
        </w:rPr>
      </w:pPr>
      <w:proofErr w:type="gramStart"/>
      <w:r>
        <w:rPr>
          <w:rFonts w:ascii="Consolas" w:eastAsia="Consolas" w:hAnsi="Consolas" w:cs="Consolas"/>
          <w:sz w:val="23"/>
          <w:szCs w:val="23"/>
          <w:highlight w:val="white"/>
        </w:rPr>
        <w:t>write(</w:t>
      </w:r>
      <w:proofErr w:type="gramEnd"/>
      <w:r>
        <w:rPr>
          <w:rFonts w:ascii="Consolas" w:eastAsia="Consolas" w:hAnsi="Consolas" w:cs="Consolas"/>
          <w:sz w:val="23"/>
          <w:szCs w:val="23"/>
          <w:highlight w:val="white"/>
        </w:rPr>
        <w:t>"string")</w:t>
      </w:r>
      <w:r>
        <w:rPr>
          <w:rFonts w:ascii="Consolas" w:eastAsia="Consolas" w:hAnsi="Consolas" w:cs="Consolas"/>
          <w:sz w:val="23"/>
          <w:szCs w:val="23"/>
          <w:highlight w:val="white"/>
        </w:rPr>
        <w:tab/>
        <w:t xml:space="preserve">writes the given string on the </w:t>
      </w:r>
      <w:proofErr w:type="spellStart"/>
      <w:r>
        <w:rPr>
          <w:rFonts w:ascii="Consolas" w:eastAsia="Consolas" w:hAnsi="Consolas" w:cs="Consolas"/>
          <w:sz w:val="23"/>
          <w:szCs w:val="23"/>
          <w:highlight w:val="white"/>
        </w:rPr>
        <w:t>doucment</w:t>
      </w:r>
      <w:proofErr w:type="spellEnd"/>
      <w:r>
        <w:rPr>
          <w:rFonts w:ascii="Consolas" w:eastAsia="Consolas" w:hAnsi="Consolas" w:cs="Consolas"/>
          <w:sz w:val="23"/>
          <w:szCs w:val="23"/>
          <w:highlight w:val="white"/>
        </w:rPr>
        <w:t>.</w:t>
      </w:r>
    </w:p>
    <w:p w:rsidR="000A729B" w:rsidRDefault="00E46B47">
      <w:pPr>
        <w:shd w:val="clear" w:color="auto" w:fill="FFFFFF"/>
        <w:spacing w:before="280" w:line="240" w:lineRule="auto"/>
        <w:ind w:left="-709"/>
        <w:rPr>
          <w:rFonts w:ascii="Consolas" w:eastAsia="Consolas" w:hAnsi="Consolas" w:cs="Consolas"/>
          <w:sz w:val="23"/>
          <w:szCs w:val="23"/>
          <w:highlight w:val="white"/>
        </w:rPr>
      </w:pPr>
      <w:proofErr w:type="spellStart"/>
      <w:proofErr w:type="gramStart"/>
      <w:r>
        <w:rPr>
          <w:rFonts w:ascii="Consolas" w:eastAsia="Consolas" w:hAnsi="Consolas" w:cs="Consolas"/>
          <w:sz w:val="23"/>
          <w:szCs w:val="23"/>
          <w:highlight w:val="white"/>
        </w:rPr>
        <w:t>writeln</w:t>
      </w:r>
      <w:proofErr w:type="spellEnd"/>
      <w:r>
        <w:rPr>
          <w:rFonts w:ascii="Consolas" w:eastAsia="Consolas" w:hAnsi="Consolas" w:cs="Consolas"/>
          <w:sz w:val="23"/>
          <w:szCs w:val="23"/>
          <w:highlight w:val="white"/>
        </w:rPr>
        <w:t>(</w:t>
      </w:r>
      <w:proofErr w:type="gramEnd"/>
      <w:r>
        <w:rPr>
          <w:rFonts w:ascii="Consolas" w:eastAsia="Consolas" w:hAnsi="Consolas" w:cs="Consolas"/>
          <w:sz w:val="23"/>
          <w:szCs w:val="23"/>
          <w:highlight w:val="white"/>
        </w:rPr>
        <w:t>"string")</w:t>
      </w:r>
      <w:r>
        <w:rPr>
          <w:rFonts w:ascii="Consolas" w:eastAsia="Consolas" w:hAnsi="Consolas" w:cs="Consolas"/>
          <w:sz w:val="23"/>
          <w:szCs w:val="23"/>
          <w:highlight w:val="white"/>
        </w:rPr>
        <w:tab/>
        <w:t xml:space="preserve">writes the given string on the </w:t>
      </w:r>
      <w:proofErr w:type="spellStart"/>
      <w:r>
        <w:rPr>
          <w:rFonts w:ascii="Consolas" w:eastAsia="Consolas" w:hAnsi="Consolas" w:cs="Consolas"/>
          <w:sz w:val="23"/>
          <w:szCs w:val="23"/>
          <w:highlight w:val="white"/>
        </w:rPr>
        <w:t>doucment</w:t>
      </w:r>
      <w:proofErr w:type="spellEnd"/>
      <w:r>
        <w:rPr>
          <w:rFonts w:ascii="Consolas" w:eastAsia="Consolas" w:hAnsi="Consolas" w:cs="Consolas"/>
          <w:sz w:val="23"/>
          <w:szCs w:val="23"/>
          <w:highlight w:val="white"/>
        </w:rPr>
        <w:t xml:space="preserve"> with newline character at the end.</w:t>
      </w:r>
    </w:p>
    <w:p w:rsidR="000A729B" w:rsidRDefault="00E46B47">
      <w:pPr>
        <w:shd w:val="clear" w:color="auto" w:fill="FFFFFF"/>
        <w:spacing w:before="280" w:line="240" w:lineRule="auto"/>
        <w:ind w:left="-709"/>
        <w:rPr>
          <w:rFonts w:ascii="Consolas" w:eastAsia="Consolas" w:hAnsi="Consolas" w:cs="Consolas"/>
          <w:sz w:val="23"/>
          <w:szCs w:val="23"/>
          <w:highlight w:val="white"/>
        </w:rPr>
      </w:pPr>
      <w:proofErr w:type="spellStart"/>
      <w:proofErr w:type="gramStart"/>
      <w:r>
        <w:rPr>
          <w:rFonts w:ascii="Consolas" w:eastAsia="Consolas" w:hAnsi="Consolas" w:cs="Consolas"/>
          <w:sz w:val="23"/>
          <w:szCs w:val="23"/>
          <w:highlight w:val="white"/>
        </w:rPr>
        <w:t>getElementById</w:t>
      </w:r>
      <w:proofErr w:type="spellEnd"/>
      <w:r>
        <w:rPr>
          <w:rFonts w:ascii="Consolas" w:eastAsia="Consolas" w:hAnsi="Consolas" w:cs="Consolas"/>
          <w:sz w:val="23"/>
          <w:szCs w:val="23"/>
          <w:highlight w:val="white"/>
        </w:rPr>
        <w:t>(</w:t>
      </w:r>
      <w:proofErr w:type="gramEnd"/>
      <w:r>
        <w:rPr>
          <w:rFonts w:ascii="Consolas" w:eastAsia="Consolas" w:hAnsi="Consolas" w:cs="Consolas"/>
          <w:sz w:val="23"/>
          <w:szCs w:val="23"/>
          <w:highlight w:val="white"/>
        </w:rPr>
        <w:t>)</w:t>
      </w:r>
      <w:r>
        <w:rPr>
          <w:rFonts w:ascii="Consolas" w:eastAsia="Consolas" w:hAnsi="Consolas" w:cs="Consolas"/>
          <w:sz w:val="23"/>
          <w:szCs w:val="23"/>
          <w:highlight w:val="white"/>
        </w:rPr>
        <w:tab/>
        <w:t>returns the element having the given id value.</w:t>
      </w:r>
    </w:p>
    <w:p w:rsidR="000A729B" w:rsidRDefault="00E46B47">
      <w:pPr>
        <w:shd w:val="clear" w:color="auto" w:fill="FFFFFF"/>
        <w:spacing w:before="280" w:line="240" w:lineRule="auto"/>
        <w:ind w:left="-709"/>
        <w:rPr>
          <w:rFonts w:ascii="Consolas" w:eastAsia="Consolas" w:hAnsi="Consolas" w:cs="Consolas"/>
          <w:sz w:val="23"/>
          <w:szCs w:val="23"/>
          <w:highlight w:val="white"/>
        </w:rPr>
      </w:pPr>
      <w:proofErr w:type="spellStart"/>
      <w:proofErr w:type="gramStart"/>
      <w:r>
        <w:rPr>
          <w:rFonts w:ascii="Consolas" w:eastAsia="Consolas" w:hAnsi="Consolas" w:cs="Consolas"/>
          <w:sz w:val="23"/>
          <w:szCs w:val="23"/>
          <w:highlight w:val="white"/>
        </w:rPr>
        <w:t>document.getElementById</w:t>
      </w:r>
      <w:proofErr w:type="spellEnd"/>
      <w:r>
        <w:rPr>
          <w:rFonts w:ascii="Consolas" w:eastAsia="Consolas" w:hAnsi="Consolas" w:cs="Consolas"/>
          <w:sz w:val="23"/>
          <w:szCs w:val="23"/>
          <w:highlight w:val="white"/>
        </w:rPr>
        <w:t>(</w:t>
      </w:r>
      <w:proofErr w:type="gramEnd"/>
      <w:r>
        <w:rPr>
          <w:rFonts w:ascii="Consolas" w:eastAsia="Consolas" w:hAnsi="Consolas" w:cs="Consolas"/>
          <w:sz w:val="23"/>
          <w:szCs w:val="23"/>
          <w:highlight w:val="white"/>
        </w:rPr>
        <w:t>'</w:t>
      </w:r>
      <w:proofErr w:type="spellStart"/>
      <w:r>
        <w:rPr>
          <w:rFonts w:ascii="Consolas" w:eastAsia="Consolas" w:hAnsi="Consolas" w:cs="Consolas"/>
          <w:sz w:val="23"/>
          <w:szCs w:val="23"/>
          <w:highlight w:val="white"/>
        </w:rPr>
        <w:t>mylocation</w:t>
      </w:r>
      <w:proofErr w:type="spellEnd"/>
      <w:r>
        <w:rPr>
          <w:rFonts w:ascii="Consolas" w:eastAsia="Consolas" w:hAnsi="Consolas" w:cs="Consolas"/>
          <w:sz w:val="23"/>
          <w:szCs w:val="23"/>
          <w:highlight w:val="white"/>
        </w:rPr>
        <w:t>').</w:t>
      </w:r>
      <w:proofErr w:type="spellStart"/>
      <w:r>
        <w:rPr>
          <w:rFonts w:ascii="Consolas" w:eastAsia="Consolas" w:hAnsi="Consolas" w:cs="Consolas"/>
          <w:sz w:val="23"/>
          <w:szCs w:val="23"/>
          <w:highlight w:val="white"/>
        </w:rPr>
        <w:t>innerHTML</w:t>
      </w:r>
      <w:proofErr w:type="spellEnd"/>
      <w:r>
        <w:rPr>
          <w:rFonts w:ascii="Consolas" w:eastAsia="Consolas" w:hAnsi="Consolas" w:cs="Consolas"/>
          <w:sz w:val="23"/>
          <w:szCs w:val="23"/>
          <w:highlight w:val="white"/>
        </w:rPr>
        <w:t>=data;</w:t>
      </w:r>
    </w:p>
    <w:p w:rsidR="000A729B" w:rsidRDefault="00E46B47">
      <w:pPr>
        <w:shd w:val="clear" w:color="auto" w:fill="FFFFFF"/>
        <w:spacing w:before="280" w:line="240" w:lineRule="auto"/>
        <w:ind w:left="-709"/>
        <w:rPr>
          <w:rFonts w:ascii="Consolas" w:eastAsia="Consolas" w:hAnsi="Consolas" w:cs="Consolas"/>
          <w:sz w:val="23"/>
          <w:szCs w:val="23"/>
          <w:highlight w:val="white"/>
        </w:rPr>
      </w:pPr>
      <w:proofErr w:type="spellStart"/>
      <w:proofErr w:type="gramStart"/>
      <w:r>
        <w:rPr>
          <w:rFonts w:ascii="Consolas" w:eastAsia="Consolas" w:hAnsi="Consolas" w:cs="Consolas"/>
          <w:sz w:val="23"/>
          <w:szCs w:val="23"/>
          <w:highlight w:val="white"/>
        </w:rPr>
        <w:t>document.getElementById</w:t>
      </w:r>
      <w:proofErr w:type="spellEnd"/>
      <w:r>
        <w:rPr>
          <w:rFonts w:ascii="Consolas" w:eastAsia="Consolas" w:hAnsi="Consolas" w:cs="Consolas"/>
          <w:sz w:val="23"/>
          <w:szCs w:val="23"/>
          <w:highlight w:val="white"/>
        </w:rPr>
        <w:t>(</w:t>
      </w:r>
      <w:proofErr w:type="gramEnd"/>
      <w:r>
        <w:rPr>
          <w:rFonts w:ascii="Consolas" w:eastAsia="Consolas" w:hAnsi="Consolas" w:cs="Consolas"/>
          <w:sz w:val="23"/>
          <w:szCs w:val="23"/>
          <w:highlight w:val="white"/>
        </w:rPr>
        <w:t>'</w:t>
      </w:r>
      <w:proofErr w:type="spellStart"/>
      <w:r>
        <w:rPr>
          <w:rFonts w:ascii="Consolas" w:eastAsia="Consolas" w:hAnsi="Consolas" w:cs="Consolas"/>
          <w:sz w:val="23"/>
          <w:szCs w:val="23"/>
          <w:highlight w:val="white"/>
        </w:rPr>
        <w:t>myloca</w:t>
      </w:r>
      <w:proofErr w:type="spellEnd"/>
      <w:r>
        <w:rPr>
          <w:rFonts w:ascii="Consolas" w:eastAsia="Consolas" w:hAnsi="Consolas" w:cs="Consolas"/>
          <w:sz w:val="23"/>
          <w:szCs w:val="23"/>
          <w:highlight w:val="white"/>
        </w:rPr>
        <w:t>').</w:t>
      </w:r>
      <w:proofErr w:type="spellStart"/>
      <w:r>
        <w:rPr>
          <w:rFonts w:ascii="Consolas" w:eastAsia="Consolas" w:hAnsi="Consolas" w:cs="Consolas"/>
          <w:sz w:val="23"/>
          <w:szCs w:val="23"/>
          <w:highlight w:val="white"/>
        </w:rPr>
        <w:t>innerText</w:t>
      </w:r>
      <w:proofErr w:type="spellEnd"/>
      <w:r>
        <w:rPr>
          <w:rFonts w:ascii="Consolas" w:eastAsia="Consolas" w:hAnsi="Consolas" w:cs="Consolas"/>
          <w:sz w:val="23"/>
          <w:szCs w:val="23"/>
          <w:highlight w:val="white"/>
        </w:rPr>
        <w:t>=</w:t>
      </w:r>
      <w:proofErr w:type="spellStart"/>
      <w:r>
        <w:rPr>
          <w:rFonts w:ascii="Consolas" w:eastAsia="Consolas" w:hAnsi="Consolas" w:cs="Consolas"/>
          <w:sz w:val="23"/>
          <w:szCs w:val="23"/>
          <w:highlight w:val="white"/>
        </w:rPr>
        <w:t>msg</w:t>
      </w:r>
      <w:proofErr w:type="spellEnd"/>
      <w:r>
        <w:rPr>
          <w:rFonts w:ascii="Consolas" w:eastAsia="Consolas" w:hAnsi="Consolas" w:cs="Consolas"/>
          <w:sz w:val="23"/>
          <w:szCs w:val="23"/>
          <w:highlight w:val="white"/>
        </w:rPr>
        <w:t xml:space="preserve">;  </w:t>
      </w:r>
    </w:p>
    <w:p w:rsidR="000A729B" w:rsidRDefault="00E46B47">
      <w:pPr>
        <w:shd w:val="clear" w:color="auto" w:fill="FFFFFF"/>
        <w:spacing w:before="280" w:line="240" w:lineRule="auto"/>
        <w:ind w:left="-709"/>
        <w:rPr>
          <w:rFonts w:ascii="Consolas" w:eastAsia="Consolas" w:hAnsi="Consolas" w:cs="Consolas"/>
          <w:sz w:val="23"/>
          <w:szCs w:val="23"/>
          <w:highlight w:val="white"/>
        </w:rPr>
      </w:pPr>
      <w:proofErr w:type="spellStart"/>
      <w:proofErr w:type="gramStart"/>
      <w:r>
        <w:rPr>
          <w:rFonts w:ascii="Consolas" w:eastAsia="Consolas" w:hAnsi="Consolas" w:cs="Consolas"/>
          <w:sz w:val="23"/>
          <w:szCs w:val="23"/>
          <w:highlight w:val="white"/>
        </w:rPr>
        <w:t>document.getElementById</w:t>
      </w:r>
      <w:proofErr w:type="spellEnd"/>
      <w:r>
        <w:rPr>
          <w:rFonts w:ascii="Consolas" w:eastAsia="Consolas" w:hAnsi="Consolas" w:cs="Consolas"/>
          <w:sz w:val="23"/>
          <w:szCs w:val="23"/>
          <w:highlight w:val="white"/>
        </w:rPr>
        <w:t>(</w:t>
      </w:r>
      <w:proofErr w:type="gramEnd"/>
      <w:r>
        <w:rPr>
          <w:rFonts w:ascii="Consolas" w:eastAsia="Consolas" w:hAnsi="Consolas" w:cs="Consolas"/>
          <w:sz w:val="23"/>
          <w:szCs w:val="23"/>
          <w:highlight w:val="white"/>
        </w:rPr>
        <w:t>'</w:t>
      </w:r>
      <w:proofErr w:type="spellStart"/>
      <w:r>
        <w:rPr>
          <w:rFonts w:ascii="Consolas" w:eastAsia="Consolas" w:hAnsi="Consolas" w:cs="Consolas"/>
          <w:sz w:val="23"/>
          <w:szCs w:val="23"/>
          <w:highlight w:val="white"/>
        </w:rPr>
        <w:t>myloca</w:t>
      </w:r>
      <w:proofErr w:type="spellEnd"/>
      <w:r>
        <w:rPr>
          <w:rFonts w:ascii="Consolas" w:eastAsia="Consolas" w:hAnsi="Consolas" w:cs="Consolas"/>
          <w:sz w:val="23"/>
          <w:szCs w:val="23"/>
          <w:highlight w:val="white"/>
        </w:rPr>
        <w:t>').value=”raj”</w:t>
      </w:r>
    </w:p>
    <w:p w:rsidR="000A729B" w:rsidRDefault="000A729B">
      <w:pPr>
        <w:shd w:val="clear" w:color="auto" w:fill="FFFFFF"/>
        <w:spacing w:before="280" w:line="240" w:lineRule="auto"/>
        <w:ind w:left="-709"/>
        <w:rPr>
          <w:rFonts w:ascii="Consolas" w:eastAsia="Consolas" w:hAnsi="Consolas" w:cs="Consolas"/>
          <w:sz w:val="23"/>
          <w:szCs w:val="23"/>
          <w:highlight w:val="white"/>
        </w:rPr>
      </w:pPr>
    </w:p>
    <w:p w:rsidR="000A729B" w:rsidRDefault="00E46B47">
      <w:pPr>
        <w:shd w:val="clear" w:color="auto" w:fill="FFFFFF"/>
        <w:spacing w:before="280" w:line="240" w:lineRule="auto"/>
        <w:ind w:left="-709"/>
        <w:rPr>
          <w:rFonts w:ascii="Consolas" w:eastAsia="Consolas" w:hAnsi="Consolas" w:cs="Consolas"/>
          <w:sz w:val="23"/>
          <w:szCs w:val="23"/>
          <w:highlight w:val="white"/>
        </w:rPr>
      </w:pPr>
      <w:proofErr w:type="spellStart"/>
      <w:proofErr w:type="gramStart"/>
      <w:r>
        <w:rPr>
          <w:rFonts w:ascii="Consolas" w:eastAsia="Consolas" w:hAnsi="Consolas" w:cs="Consolas"/>
          <w:sz w:val="23"/>
          <w:szCs w:val="23"/>
          <w:highlight w:val="white"/>
        </w:rPr>
        <w:t>getElementsByName</w:t>
      </w:r>
      <w:proofErr w:type="spellEnd"/>
      <w:r>
        <w:rPr>
          <w:rFonts w:ascii="Consolas" w:eastAsia="Consolas" w:hAnsi="Consolas" w:cs="Consolas"/>
          <w:sz w:val="23"/>
          <w:szCs w:val="23"/>
          <w:highlight w:val="white"/>
        </w:rPr>
        <w:t>(</w:t>
      </w:r>
      <w:proofErr w:type="gramEnd"/>
      <w:r>
        <w:rPr>
          <w:rFonts w:ascii="Consolas" w:eastAsia="Consolas" w:hAnsi="Consolas" w:cs="Consolas"/>
          <w:sz w:val="23"/>
          <w:szCs w:val="23"/>
          <w:highlight w:val="white"/>
        </w:rPr>
        <w:t>)</w:t>
      </w:r>
      <w:r>
        <w:rPr>
          <w:rFonts w:ascii="Consolas" w:eastAsia="Consolas" w:hAnsi="Consolas" w:cs="Consolas"/>
          <w:sz w:val="23"/>
          <w:szCs w:val="23"/>
          <w:highlight w:val="white"/>
        </w:rPr>
        <w:tab/>
        <w:t>returns all the elements having the given name value.</w:t>
      </w:r>
    </w:p>
    <w:p w:rsidR="000A729B" w:rsidRDefault="00E46B47">
      <w:pPr>
        <w:shd w:val="clear" w:color="auto" w:fill="FFFFFF"/>
        <w:spacing w:before="280" w:line="240" w:lineRule="auto"/>
        <w:ind w:left="-709"/>
        <w:rPr>
          <w:rFonts w:ascii="Consolas" w:eastAsia="Consolas" w:hAnsi="Consolas" w:cs="Consolas"/>
          <w:sz w:val="23"/>
          <w:szCs w:val="23"/>
          <w:highlight w:val="white"/>
        </w:rPr>
      </w:pPr>
      <w:proofErr w:type="spellStart"/>
      <w:proofErr w:type="gramStart"/>
      <w:r>
        <w:rPr>
          <w:rFonts w:ascii="Consolas" w:eastAsia="Consolas" w:hAnsi="Consolas" w:cs="Consolas"/>
          <w:sz w:val="23"/>
          <w:szCs w:val="23"/>
          <w:highlight w:val="white"/>
        </w:rPr>
        <w:t>getElementsByTagName</w:t>
      </w:r>
      <w:proofErr w:type="spellEnd"/>
      <w:r>
        <w:rPr>
          <w:rFonts w:ascii="Consolas" w:eastAsia="Consolas" w:hAnsi="Consolas" w:cs="Consolas"/>
          <w:sz w:val="23"/>
          <w:szCs w:val="23"/>
          <w:highlight w:val="white"/>
        </w:rPr>
        <w:t>(</w:t>
      </w:r>
      <w:proofErr w:type="gramEnd"/>
      <w:r>
        <w:rPr>
          <w:rFonts w:ascii="Consolas" w:eastAsia="Consolas" w:hAnsi="Consolas" w:cs="Consolas"/>
          <w:sz w:val="23"/>
          <w:szCs w:val="23"/>
          <w:highlight w:val="white"/>
        </w:rPr>
        <w:t>)</w:t>
      </w:r>
      <w:r>
        <w:rPr>
          <w:rFonts w:ascii="Consolas" w:eastAsia="Consolas" w:hAnsi="Consolas" w:cs="Consolas"/>
          <w:sz w:val="23"/>
          <w:szCs w:val="23"/>
          <w:highlight w:val="white"/>
        </w:rPr>
        <w:tab/>
        <w:t>returns all the elements having the given tag name.</w:t>
      </w:r>
    </w:p>
    <w:p w:rsidR="000A729B" w:rsidRDefault="00E46B47">
      <w:pPr>
        <w:shd w:val="clear" w:color="auto" w:fill="FFFFFF"/>
        <w:spacing w:before="280" w:line="240" w:lineRule="auto"/>
        <w:ind w:left="-709"/>
        <w:rPr>
          <w:rFonts w:ascii="Consolas" w:eastAsia="Consolas" w:hAnsi="Consolas" w:cs="Consolas"/>
          <w:sz w:val="23"/>
          <w:szCs w:val="23"/>
          <w:highlight w:val="white"/>
        </w:rPr>
      </w:pPr>
      <w:proofErr w:type="spellStart"/>
      <w:proofErr w:type="gramStart"/>
      <w:r>
        <w:rPr>
          <w:rFonts w:ascii="Consolas" w:eastAsia="Consolas" w:hAnsi="Consolas" w:cs="Consolas"/>
          <w:sz w:val="23"/>
          <w:szCs w:val="23"/>
          <w:highlight w:val="white"/>
        </w:rPr>
        <w:t>getElementsByClassName</w:t>
      </w:r>
      <w:proofErr w:type="spellEnd"/>
      <w:r>
        <w:rPr>
          <w:rFonts w:ascii="Consolas" w:eastAsia="Consolas" w:hAnsi="Consolas" w:cs="Consolas"/>
          <w:sz w:val="23"/>
          <w:szCs w:val="23"/>
          <w:highlight w:val="white"/>
        </w:rPr>
        <w:t>(</w:t>
      </w:r>
      <w:proofErr w:type="gramEnd"/>
      <w:r>
        <w:rPr>
          <w:rFonts w:ascii="Consolas" w:eastAsia="Consolas" w:hAnsi="Consolas" w:cs="Consolas"/>
          <w:sz w:val="23"/>
          <w:szCs w:val="23"/>
          <w:highlight w:val="white"/>
        </w:rPr>
        <w:t>)</w:t>
      </w:r>
      <w:r>
        <w:rPr>
          <w:rFonts w:ascii="Consolas" w:eastAsia="Consolas" w:hAnsi="Consolas" w:cs="Consolas"/>
          <w:sz w:val="23"/>
          <w:szCs w:val="23"/>
          <w:highlight w:val="white"/>
        </w:rPr>
        <w:tab/>
        <w:t>returns all the elements having the given class name.</w:t>
      </w:r>
    </w:p>
    <w:p w:rsidR="000A729B" w:rsidRDefault="00E46B47">
      <w:pPr>
        <w:shd w:val="clear" w:color="auto" w:fill="FFFFFF"/>
        <w:spacing w:before="280" w:line="240" w:lineRule="auto"/>
        <w:ind w:left="-709"/>
        <w:rPr>
          <w:rFonts w:ascii="Consolas" w:eastAsia="Consolas" w:hAnsi="Consolas" w:cs="Consolas"/>
          <w:sz w:val="23"/>
          <w:szCs w:val="23"/>
          <w:highlight w:val="white"/>
        </w:rPr>
      </w:pPr>
      <w:proofErr w:type="gramStart"/>
      <w:r>
        <w:rPr>
          <w:rFonts w:ascii="Consolas" w:eastAsia="Consolas" w:hAnsi="Consolas" w:cs="Consolas"/>
          <w:sz w:val="23"/>
          <w:szCs w:val="23"/>
          <w:highlight w:val="white"/>
        </w:rPr>
        <w:lastRenderedPageBreak/>
        <w:t>if(</w:t>
      </w:r>
      <w:proofErr w:type="gramEnd"/>
      <w:r>
        <w:rPr>
          <w:rFonts w:ascii="Consolas" w:eastAsia="Consolas" w:hAnsi="Consolas" w:cs="Consolas"/>
          <w:sz w:val="23"/>
          <w:szCs w:val="23"/>
          <w:highlight w:val="white"/>
        </w:rPr>
        <w:t xml:space="preserve">document.myForm1.userPass.value.length&gt;5) // </w:t>
      </w:r>
      <w:proofErr w:type="spellStart"/>
      <w:r>
        <w:rPr>
          <w:rFonts w:ascii="Consolas" w:eastAsia="Consolas" w:hAnsi="Consolas" w:cs="Consolas"/>
          <w:sz w:val="23"/>
          <w:szCs w:val="23"/>
          <w:highlight w:val="white"/>
        </w:rPr>
        <w:t>document.forms</w:t>
      </w:r>
      <w:proofErr w:type="spellEnd"/>
      <w:r>
        <w:rPr>
          <w:rFonts w:ascii="Consolas" w:eastAsia="Consolas" w:hAnsi="Consolas" w:cs="Consolas"/>
          <w:sz w:val="23"/>
          <w:szCs w:val="23"/>
          <w:highlight w:val="white"/>
        </w:rPr>
        <w:t>["</w:t>
      </w:r>
      <w:proofErr w:type="spellStart"/>
      <w:r>
        <w:rPr>
          <w:rFonts w:ascii="Consolas" w:eastAsia="Consolas" w:hAnsi="Consolas" w:cs="Consolas"/>
          <w:sz w:val="23"/>
          <w:szCs w:val="23"/>
          <w:highlight w:val="white"/>
        </w:rPr>
        <w:t>myform</w:t>
      </w:r>
      <w:proofErr w:type="spellEnd"/>
      <w:r>
        <w:rPr>
          <w:rFonts w:ascii="Consolas" w:eastAsia="Consolas" w:hAnsi="Consolas" w:cs="Consolas"/>
          <w:sz w:val="23"/>
          <w:szCs w:val="23"/>
          <w:highlight w:val="white"/>
        </w:rPr>
        <w:t>"]["</w:t>
      </w:r>
      <w:proofErr w:type="spellStart"/>
      <w:r>
        <w:rPr>
          <w:rFonts w:ascii="Consolas" w:eastAsia="Consolas" w:hAnsi="Consolas" w:cs="Consolas"/>
          <w:sz w:val="23"/>
          <w:szCs w:val="23"/>
          <w:highlight w:val="white"/>
        </w:rPr>
        <w:t>ufn</w:t>
      </w:r>
      <w:proofErr w:type="spellEnd"/>
      <w:r>
        <w:rPr>
          <w:rFonts w:ascii="Consolas" w:eastAsia="Consolas" w:hAnsi="Consolas" w:cs="Consolas"/>
          <w:sz w:val="23"/>
          <w:szCs w:val="23"/>
          <w:highlight w:val="white"/>
        </w:rPr>
        <w:t xml:space="preserve">"].value; </w:t>
      </w:r>
    </w:p>
    <w:p w:rsidR="000A729B" w:rsidRDefault="000A729B">
      <w:pPr>
        <w:shd w:val="clear" w:color="auto" w:fill="FFFFFF"/>
        <w:spacing w:before="280" w:line="240" w:lineRule="auto"/>
        <w:ind w:left="-709"/>
        <w:rPr>
          <w:rFonts w:ascii="Consolas" w:eastAsia="Consolas" w:hAnsi="Consolas" w:cs="Consolas"/>
          <w:sz w:val="23"/>
          <w:szCs w:val="23"/>
          <w:highlight w:val="white"/>
        </w:rPr>
      </w:pP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=======================extra</w:t>
      </w:r>
    </w:p>
    <w:p w:rsidR="000A729B" w:rsidRDefault="00E46B47">
      <w:pPr>
        <w:shd w:val="clear" w:color="auto" w:fill="FFFFFF"/>
        <w:spacing w:before="280" w:line="240" w:lineRule="auto"/>
        <w:ind w:left="-709"/>
        <w:rPr>
          <w:rFonts w:ascii="Consolas" w:eastAsia="Consolas" w:hAnsi="Consolas" w:cs="Consolas"/>
          <w:sz w:val="23"/>
          <w:szCs w:val="23"/>
          <w:highlight w:val="white"/>
        </w:rPr>
      </w:pPr>
      <w:proofErr w:type="spellStart"/>
      <w:proofErr w:type="gramStart"/>
      <w:r>
        <w:rPr>
          <w:rFonts w:ascii="Consolas" w:eastAsia="Consolas" w:hAnsi="Consolas" w:cs="Consolas"/>
          <w:sz w:val="23"/>
          <w:szCs w:val="23"/>
          <w:highlight w:val="white"/>
        </w:rPr>
        <w:t>document.getElementById</w:t>
      </w:r>
      <w:proofErr w:type="spellEnd"/>
      <w:r>
        <w:rPr>
          <w:rFonts w:ascii="Consolas" w:eastAsia="Consolas" w:hAnsi="Consolas" w:cs="Consolas"/>
          <w:sz w:val="23"/>
          <w:szCs w:val="23"/>
          <w:highlight w:val="white"/>
        </w:rPr>
        <w:t>(</w:t>
      </w:r>
      <w:proofErr w:type="gramEnd"/>
      <w:r>
        <w:rPr>
          <w:rFonts w:ascii="Consolas" w:eastAsia="Consolas" w:hAnsi="Consolas" w:cs="Consolas"/>
          <w:sz w:val="23"/>
          <w:szCs w:val="23"/>
          <w:highlight w:val="white"/>
        </w:rPr>
        <w:t>'test').id;</w:t>
      </w:r>
    </w:p>
    <w:p w:rsidR="000A729B" w:rsidRDefault="00E46B47">
      <w:pPr>
        <w:shd w:val="clear" w:color="auto" w:fill="FFFFFF"/>
        <w:spacing w:before="280" w:line="240" w:lineRule="auto"/>
        <w:ind w:left="-709"/>
        <w:rPr>
          <w:rFonts w:ascii="Consolas" w:eastAsia="Consolas" w:hAnsi="Consolas" w:cs="Consolas"/>
          <w:sz w:val="23"/>
          <w:szCs w:val="23"/>
          <w:highlight w:val="white"/>
        </w:rPr>
      </w:pPr>
      <w:proofErr w:type="spellStart"/>
      <w:proofErr w:type="gramStart"/>
      <w:r>
        <w:rPr>
          <w:rFonts w:ascii="Consolas" w:eastAsia="Consolas" w:hAnsi="Consolas" w:cs="Consolas"/>
          <w:sz w:val="23"/>
          <w:szCs w:val="23"/>
          <w:highlight w:val="white"/>
        </w:rPr>
        <w:t>document.getElementById</w:t>
      </w:r>
      <w:proofErr w:type="spellEnd"/>
      <w:r>
        <w:rPr>
          <w:rFonts w:ascii="Consolas" w:eastAsia="Consolas" w:hAnsi="Consolas" w:cs="Consolas"/>
          <w:sz w:val="23"/>
          <w:szCs w:val="23"/>
          <w:highlight w:val="white"/>
        </w:rPr>
        <w:t>(</w:t>
      </w:r>
      <w:proofErr w:type="gramEnd"/>
      <w:r>
        <w:rPr>
          <w:rFonts w:ascii="Consolas" w:eastAsia="Consolas" w:hAnsi="Consolas" w:cs="Consolas"/>
          <w:sz w:val="23"/>
          <w:szCs w:val="23"/>
          <w:highlight w:val="white"/>
        </w:rPr>
        <w:t>'test').name;</w:t>
      </w:r>
    </w:p>
    <w:p w:rsidR="000A729B" w:rsidRDefault="00E46B47">
      <w:pPr>
        <w:shd w:val="clear" w:color="auto" w:fill="FFFFFF"/>
        <w:spacing w:before="280" w:line="240" w:lineRule="auto"/>
        <w:ind w:left="-709"/>
        <w:rPr>
          <w:rFonts w:ascii="Consolas" w:eastAsia="Consolas" w:hAnsi="Consolas" w:cs="Consolas"/>
          <w:sz w:val="23"/>
          <w:szCs w:val="23"/>
          <w:highlight w:val="white"/>
        </w:rPr>
      </w:pPr>
      <w:proofErr w:type="spellStart"/>
      <w:proofErr w:type="gramStart"/>
      <w:r>
        <w:rPr>
          <w:rFonts w:ascii="Consolas" w:eastAsia="Consolas" w:hAnsi="Consolas" w:cs="Consolas"/>
          <w:sz w:val="23"/>
          <w:szCs w:val="23"/>
          <w:highlight w:val="white"/>
        </w:rPr>
        <w:t>document.getElementById</w:t>
      </w:r>
      <w:proofErr w:type="spellEnd"/>
      <w:r>
        <w:rPr>
          <w:rFonts w:ascii="Consolas" w:eastAsia="Consolas" w:hAnsi="Consolas" w:cs="Consolas"/>
          <w:sz w:val="23"/>
          <w:szCs w:val="23"/>
          <w:highlight w:val="white"/>
        </w:rPr>
        <w:t>(</w:t>
      </w:r>
      <w:proofErr w:type="gramEnd"/>
      <w:r>
        <w:rPr>
          <w:rFonts w:ascii="Consolas" w:eastAsia="Consolas" w:hAnsi="Consolas" w:cs="Consolas"/>
          <w:sz w:val="23"/>
          <w:szCs w:val="23"/>
          <w:highlight w:val="white"/>
        </w:rPr>
        <w:t>'test').value;</w:t>
      </w:r>
    </w:p>
    <w:p w:rsidR="000A729B" w:rsidRDefault="00E46B47">
      <w:pPr>
        <w:shd w:val="clear" w:color="auto" w:fill="FFFFFF"/>
        <w:spacing w:before="280" w:line="240" w:lineRule="auto"/>
        <w:ind w:left="-709"/>
        <w:rPr>
          <w:rFonts w:ascii="Consolas" w:eastAsia="Consolas" w:hAnsi="Consolas" w:cs="Consolas"/>
          <w:sz w:val="23"/>
          <w:szCs w:val="23"/>
          <w:highlight w:val="white"/>
        </w:rPr>
      </w:pPr>
      <w:proofErr w:type="spellStart"/>
      <w:proofErr w:type="gramStart"/>
      <w:r>
        <w:rPr>
          <w:rFonts w:ascii="Consolas" w:eastAsia="Consolas" w:hAnsi="Consolas" w:cs="Consolas"/>
          <w:sz w:val="23"/>
          <w:szCs w:val="23"/>
          <w:highlight w:val="white"/>
        </w:rPr>
        <w:t>document.getElementById</w:t>
      </w:r>
      <w:proofErr w:type="spellEnd"/>
      <w:r>
        <w:rPr>
          <w:rFonts w:ascii="Consolas" w:eastAsia="Consolas" w:hAnsi="Consolas" w:cs="Consolas"/>
          <w:sz w:val="23"/>
          <w:szCs w:val="23"/>
          <w:highlight w:val="white"/>
        </w:rPr>
        <w:t>(</w:t>
      </w:r>
      <w:proofErr w:type="gramEnd"/>
      <w:r>
        <w:rPr>
          <w:rFonts w:ascii="Consolas" w:eastAsia="Consolas" w:hAnsi="Consolas" w:cs="Consolas"/>
          <w:sz w:val="23"/>
          <w:szCs w:val="23"/>
          <w:highlight w:val="white"/>
        </w:rPr>
        <w:t>'test').</w:t>
      </w:r>
      <w:proofErr w:type="spellStart"/>
      <w:r>
        <w:rPr>
          <w:rFonts w:ascii="Consolas" w:eastAsia="Consolas" w:hAnsi="Consolas" w:cs="Consolas"/>
          <w:sz w:val="23"/>
          <w:szCs w:val="23"/>
          <w:highlight w:val="white"/>
        </w:rPr>
        <w:t>innerHTML</w:t>
      </w:r>
      <w:proofErr w:type="spellEnd"/>
      <w:r>
        <w:rPr>
          <w:rFonts w:ascii="Consolas" w:eastAsia="Consolas" w:hAnsi="Consolas" w:cs="Consolas"/>
          <w:sz w:val="23"/>
          <w:szCs w:val="23"/>
          <w:highlight w:val="white"/>
        </w:rPr>
        <w:t>;</w:t>
      </w:r>
    </w:p>
    <w:p w:rsidR="000A729B" w:rsidRDefault="00E46B47">
      <w:pPr>
        <w:shd w:val="clear" w:color="auto" w:fill="FFFFFF"/>
        <w:spacing w:before="280" w:line="240" w:lineRule="auto"/>
        <w:ind w:left="-709"/>
        <w:rPr>
          <w:rFonts w:ascii="Consolas" w:eastAsia="Consolas" w:hAnsi="Consolas" w:cs="Consolas"/>
          <w:sz w:val="23"/>
          <w:szCs w:val="23"/>
          <w:highlight w:val="white"/>
        </w:rPr>
      </w:pPr>
      <w:proofErr w:type="spellStart"/>
      <w:proofErr w:type="gramStart"/>
      <w:r>
        <w:rPr>
          <w:rFonts w:ascii="Consolas" w:eastAsia="Consolas" w:hAnsi="Consolas" w:cs="Consolas"/>
          <w:sz w:val="23"/>
          <w:szCs w:val="23"/>
          <w:highlight w:val="white"/>
        </w:rPr>
        <w:t>document.getElementById</w:t>
      </w:r>
      <w:proofErr w:type="spellEnd"/>
      <w:r>
        <w:rPr>
          <w:rFonts w:ascii="Consolas" w:eastAsia="Consolas" w:hAnsi="Consolas" w:cs="Consolas"/>
          <w:sz w:val="23"/>
          <w:szCs w:val="23"/>
          <w:highlight w:val="white"/>
        </w:rPr>
        <w:t>(</w:t>
      </w:r>
      <w:proofErr w:type="gramEnd"/>
      <w:r>
        <w:rPr>
          <w:rFonts w:ascii="Consolas" w:eastAsia="Consolas" w:hAnsi="Consolas" w:cs="Consolas"/>
          <w:sz w:val="23"/>
          <w:szCs w:val="23"/>
          <w:highlight w:val="white"/>
        </w:rPr>
        <w:t>'test').type;</w:t>
      </w:r>
    </w:p>
    <w:p w:rsidR="000A729B" w:rsidRDefault="00E46B47">
      <w:pPr>
        <w:shd w:val="clear" w:color="auto" w:fill="FFFFFF"/>
        <w:spacing w:before="280" w:line="240" w:lineRule="auto"/>
        <w:ind w:left="-709"/>
        <w:rPr>
          <w:rFonts w:ascii="Consolas" w:eastAsia="Consolas" w:hAnsi="Consolas" w:cs="Consolas"/>
          <w:sz w:val="23"/>
          <w:szCs w:val="23"/>
          <w:highlight w:val="white"/>
        </w:rPr>
      </w:pPr>
      <w:proofErr w:type="spellStart"/>
      <w:proofErr w:type="gramStart"/>
      <w:r>
        <w:rPr>
          <w:rFonts w:ascii="Consolas" w:eastAsia="Consolas" w:hAnsi="Consolas" w:cs="Consolas"/>
          <w:sz w:val="23"/>
          <w:szCs w:val="23"/>
          <w:highlight w:val="white"/>
        </w:rPr>
        <w:t>document.getElementById</w:t>
      </w:r>
      <w:proofErr w:type="spellEnd"/>
      <w:r>
        <w:rPr>
          <w:rFonts w:ascii="Consolas" w:eastAsia="Consolas" w:hAnsi="Consolas" w:cs="Consolas"/>
          <w:sz w:val="23"/>
          <w:szCs w:val="23"/>
          <w:highlight w:val="white"/>
        </w:rPr>
        <w:t>(</w:t>
      </w:r>
      <w:proofErr w:type="gramEnd"/>
      <w:r>
        <w:rPr>
          <w:rFonts w:ascii="Consolas" w:eastAsia="Consolas" w:hAnsi="Consolas" w:cs="Consolas"/>
          <w:sz w:val="23"/>
          <w:szCs w:val="23"/>
          <w:highlight w:val="white"/>
        </w:rPr>
        <w:t>'test').style;</w:t>
      </w:r>
    </w:p>
    <w:p w:rsidR="000A729B" w:rsidRDefault="00E46B47">
      <w:pPr>
        <w:shd w:val="clear" w:color="auto" w:fill="FFFFFF"/>
        <w:spacing w:before="280" w:line="240" w:lineRule="auto"/>
        <w:ind w:left="-709"/>
        <w:rPr>
          <w:rFonts w:ascii="Consolas" w:eastAsia="Consolas" w:hAnsi="Consolas" w:cs="Consolas"/>
          <w:sz w:val="23"/>
          <w:szCs w:val="23"/>
          <w:highlight w:val="white"/>
        </w:rPr>
      </w:pPr>
      <w:proofErr w:type="spellStart"/>
      <w:proofErr w:type="gramStart"/>
      <w:r>
        <w:rPr>
          <w:rFonts w:ascii="Consolas" w:eastAsia="Consolas" w:hAnsi="Consolas" w:cs="Consolas"/>
          <w:sz w:val="23"/>
          <w:szCs w:val="23"/>
          <w:highlight w:val="white"/>
        </w:rPr>
        <w:t>document.getElementById</w:t>
      </w:r>
      <w:proofErr w:type="spellEnd"/>
      <w:r>
        <w:rPr>
          <w:rFonts w:ascii="Consolas" w:eastAsia="Consolas" w:hAnsi="Consolas" w:cs="Consolas"/>
          <w:sz w:val="23"/>
          <w:szCs w:val="23"/>
          <w:highlight w:val="white"/>
        </w:rPr>
        <w:t>(</w:t>
      </w:r>
      <w:proofErr w:type="gramEnd"/>
      <w:r>
        <w:rPr>
          <w:rFonts w:ascii="Consolas" w:eastAsia="Consolas" w:hAnsi="Consolas" w:cs="Consolas"/>
          <w:sz w:val="23"/>
          <w:szCs w:val="23"/>
          <w:highlight w:val="white"/>
        </w:rPr>
        <w:t>'test').</w:t>
      </w:r>
      <w:proofErr w:type="spellStart"/>
      <w:r>
        <w:rPr>
          <w:rFonts w:ascii="Consolas" w:eastAsia="Consolas" w:hAnsi="Consolas" w:cs="Consolas"/>
          <w:sz w:val="23"/>
          <w:szCs w:val="23"/>
          <w:highlight w:val="white"/>
        </w:rPr>
        <w:t>images.lenghth</w:t>
      </w:r>
      <w:proofErr w:type="spellEnd"/>
      <w:r>
        <w:rPr>
          <w:rFonts w:ascii="Consolas" w:eastAsia="Consolas" w:hAnsi="Consolas" w:cs="Consolas"/>
          <w:sz w:val="23"/>
          <w:szCs w:val="23"/>
          <w:highlight w:val="white"/>
        </w:rPr>
        <w:t>;</w:t>
      </w:r>
    </w:p>
    <w:p w:rsidR="000A729B" w:rsidRDefault="00E46B47">
      <w:pPr>
        <w:shd w:val="clear" w:color="auto" w:fill="FFFFFF"/>
        <w:spacing w:before="280" w:line="240" w:lineRule="auto"/>
        <w:ind w:left="-709"/>
        <w:rPr>
          <w:rFonts w:ascii="Consolas" w:eastAsia="Consolas" w:hAnsi="Consolas" w:cs="Consolas"/>
          <w:sz w:val="23"/>
          <w:szCs w:val="23"/>
          <w:highlight w:val="white"/>
        </w:rPr>
      </w:pPr>
      <w:proofErr w:type="spellStart"/>
      <w:proofErr w:type="gramStart"/>
      <w:r>
        <w:rPr>
          <w:rFonts w:ascii="Consolas" w:eastAsia="Consolas" w:hAnsi="Consolas" w:cs="Consolas"/>
          <w:sz w:val="23"/>
          <w:szCs w:val="23"/>
          <w:highlight w:val="white"/>
        </w:rPr>
        <w:t>document.getElementById</w:t>
      </w:r>
      <w:proofErr w:type="spellEnd"/>
      <w:r>
        <w:rPr>
          <w:rFonts w:ascii="Consolas" w:eastAsia="Consolas" w:hAnsi="Consolas" w:cs="Consolas"/>
          <w:sz w:val="23"/>
          <w:szCs w:val="23"/>
          <w:highlight w:val="white"/>
        </w:rPr>
        <w:t>(</w:t>
      </w:r>
      <w:proofErr w:type="gramEnd"/>
      <w:r>
        <w:rPr>
          <w:rFonts w:ascii="Consolas" w:eastAsia="Consolas" w:hAnsi="Consolas" w:cs="Consolas"/>
          <w:sz w:val="23"/>
          <w:szCs w:val="23"/>
          <w:highlight w:val="white"/>
        </w:rPr>
        <w:t>'test').disabled="true";</w:t>
      </w:r>
    </w:p>
    <w:p w:rsidR="000A729B" w:rsidRDefault="00E46B47">
      <w:pPr>
        <w:shd w:val="clear" w:color="auto" w:fill="FFFFFF"/>
        <w:spacing w:before="280" w:line="240" w:lineRule="auto"/>
        <w:ind w:left="-709"/>
        <w:rPr>
          <w:rFonts w:ascii="Consolas" w:eastAsia="Consolas" w:hAnsi="Consolas" w:cs="Consolas"/>
          <w:sz w:val="23"/>
          <w:szCs w:val="23"/>
          <w:highlight w:val="white"/>
        </w:rPr>
      </w:pPr>
      <w:proofErr w:type="spellStart"/>
      <w:proofErr w:type="gramStart"/>
      <w:r>
        <w:rPr>
          <w:rFonts w:ascii="Consolas" w:eastAsia="Consolas" w:hAnsi="Consolas" w:cs="Consolas"/>
          <w:sz w:val="23"/>
          <w:szCs w:val="23"/>
          <w:highlight w:val="white"/>
        </w:rPr>
        <w:t>document.getElementById</w:t>
      </w:r>
      <w:proofErr w:type="spellEnd"/>
      <w:r>
        <w:rPr>
          <w:rFonts w:ascii="Consolas" w:eastAsia="Consolas" w:hAnsi="Consolas" w:cs="Consolas"/>
          <w:sz w:val="23"/>
          <w:szCs w:val="23"/>
          <w:highlight w:val="white"/>
        </w:rPr>
        <w:t>(</w:t>
      </w:r>
      <w:proofErr w:type="gramEnd"/>
      <w:r>
        <w:rPr>
          <w:rFonts w:ascii="Consolas" w:eastAsia="Consolas" w:hAnsi="Consolas" w:cs="Consolas"/>
          <w:sz w:val="23"/>
          <w:szCs w:val="23"/>
          <w:highlight w:val="white"/>
        </w:rPr>
        <w:t>'test').</w:t>
      </w:r>
      <w:proofErr w:type="spellStart"/>
      <w:r>
        <w:rPr>
          <w:rFonts w:ascii="Consolas" w:eastAsia="Consolas" w:hAnsi="Consolas" w:cs="Consolas"/>
          <w:sz w:val="23"/>
          <w:szCs w:val="23"/>
          <w:highlight w:val="white"/>
        </w:rPr>
        <w:t>lenghth</w:t>
      </w:r>
      <w:proofErr w:type="spellEnd"/>
      <w:r>
        <w:rPr>
          <w:rFonts w:ascii="Consolas" w:eastAsia="Consolas" w:hAnsi="Consolas" w:cs="Consolas"/>
          <w:sz w:val="23"/>
          <w:szCs w:val="23"/>
          <w:highlight w:val="white"/>
        </w:rPr>
        <w:t>;</w:t>
      </w:r>
    </w:p>
    <w:p w:rsidR="000A729B" w:rsidRDefault="00E46B47">
      <w:pPr>
        <w:shd w:val="clear" w:color="auto" w:fill="FFFFFF"/>
        <w:spacing w:before="280" w:line="240" w:lineRule="auto"/>
        <w:ind w:left="-709"/>
        <w:rPr>
          <w:rFonts w:ascii="Consolas" w:eastAsia="Consolas" w:hAnsi="Consolas" w:cs="Consolas"/>
          <w:sz w:val="23"/>
          <w:szCs w:val="23"/>
          <w:highlight w:val="white"/>
        </w:rPr>
      </w:pPr>
      <w:proofErr w:type="spellStart"/>
      <w:proofErr w:type="gramStart"/>
      <w:r>
        <w:rPr>
          <w:rFonts w:ascii="Consolas" w:eastAsia="Consolas" w:hAnsi="Consolas" w:cs="Consolas"/>
          <w:sz w:val="23"/>
          <w:szCs w:val="23"/>
          <w:highlight w:val="white"/>
        </w:rPr>
        <w:t>document.getElementById</w:t>
      </w:r>
      <w:proofErr w:type="spellEnd"/>
      <w:r>
        <w:rPr>
          <w:rFonts w:ascii="Consolas" w:eastAsia="Consolas" w:hAnsi="Consolas" w:cs="Consolas"/>
          <w:sz w:val="23"/>
          <w:szCs w:val="23"/>
          <w:highlight w:val="white"/>
        </w:rPr>
        <w:t>(</w:t>
      </w:r>
      <w:proofErr w:type="gramEnd"/>
      <w:r>
        <w:rPr>
          <w:rFonts w:ascii="Consolas" w:eastAsia="Consolas" w:hAnsi="Consolas" w:cs="Consolas"/>
          <w:sz w:val="23"/>
          <w:szCs w:val="23"/>
          <w:highlight w:val="white"/>
        </w:rPr>
        <w:t>'test').forms;</w:t>
      </w:r>
    </w:p>
    <w:p w:rsidR="000A729B" w:rsidRDefault="00E46B47">
      <w:pPr>
        <w:shd w:val="clear" w:color="auto" w:fill="FFFFFF"/>
        <w:spacing w:before="280" w:line="240" w:lineRule="auto"/>
        <w:ind w:left="-709"/>
        <w:rPr>
          <w:rFonts w:ascii="Consolas" w:eastAsia="Consolas" w:hAnsi="Consolas" w:cs="Consolas"/>
          <w:sz w:val="23"/>
          <w:szCs w:val="23"/>
          <w:highlight w:val="white"/>
        </w:rPr>
      </w:pPr>
      <w:proofErr w:type="spellStart"/>
      <w:proofErr w:type="gramStart"/>
      <w:r>
        <w:rPr>
          <w:rFonts w:ascii="Consolas" w:eastAsia="Consolas" w:hAnsi="Consolas" w:cs="Consolas"/>
          <w:sz w:val="23"/>
          <w:szCs w:val="23"/>
          <w:highlight w:val="white"/>
        </w:rPr>
        <w:t>document.getElementById</w:t>
      </w:r>
      <w:proofErr w:type="spellEnd"/>
      <w:r>
        <w:rPr>
          <w:rFonts w:ascii="Consolas" w:eastAsia="Consolas" w:hAnsi="Consolas" w:cs="Consolas"/>
          <w:sz w:val="23"/>
          <w:szCs w:val="23"/>
          <w:highlight w:val="white"/>
        </w:rPr>
        <w:t>(</w:t>
      </w:r>
      <w:proofErr w:type="gramEnd"/>
      <w:r>
        <w:rPr>
          <w:rFonts w:ascii="Consolas" w:eastAsia="Consolas" w:hAnsi="Consolas" w:cs="Consolas"/>
          <w:sz w:val="23"/>
          <w:szCs w:val="23"/>
          <w:highlight w:val="white"/>
        </w:rPr>
        <w:t>"frm1").action;</w:t>
      </w:r>
    </w:p>
    <w:p w:rsidR="000A729B" w:rsidRDefault="00E46B47">
      <w:pPr>
        <w:shd w:val="clear" w:color="auto" w:fill="FFFFFF"/>
        <w:spacing w:before="280" w:line="240" w:lineRule="auto"/>
        <w:ind w:left="-709"/>
        <w:rPr>
          <w:rFonts w:ascii="Consolas" w:eastAsia="Consolas" w:hAnsi="Consolas" w:cs="Consolas"/>
          <w:sz w:val="23"/>
          <w:szCs w:val="23"/>
          <w:highlight w:val="white"/>
        </w:rPr>
      </w:pPr>
      <w:proofErr w:type="spellStart"/>
      <w:proofErr w:type="gramStart"/>
      <w:r>
        <w:rPr>
          <w:rFonts w:ascii="Consolas" w:eastAsia="Consolas" w:hAnsi="Consolas" w:cs="Consolas"/>
          <w:sz w:val="23"/>
          <w:szCs w:val="23"/>
          <w:highlight w:val="white"/>
        </w:rPr>
        <w:t>document.getElementById</w:t>
      </w:r>
      <w:proofErr w:type="spellEnd"/>
      <w:r>
        <w:rPr>
          <w:rFonts w:ascii="Consolas" w:eastAsia="Consolas" w:hAnsi="Consolas" w:cs="Consolas"/>
          <w:sz w:val="23"/>
          <w:szCs w:val="23"/>
          <w:highlight w:val="white"/>
        </w:rPr>
        <w:t>(</w:t>
      </w:r>
      <w:proofErr w:type="gramEnd"/>
      <w:r>
        <w:rPr>
          <w:rFonts w:ascii="Consolas" w:eastAsia="Consolas" w:hAnsi="Consolas" w:cs="Consolas"/>
          <w:sz w:val="23"/>
          <w:szCs w:val="23"/>
          <w:highlight w:val="white"/>
        </w:rPr>
        <w:t>"</w:t>
      </w:r>
      <w:proofErr w:type="spellStart"/>
      <w:r>
        <w:rPr>
          <w:rFonts w:ascii="Consolas" w:eastAsia="Consolas" w:hAnsi="Consolas" w:cs="Consolas"/>
          <w:sz w:val="23"/>
          <w:szCs w:val="23"/>
          <w:highlight w:val="white"/>
        </w:rPr>
        <w:t>mySelect</w:t>
      </w:r>
      <w:proofErr w:type="spellEnd"/>
      <w:r>
        <w:rPr>
          <w:rFonts w:ascii="Consolas" w:eastAsia="Consolas" w:hAnsi="Consolas" w:cs="Consolas"/>
          <w:sz w:val="23"/>
          <w:szCs w:val="23"/>
          <w:highlight w:val="white"/>
        </w:rPr>
        <w:t>").size = 2;</w:t>
      </w:r>
    </w:p>
    <w:p w:rsidR="000A729B" w:rsidRDefault="00E46B47">
      <w:pPr>
        <w:shd w:val="clear" w:color="auto" w:fill="FFFFFF"/>
        <w:spacing w:before="280" w:line="240" w:lineRule="auto"/>
        <w:ind w:left="-709"/>
        <w:rPr>
          <w:rFonts w:ascii="Consolas" w:eastAsia="Consolas" w:hAnsi="Consolas" w:cs="Consolas"/>
          <w:sz w:val="23"/>
          <w:szCs w:val="23"/>
          <w:highlight w:val="white"/>
        </w:rPr>
      </w:pPr>
      <w:proofErr w:type="spellStart"/>
      <w:proofErr w:type="gramStart"/>
      <w:r>
        <w:rPr>
          <w:rFonts w:ascii="Consolas" w:eastAsia="Consolas" w:hAnsi="Consolas" w:cs="Consolas"/>
          <w:sz w:val="23"/>
          <w:szCs w:val="23"/>
          <w:highlight w:val="white"/>
        </w:rPr>
        <w:t>document.getElementById</w:t>
      </w:r>
      <w:proofErr w:type="spellEnd"/>
      <w:r>
        <w:rPr>
          <w:rFonts w:ascii="Consolas" w:eastAsia="Consolas" w:hAnsi="Consolas" w:cs="Consolas"/>
          <w:sz w:val="23"/>
          <w:szCs w:val="23"/>
          <w:highlight w:val="white"/>
        </w:rPr>
        <w:t>(</w:t>
      </w:r>
      <w:proofErr w:type="gramEnd"/>
      <w:r>
        <w:rPr>
          <w:rFonts w:ascii="Consolas" w:eastAsia="Consolas" w:hAnsi="Consolas" w:cs="Consolas"/>
          <w:sz w:val="23"/>
          <w:szCs w:val="23"/>
          <w:highlight w:val="white"/>
        </w:rPr>
        <w:t>"</w:t>
      </w:r>
      <w:proofErr w:type="spellStart"/>
      <w:r>
        <w:rPr>
          <w:rFonts w:ascii="Consolas" w:eastAsia="Consolas" w:hAnsi="Consolas" w:cs="Consolas"/>
          <w:sz w:val="23"/>
          <w:szCs w:val="23"/>
          <w:highlight w:val="white"/>
        </w:rPr>
        <w:t>mySelect</w:t>
      </w:r>
      <w:proofErr w:type="spellEnd"/>
      <w:r>
        <w:rPr>
          <w:rFonts w:ascii="Consolas" w:eastAsia="Consolas" w:hAnsi="Consolas" w:cs="Consolas"/>
          <w:sz w:val="23"/>
          <w:szCs w:val="23"/>
          <w:highlight w:val="white"/>
        </w:rPr>
        <w:t>").multiple = true;</w:t>
      </w:r>
    </w:p>
    <w:p w:rsidR="000A729B" w:rsidRDefault="00E46B47">
      <w:pPr>
        <w:shd w:val="clear" w:color="auto" w:fill="FFFFFF"/>
        <w:spacing w:before="280" w:line="240" w:lineRule="auto"/>
        <w:ind w:left="-709"/>
        <w:rPr>
          <w:rFonts w:ascii="Consolas" w:eastAsia="Consolas" w:hAnsi="Consolas" w:cs="Consolas"/>
          <w:sz w:val="23"/>
          <w:szCs w:val="23"/>
          <w:highlight w:val="white"/>
        </w:rPr>
      </w:pPr>
      <w:proofErr w:type="spellStart"/>
      <w:proofErr w:type="gramStart"/>
      <w:r>
        <w:rPr>
          <w:rFonts w:ascii="Consolas" w:eastAsia="Consolas" w:hAnsi="Consolas" w:cs="Consolas"/>
          <w:sz w:val="23"/>
          <w:szCs w:val="23"/>
          <w:highlight w:val="white"/>
        </w:rPr>
        <w:t>document.getElementById</w:t>
      </w:r>
      <w:proofErr w:type="spellEnd"/>
      <w:r>
        <w:rPr>
          <w:rFonts w:ascii="Consolas" w:eastAsia="Consolas" w:hAnsi="Consolas" w:cs="Consolas"/>
          <w:sz w:val="23"/>
          <w:szCs w:val="23"/>
          <w:highlight w:val="white"/>
        </w:rPr>
        <w:t>(</w:t>
      </w:r>
      <w:proofErr w:type="gramEnd"/>
      <w:r>
        <w:rPr>
          <w:rFonts w:ascii="Consolas" w:eastAsia="Consolas" w:hAnsi="Consolas" w:cs="Consolas"/>
          <w:sz w:val="23"/>
          <w:szCs w:val="23"/>
          <w:highlight w:val="white"/>
        </w:rPr>
        <w:t>"</w:t>
      </w:r>
      <w:proofErr w:type="spellStart"/>
      <w:r>
        <w:rPr>
          <w:rFonts w:ascii="Consolas" w:eastAsia="Consolas" w:hAnsi="Consolas" w:cs="Consolas"/>
          <w:sz w:val="23"/>
          <w:szCs w:val="23"/>
          <w:highlight w:val="white"/>
        </w:rPr>
        <w:t>myAnchor</w:t>
      </w:r>
      <w:proofErr w:type="spellEnd"/>
      <w:r>
        <w:rPr>
          <w:rFonts w:ascii="Consolas" w:eastAsia="Consolas" w:hAnsi="Consolas" w:cs="Consolas"/>
          <w:sz w:val="23"/>
          <w:szCs w:val="23"/>
          <w:highlight w:val="white"/>
        </w:rPr>
        <w:t>").</w:t>
      </w:r>
      <w:proofErr w:type="spellStart"/>
      <w:r>
        <w:rPr>
          <w:rFonts w:ascii="Consolas" w:eastAsia="Consolas" w:hAnsi="Consolas" w:cs="Consolas"/>
          <w:sz w:val="23"/>
          <w:szCs w:val="23"/>
          <w:highlight w:val="white"/>
        </w:rPr>
        <w:t>href</w:t>
      </w:r>
      <w:proofErr w:type="spellEnd"/>
      <w:r>
        <w:rPr>
          <w:rFonts w:ascii="Consolas" w:eastAsia="Consolas" w:hAnsi="Consolas" w:cs="Consolas"/>
          <w:sz w:val="23"/>
          <w:szCs w:val="23"/>
          <w:highlight w:val="white"/>
        </w:rPr>
        <w:t>;</w:t>
      </w:r>
    </w:p>
    <w:p w:rsidR="000A729B" w:rsidRDefault="00E46B47">
      <w:pPr>
        <w:shd w:val="clear" w:color="auto" w:fill="FFFFFF"/>
        <w:spacing w:before="280" w:line="240" w:lineRule="auto"/>
        <w:ind w:left="-709"/>
        <w:rPr>
          <w:rFonts w:ascii="Consolas" w:eastAsia="Consolas" w:hAnsi="Consolas" w:cs="Consolas"/>
          <w:b/>
          <w:sz w:val="23"/>
          <w:szCs w:val="23"/>
          <w:highlight w:val="white"/>
        </w:rPr>
      </w:pPr>
      <w:proofErr w:type="spellStart"/>
      <w:proofErr w:type="gramStart"/>
      <w:r>
        <w:rPr>
          <w:rFonts w:ascii="Consolas" w:eastAsia="Consolas" w:hAnsi="Consolas" w:cs="Consolas"/>
          <w:sz w:val="23"/>
          <w:szCs w:val="23"/>
          <w:highlight w:val="white"/>
        </w:rPr>
        <w:t>document.getElementById</w:t>
      </w:r>
      <w:proofErr w:type="spellEnd"/>
      <w:r>
        <w:rPr>
          <w:rFonts w:ascii="Consolas" w:eastAsia="Consolas" w:hAnsi="Consolas" w:cs="Consolas"/>
          <w:sz w:val="23"/>
          <w:szCs w:val="23"/>
          <w:highlight w:val="white"/>
        </w:rPr>
        <w:t>(</w:t>
      </w:r>
      <w:proofErr w:type="gramEnd"/>
      <w:r>
        <w:rPr>
          <w:rFonts w:ascii="Consolas" w:eastAsia="Consolas" w:hAnsi="Consolas" w:cs="Consolas"/>
          <w:sz w:val="23"/>
          <w:szCs w:val="23"/>
          <w:highlight w:val="white"/>
        </w:rPr>
        <w:t>"</w:t>
      </w:r>
      <w:proofErr w:type="spellStart"/>
      <w:r>
        <w:rPr>
          <w:rFonts w:ascii="Consolas" w:eastAsia="Consolas" w:hAnsi="Consolas" w:cs="Consolas"/>
          <w:sz w:val="23"/>
          <w:szCs w:val="23"/>
          <w:highlight w:val="white"/>
        </w:rPr>
        <w:t>myframe</w:t>
      </w:r>
      <w:proofErr w:type="spellEnd"/>
      <w:r>
        <w:rPr>
          <w:rFonts w:ascii="Consolas" w:eastAsia="Consolas" w:hAnsi="Consolas" w:cs="Consolas"/>
          <w:sz w:val="23"/>
          <w:szCs w:val="23"/>
          <w:highlight w:val="white"/>
        </w:rPr>
        <w:t>").</w:t>
      </w:r>
      <w:proofErr w:type="spellStart"/>
      <w:r>
        <w:rPr>
          <w:rFonts w:ascii="Consolas" w:eastAsia="Consolas" w:hAnsi="Consolas" w:cs="Consolas"/>
          <w:sz w:val="23"/>
          <w:szCs w:val="23"/>
          <w:highlight w:val="white"/>
        </w:rPr>
        <w:t>src</w:t>
      </w:r>
      <w:proofErr w:type="spellEnd"/>
      <w:r>
        <w:rPr>
          <w:rFonts w:ascii="Consolas" w:eastAsia="Consolas" w:hAnsi="Consolas" w:cs="Consolas"/>
          <w:sz w:val="23"/>
          <w:szCs w:val="23"/>
          <w:highlight w:val="white"/>
        </w:rPr>
        <w:t>;</w:t>
      </w:r>
    </w:p>
    <w:p w:rsidR="000A729B" w:rsidRDefault="000A729B">
      <w:pPr>
        <w:shd w:val="clear" w:color="auto" w:fill="FFFFFF"/>
        <w:spacing w:before="280" w:line="240" w:lineRule="auto"/>
        <w:ind w:left="-709"/>
        <w:rPr>
          <w:rFonts w:ascii="Consolas" w:eastAsia="Consolas" w:hAnsi="Consolas" w:cs="Consolas"/>
          <w:b/>
          <w:sz w:val="23"/>
          <w:szCs w:val="23"/>
          <w:highlight w:val="white"/>
        </w:rPr>
      </w:pPr>
    </w:p>
    <w:p w:rsidR="000A729B" w:rsidRDefault="00E46B47">
      <w:pPr>
        <w:shd w:val="clear" w:color="auto" w:fill="FFFFFF"/>
        <w:spacing w:before="280" w:line="240" w:lineRule="auto"/>
        <w:ind w:left="-709"/>
        <w:rPr>
          <w:rFonts w:ascii="Consolas" w:eastAsia="Consolas" w:hAnsi="Consolas" w:cs="Consolas"/>
          <w:b/>
          <w:sz w:val="23"/>
          <w:szCs w:val="23"/>
          <w:highlight w:val="white"/>
        </w:rPr>
      </w:pPr>
      <w:proofErr w:type="spellStart"/>
      <w:r>
        <w:rPr>
          <w:rFonts w:ascii="Consolas" w:eastAsia="Consolas" w:hAnsi="Consolas" w:cs="Consolas"/>
          <w:b/>
          <w:sz w:val="23"/>
          <w:szCs w:val="23"/>
          <w:highlight w:val="white"/>
        </w:rPr>
        <w:t>Javascript</w:t>
      </w:r>
      <w:proofErr w:type="spellEnd"/>
      <w:r>
        <w:rPr>
          <w:rFonts w:ascii="Consolas" w:eastAsia="Consolas" w:hAnsi="Consolas" w:cs="Consolas"/>
          <w:b/>
          <w:sz w:val="23"/>
          <w:szCs w:val="23"/>
          <w:highlight w:val="white"/>
        </w:rPr>
        <w:t xml:space="preserve"> </w:t>
      </w:r>
      <w:proofErr w:type="gramStart"/>
      <w:r>
        <w:rPr>
          <w:rFonts w:ascii="Consolas" w:eastAsia="Consolas" w:hAnsi="Consolas" w:cs="Consolas"/>
          <w:b/>
          <w:sz w:val="23"/>
          <w:szCs w:val="23"/>
          <w:highlight w:val="white"/>
        </w:rPr>
        <w:t>Function  /</w:t>
      </w:r>
      <w:proofErr w:type="gramEnd"/>
      <w:r>
        <w:rPr>
          <w:rFonts w:ascii="Consolas" w:eastAsia="Consolas" w:hAnsi="Consolas" w:cs="Consolas"/>
          <w:b/>
          <w:sz w:val="23"/>
          <w:szCs w:val="23"/>
          <w:highlight w:val="white"/>
        </w:rPr>
        <w:t xml:space="preserve"> build in &amp; User define</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 xml:space="preserve">=&gt; </w:t>
      </w:r>
      <w:proofErr w:type="gramStart"/>
      <w:r>
        <w:rPr>
          <w:rFonts w:ascii="Consolas" w:eastAsia="Consolas" w:hAnsi="Consolas" w:cs="Consolas"/>
          <w:sz w:val="23"/>
          <w:szCs w:val="23"/>
          <w:highlight w:val="white"/>
        </w:rPr>
        <w:t>array</w:t>
      </w:r>
      <w:proofErr w:type="gramEnd"/>
      <w:r>
        <w:rPr>
          <w:rFonts w:ascii="Consolas" w:eastAsia="Consolas" w:hAnsi="Consolas" w:cs="Consolas"/>
          <w:sz w:val="23"/>
          <w:szCs w:val="23"/>
          <w:highlight w:val="white"/>
        </w:rPr>
        <w:t xml:space="preserve"> function/method </w:t>
      </w:r>
      <w:proofErr w:type="spellStart"/>
      <w:r>
        <w:rPr>
          <w:rFonts w:ascii="Consolas" w:eastAsia="Consolas" w:hAnsi="Consolas" w:cs="Consolas"/>
          <w:sz w:val="23"/>
          <w:szCs w:val="23"/>
          <w:highlight w:val="white"/>
        </w:rPr>
        <w:t>exa</w:t>
      </w:r>
      <w:proofErr w:type="spellEnd"/>
      <w:r>
        <w:rPr>
          <w:rFonts w:ascii="Consolas" w:eastAsia="Consolas" w:hAnsi="Consolas" w:cs="Consolas"/>
          <w:sz w:val="23"/>
          <w:szCs w:val="23"/>
          <w:highlight w:val="white"/>
        </w:rPr>
        <w:t xml:space="preserve"> : sort/reverse/pop/push/shift/</w:t>
      </w:r>
      <w:proofErr w:type="spellStart"/>
      <w:r>
        <w:rPr>
          <w:rFonts w:ascii="Consolas" w:eastAsia="Consolas" w:hAnsi="Consolas" w:cs="Consolas"/>
          <w:sz w:val="23"/>
          <w:szCs w:val="23"/>
          <w:highlight w:val="white"/>
        </w:rPr>
        <w:t>unshift</w:t>
      </w:r>
      <w:proofErr w:type="spellEnd"/>
    </w:p>
    <w:p w:rsidR="000A729B" w:rsidRDefault="000A729B">
      <w:pPr>
        <w:shd w:val="clear" w:color="auto" w:fill="FFFFFF"/>
        <w:spacing w:before="280" w:line="240" w:lineRule="auto"/>
        <w:ind w:left="-709"/>
        <w:rPr>
          <w:rFonts w:ascii="Consolas" w:eastAsia="Consolas" w:hAnsi="Consolas" w:cs="Consolas"/>
          <w:b/>
          <w:sz w:val="23"/>
          <w:szCs w:val="23"/>
          <w:highlight w:val="white"/>
        </w:rPr>
      </w:pPr>
    </w:p>
    <w:p w:rsidR="000A729B" w:rsidRDefault="00E46B47">
      <w:pPr>
        <w:shd w:val="clear" w:color="auto" w:fill="FFFFFF"/>
        <w:spacing w:before="280" w:line="240" w:lineRule="auto"/>
        <w:ind w:left="-709"/>
        <w:rPr>
          <w:rFonts w:ascii="Consolas" w:eastAsia="Consolas" w:hAnsi="Consolas" w:cs="Consolas"/>
          <w:b/>
          <w:sz w:val="23"/>
          <w:szCs w:val="23"/>
          <w:highlight w:val="white"/>
        </w:rPr>
      </w:pPr>
      <w:proofErr w:type="gramStart"/>
      <w:r>
        <w:rPr>
          <w:rFonts w:ascii="Consolas" w:eastAsia="Consolas" w:hAnsi="Consolas" w:cs="Consolas"/>
          <w:b/>
          <w:sz w:val="23"/>
          <w:szCs w:val="23"/>
          <w:highlight w:val="white"/>
        </w:rPr>
        <w:t>string</w:t>
      </w:r>
      <w:proofErr w:type="gramEnd"/>
      <w:r>
        <w:rPr>
          <w:rFonts w:ascii="Consolas" w:eastAsia="Consolas" w:hAnsi="Consolas" w:cs="Consolas"/>
          <w:b/>
          <w:sz w:val="23"/>
          <w:szCs w:val="23"/>
          <w:highlight w:val="white"/>
        </w:rPr>
        <w:t xml:space="preserve"> function/method </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 xml:space="preserve">=&gt; </w:t>
      </w:r>
      <w:proofErr w:type="spellStart"/>
      <w:proofErr w:type="gramStart"/>
      <w:r>
        <w:rPr>
          <w:rFonts w:ascii="Consolas" w:eastAsia="Consolas" w:hAnsi="Consolas" w:cs="Consolas"/>
          <w:sz w:val="23"/>
          <w:szCs w:val="23"/>
          <w:highlight w:val="white"/>
        </w:rPr>
        <w:t>exa</w:t>
      </w:r>
      <w:proofErr w:type="spellEnd"/>
      <w:r>
        <w:rPr>
          <w:rFonts w:ascii="Consolas" w:eastAsia="Consolas" w:hAnsi="Consolas" w:cs="Consolas"/>
          <w:sz w:val="23"/>
          <w:szCs w:val="23"/>
          <w:highlight w:val="white"/>
        </w:rPr>
        <w:t xml:space="preserve"> :</w:t>
      </w:r>
      <w:proofErr w:type="gramEnd"/>
      <w:r>
        <w:rPr>
          <w:rFonts w:ascii="Consolas" w:eastAsia="Consolas" w:hAnsi="Consolas" w:cs="Consolas"/>
          <w:sz w:val="23"/>
          <w:szCs w:val="23"/>
          <w:highlight w:val="white"/>
        </w:rPr>
        <w:t xml:space="preserve"> slice/toUppercase/toLowerCase/substr/replace/match/search/indexOf</w:t>
      </w:r>
    </w:p>
    <w:p w:rsidR="000A729B" w:rsidRDefault="000A729B">
      <w:pPr>
        <w:shd w:val="clear" w:color="auto" w:fill="FFFFFF"/>
        <w:spacing w:before="280" w:line="240" w:lineRule="auto"/>
        <w:ind w:left="-709"/>
        <w:rPr>
          <w:rFonts w:ascii="Consolas" w:eastAsia="Consolas" w:hAnsi="Consolas" w:cs="Consolas"/>
          <w:b/>
          <w:sz w:val="23"/>
          <w:szCs w:val="23"/>
          <w:highlight w:val="white"/>
        </w:rPr>
      </w:pPr>
    </w:p>
    <w:p w:rsidR="000A729B" w:rsidRDefault="00E46B47">
      <w:pPr>
        <w:shd w:val="clear" w:color="auto" w:fill="FFFFFF"/>
        <w:spacing w:before="280" w:line="240" w:lineRule="auto"/>
        <w:ind w:left="-709"/>
        <w:rPr>
          <w:rFonts w:ascii="Consolas" w:eastAsia="Consolas" w:hAnsi="Consolas" w:cs="Consolas"/>
          <w:b/>
          <w:sz w:val="23"/>
          <w:szCs w:val="23"/>
          <w:highlight w:val="white"/>
        </w:rPr>
      </w:pPr>
      <w:proofErr w:type="gramStart"/>
      <w:r>
        <w:rPr>
          <w:rFonts w:ascii="Consolas" w:eastAsia="Consolas" w:hAnsi="Consolas" w:cs="Consolas"/>
          <w:b/>
          <w:sz w:val="23"/>
          <w:szCs w:val="23"/>
          <w:highlight w:val="white"/>
        </w:rPr>
        <w:lastRenderedPageBreak/>
        <w:t>popup</w:t>
      </w:r>
      <w:proofErr w:type="gramEnd"/>
      <w:r>
        <w:rPr>
          <w:rFonts w:ascii="Consolas" w:eastAsia="Consolas" w:hAnsi="Consolas" w:cs="Consolas"/>
          <w:b/>
          <w:sz w:val="23"/>
          <w:szCs w:val="23"/>
          <w:highlight w:val="white"/>
        </w:rPr>
        <w:t xml:space="preserve"> Box / Notification : </w:t>
      </w:r>
      <w:r>
        <w:rPr>
          <w:rFonts w:ascii="Consolas" w:eastAsia="Consolas" w:hAnsi="Consolas" w:cs="Consolas"/>
          <w:sz w:val="23"/>
          <w:szCs w:val="23"/>
          <w:highlight w:val="white"/>
        </w:rPr>
        <w:t>alert / confirm / prompt</w:t>
      </w:r>
      <w:r>
        <w:rPr>
          <w:rFonts w:ascii="Consolas" w:eastAsia="Consolas" w:hAnsi="Consolas" w:cs="Consolas"/>
          <w:b/>
          <w:sz w:val="23"/>
          <w:szCs w:val="23"/>
          <w:highlight w:val="white"/>
        </w:rPr>
        <w:t xml:space="preserve"> </w:t>
      </w:r>
    </w:p>
    <w:p w:rsidR="000A729B" w:rsidRDefault="00E46B47">
      <w:pPr>
        <w:shd w:val="clear" w:color="auto" w:fill="FFFFFF"/>
        <w:spacing w:before="280" w:line="240" w:lineRule="auto"/>
        <w:ind w:left="-709"/>
        <w:rPr>
          <w:rFonts w:ascii="Consolas" w:eastAsia="Consolas" w:hAnsi="Consolas" w:cs="Consolas"/>
          <w:b/>
          <w:sz w:val="23"/>
          <w:szCs w:val="23"/>
          <w:highlight w:val="white"/>
        </w:rPr>
      </w:pPr>
      <w:proofErr w:type="gramStart"/>
      <w:r>
        <w:rPr>
          <w:rFonts w:ascii="Consolas" w:eastAsia="Consolas" w:hAnsi="Consolas" w:cs="Consolas"/>
          <w:b/>
          <w:sz w:val="23"/>
          <w:szCs w:val="23"/>
          <w:highlight w:val="white"/>
        </w:rPr>
        <w:t>number</w:t>
      </w:r>
      <w:proofErr w:type="gramEnd"/>
      <w:r>
        <w:rPr>
          <w:rFonts w:ascii="Consolas" w:eastAsia="Consolas" w:hAnsi="Consolas" w:cs="Consolas"/>
          <w:b/>
          <w:sz w:val="23"/>
          <w:szCs w:val="23"/>
          <w:highlight w:val="white"/>
        </w:rPr>
        <w:t xml:space="preserve"> function/method</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 xml:space="preserve">=&gt; </w:t>
      </w:r>
      <w:proofErr w:type="spellStart"/>
      <w:r>
        <w:rPr>
          <w:rFonts w:ascii="Consolas" w:eastAsia="Consolas" w:hAnsi="Consolas" w:cs="Consolas"/>
          <w:sz w:val="23"/>
          <w:szCs w:val="23"/>
          <w:highlight w:val="white"/>
        </w:rPr>
        <w:t>parseFloat</w:t>
      </w:r>
      <w:proofErr w:type="spellEnd"/>
      <w:r>
        <w:rPr>
          <w:rFonts w:ascii="Consolas" w:eastAsia="Consolas" w:hAnsi="Consolas" w:cs="Consolas"/>
          <w:sz w:val="23"/>
          <w:szCs w:val="23"/>
          <w:highlight w:val="white"/>
        </w:rPr>
        <w:t>/</w:t>
      </w:r>
      <w:proofErr w:type="spellStart"/>
      <w:r>
        <w:rPr>
          <w:rFonts w:ascii="Consolas" w:eastAsia="Consolas" w:hAnsi="Consolas" w:cs="Consolas"/>
          <w:sz w:val="23"/>
          <w:szCs w:val="23"/>
          <w:highlight w:val="white"/>
        </w:rPr>
        <w:t>parseInt</w:t>
      </w:r>
      <w:proofErr w:type="spellEnd"/>
      <w:r>
        <w:rPr>
          <w:rFonts w:ascii="Consolas" w:eastAsia="Consolas" w:hAnsi="Consolas" w:cs="Consolas"/>
          <w:sz w:val="23"/>
          <w:szCs w:val="23"/>
          <w:highlight w:val="white"/>
        </w:rPr>
        <w:t>/</w:t>
      </w:r>
      <w:proofErr w:type="spellStart"/>
      <w:r>
        <w:rPr>
          <w:rFonts w:ascii="Consolas" w:eastAsia="Consolas" w:hAnsi="Consolas" w:cs="Consolas"/>
          <w:sz w:val="23"/>
          <w:szCs w:val="23"/>
          <w:highlight w:val="white"/>
        </w:rPr>
        <w:t>toFixed</w:t>
      </w:r>
      <w:proofErr w:type="spellEnd"/>
      <w:r>
        <w:rPr>
          <w:rFonts w:ascii="Consolas" w:eastAsia="Consolas" w:hAnsi="Consolas" w:cs="Consolas"/>
          <w:sz w:val="23"/>
          <w:szCs w:val="23"/>
          <w:highlight w:val="white"/>
        </w:rPr>
        <w:t>/</w:t>
      </w:r>
      <w:proofErr w:type="spellStart"/>
      <w:r>
        <w:rPr>
          <w:rFonts w:ascii="Consolas" w:eastAsia="Consolas" w:hAnsi="Consolas" w:cs="Consolas"/>
          <w:sz w:val="23"/>
          <w:szCs w:val="23"/>
          <w:highlight w:val="white"/>
        </w:rPr>
        <w:t>toString</w:t>
      </w:r>
      <w:proofErr w:type="spellEnd"/>
      <w:r>
        <w:rPr>
          <w:rFonts w:ascii="Consolas" w:eastAsia="Consolas" w:hAnsi="Consolas" w:cs="Consolas"/>
          <w:sz w:val="23"/>
          <w:szCs w:val="23"/>
          <w:highlight w:val="white"/>
        </w:rPr>
        <w:t>/</w:t>
      </w:r>
      <w:proofErr w:type="spellStart"/>
      <w:r>
        <w:rPr>
          <w:rFonts w:ascii="Consolas" w:eastAsia="Consolas" w:hAnsi="Consolas" w:cs="Consolas"/>
          <w:sz w:val="23"/>
          <w:szCs w:val="23"/>
          <w:highlight w:val="white"/>
        </w:rPr>
        <w:t>isInteger</w:t>
      </w:r>
      <w:proofErr w:type="spellEnd"/>
      <w:r>
        <w:rPr>
          <w:rFonts w:ascii="Consolas" w:eastAsia="Consolas" w:hAnsi="Consolas" w:cs="Consolas"/>
          <w:sz w:val="23"/>
          <w:szCs w:val="23"/>
          <w:highlight w:val="white"/>
        </w:rPr>
        <w:t>/</w:t>
      </w:r>
      <w:proofErr w:type="spellStart"/>
      <w:r>
        <w:rPr>
          <w:rFonts w:ascii="Consolas" w:eastAsia="Consolas" w:hAnsi="Consolas" w:cs="Consolas"/>
          <w:sz w:val="23"/>
          <w:szCs w:val="23"/>
          <w:highlight w:val="white"/>
        </w:rPr>
        <w:t>isFinite</w:t>
      </w:r>
      <w:proofErr w:type="spellEnd"/>
    </w:p>
    <w:p w:rsidR="000A729B" w:rsidRDefault="00E46B47">
      <w:pPr>
        <w:shd w:val="clear" w:color="auto" w:fill="FFFFFF"/>
        <w:spacing w:before="280" w:line="240" w:lineRule="auto"/>
        <w:ind w:left="-709"/>
        <w:rPr>
          <w:rFonts w:ascii="Consolas" w:eastAsia="Consolas" w:hAnsi="Consolas" w:cs="Consolas"/>
          <w:b/>
          <w:sz w:val="23"/>
          <w:szCs w:val="23"/>
          <w:highlight w:val="white"/>
        </w:rPr>
      </w:pPr>
      <w:r>
        <w:rPr>
          <w:rFonts w:ascii="Consolas" w:eastAsia="Consolas" w:hAnsi="Consolas" w:cs="Consolas"/>
          <w:b/>
          <w:sz w:val="23"/>
          <w:szCs w:val="23"/>
          <w:highlight w:val="white"/>
        </w:rPr>
        <w:t>Date Function</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 xml:space="preserve">=&gt; </w:t>
      </w:r>
      <w:proofErr w:type="gramStart"/>
      <w:r>
        <w:rPr>
          <w:rFonts w:ascii="Consolas" w:eastAsia="Consolas" w:hAnsi="Consolas" w:cs="Consolas"/>
          <w:sz w:val="23"/>
          <w:szCs w:val="23"/>
          <w:highlight w:val="white"/>
        </w:rPr>
        <w:t>Date(</w:t>
      </w:r>
      <w:proofErr w:type="gramEnd"/>
      <w:r>
        <w:rPr>
          <w:rFonts w:ascii="Consolas" w:eastAsia="Consolas" w:hAnsi="Consolas" w:cs="Consolas"/>
          <w:sz w:val="23"/>
          <w:szCs w:val="23"/>
          <w:highlight w:val="white"/>
        </w:rPr>
        <w:t>)/</w:t>
      </w:r>
      <w:proofErr w:type="spellStart"/>
      <w:r>
        <w:rPr>
          <w:rFonts w:ascii="Consolas" w:eastAsia="Consolas" w:hAnsi="Consolas" w:cs="Consolas"/>
          <w:sz w:val="23"/>
          <w:szCs w:val="23"/>
          <w:highlight w:val="white"/>
        </w:rPr>
        <w:t>getDate</w:t>
      </w:r>
      <w:proofErr w:type="spellEnd"/>
      <w:r>
        <w:rPr>
          <w:rFonts w:ascii="Consolas" w:eastAsia="Consolas" w:hAnsi="Consolas" w:cs="Consolas"/>
          <w:sz w:val="23"/>
          <w:szCs w:val="23"/>
          <w:highlight w:val="white"/>
        </w:rPr>
        <w:t>/Month/Year/Hour/seconds/minute</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=&gt;</w:t>
      </w:r>
      <w:proofErr w:type="spellStart"/>
      <w:r>
        <w:rPr>
          <w:rFonts w:ascii="Consolas" w:eastAsia="Consolas" w:hAnsi="Consolas" w:cs="Consolas"/>
          <w:sz w:val="23"/>
          <w:szCs w:val="23"/>
          <w:highlight w:val="white"/>
        </w:rPr>
        <w:t>setDate</w:t>
      </w:r>
      <w:proofErr w:type="spellEnd"/>
      <w:r>
        <w:rPr>
          <w:rFonts w:ascii="Consolas" w:eastAsia="Consolas" w:hAnsi="Consolas" w:cs="Consolas"/>
          <w:sz w:val="23"/>
          <w:szCs w:val="23"/>
          <w:highlight w:val="white"/>
        </w:rPr>
        <w:t>/Month/Year/Hour/seconds/minute</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=&gt; toLocaleDateString/toLocaleTimeString/toLocaleString/</w:t>
      </w:r>
      <w:proofErr w:type="gramStart"/>
      <w:r>
        <w:rPr>
          <w:rFonts w:ascii="Consolas" w:eastAsia="Consolas" w:hAnsi="Consolas" w:cs="Consolas"/>
          <w:sz w:val="23"/>
          <w:szCs w:val="23"/>
          <w:highlight w:val="white"/>
        </w:rPr>
        <w:t>toDateString(</w:t>
      </w:r>
      <w:proofErr w:type="gramEnd"/>
      <w:r>
        <w:rPr>
          <w:rFonts w:ascii="Consolas" w:eastAsia="Consolas" w:hAnsi="Consolas" w:cs="Consolas"/>
          <w:sz w:val="23"/>
          <w:szCs w:val="23"/>
          <w:highlight w:val="white"/>
        </w:rPr>
        <w:t>)</w:t>
      </w:r>
      <w:r>
        <w:rPr>
          <w:rFonts w:ascii="Consolas" w:eastAsia="Consolas" w:hAnsi="Consolas" w:cs="Consolas"/>
          <w:sz w:val="23"/>
          <w:szCs w:val="23"/>
          <w:highlight w:val="white"/>
        </w:rPr>
        <w:tab/>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 xml:space="preserve">=&gt; </w:t>
      </w:r>
      <w:proofErr w:type="spellStart"/>
      <w:r>
        <w:rPr>
          <w:rFonts w:ascii="Consolas" w:eastAsia="Consolas" w:hAnsi="Consolas" w:cs="Consolas"/>
          <w:sz w:val="23"/>
          <w:szCs w:val="23"/>
          <w:highlight w:val="white"/>
        </w:rPr>
        <w:t>setTimeout</w:t>
      </w:r>
      <w:proofErr w:type="spellEnd"/>
      <w:r>
        <w:rPr>
          <w:rFonts w:ascii="Consolas" w:eastAsia="Consolas" w:hAnsi="Consolas" w:cs="Consolas"/>
          <w:sz w:val="23"/>
          <w:szCs w:val="23"/>
          <w:highlight w:val="white"/>
        </w:rPr>
        <w:t>/</w:t>
      </w:r>
      <w:proofErr w:type="spellStart"/>
      <w:r>
        <w:rPr>
          <w:rFonts w:ascii="Consolas" w:eastAsia="Consolas" w:hAnsi="Consolas" w:cs="Consolas"/>
          <w:sz w:val="23"/>
          <w:szCs w:val="23"/>
          <w:highlight w:val="white"/>
        </w:rPr>
        <w:t>setInterval</w:t>
      </w:r>
      <w:proofErr w:type="spellEnd"/>
    </w:p>
    <w:p w:rsidR="000A729B" w:rsidRDefault="000A729B">
      <w:pPr>
        <w:shd w:val="clear" w:color="auto" w:fill="FFFFFF"/>
        <w:spacing w:before="280" w:line="240" w:lineRule="auto"/>
        <w:ind w:left="-709"/>
        <w:rPr>
          <w:rFonts w:ascii="Consolas" w:eastAsia="Consolas" w:hAnsi="Consolas" w:cs="Consolas"/>
          <w:sz w:val="23"/>
          <w:szCs w:val="23"/>
          <w:highlight w:val="white"/>
        </w:rPr>
      </w:pPr>
    </w:p>
    <w:p w:rsidR="000A729B" w:rsidRDefault="000A729B">
      <w:pPr>
        <w:shd w:val="clear" w:color="auto" w:fill="FFFFFF"/>
        <w:spacing w:before="280" w:line="240" w:lineRule="auto"/>
        <w:ind w:left="-709"/>
        <w:rPr>
          <w:rFonts w:ascii="Consolas" w:eastAsia="Consolas" w:hAnsi="Consolas" w:cs="Consolas"/>
          <w:sz w:val="23"/>
          <w:szCs w:val="23"/>
          <w:highlight w:val="white"/>
        </w:rPr>
      </w:pPr>
    </w:p>
    <w:p w:rsidR="000A729B" w:rsidRDefault="00E46B47">
      <w:pPr>
        <w:shd w:val="clear" w:color="auto" w:fill="FFFFFF"/>
        <w:spacing w:before="280" w:line="240" w:lineRule="auto"/>
        <w:ind w:left="-709"/>
        <w:rPr>
          <w:rFonts w:ascii="Consolas" w:eastAsia="Consolas" w:hAnsi="Consolas" w:cs="Consolas"/>
          <w:b/>
          <w:sz w:val="23"/>
          <w:szCs w:val="23"/>
          <w:highlight w:val="white"/>
        </w:rPr>
      </w:pPr>
      <w:r>
        <w:rPr>
          <w:rFonts w:ascii="Consolas" w:eastAsia="Consolas" w:hAnsi="Consolas" w:cs="Consolas"/>
          <w:b/>
          <w:sz w:val="23"/>
          <w:szCs w:val="23"/>
          <w:highlight w:val="white"/>
        </w:rPr>
        <w:t xml:space="preserve">Object / </w:t>
      </w:r>
      <w:proofErr w:type="spellStart"/>
      <w:r>
        <w:rPr>
          <w:rFonts w:ascii="Consolas" w:eastAsia="Consolas" w:hAnsi="Consolas" w:cs="Consolas"/>
          <w:b/>
          <w:sz w:val="23"/>
          <w:szCs w:val="23"/>
          <w:highlight w:val="white"/>
        </w:rPr>
        <w:t>json</w:t>
      </w:r>
      <w:proofErr w:type="spellEnd"/>
    </w:p>
    <w:p w:rsidR="000A729B" w:rsidRDefault="00E46B47">
      <w:pPr>
        <w:shd w:val="clear" w:color="auto" w:fill="FFFFFF"/>
        <w:spacing w:before="280" w:line="240" w:lineRule="auto"/>
        <w:ind w:left="-709"/>
        <w:rPr>
          <w:rFonts w:ascii="Consolas" w:eastAsia="Consolas" w:hAnsi="Consolas" w:cs="Consolas"/>
          <w:sz w:val="23"/>
          <w:szCs w:val="23"/>
          <w:highlight w:val="white"/>
        </w:rPr>
      </w:pPr>
      <w:proofErr w:type="spellStart"/>
      <w:proofErr w:type="gramStart"/>
      <w:r>
        <w:rPr>
          <w:rFonts w:ascii="Consolas" w:eastAsia="Consolas" w:hAnsi="Consolas" w:cs="Consolas"/>
          <w:sz w:val="23"/>
          <w:szCs w:val="23"/>
          <w:highlight w:val="white"/>
        </w:rPr>
        <w:t>obj</w:t>
      </w:r>
      <w:proofErr w:type="spellEnd"/>
      <w:proofErr w:type="gramEnd"/>
      <w:r>
        <w:rPr>
          <w:rFonts w:ascii="Consolas" w:eastAsia="Consolas" w:hAnsi="Consolas" w:cs="Consolas"/>
          <w:sz w:val="23"/>
          <w:szCs w:val="23"/>
          <w:highlight w:val="white"/>
        </w:rPr>
        <w:t>={name:”Raj” , age: “31”}  single object</w:t>
      </w:r>
    </w:p>
    <w:p w:rsidR="000A729B" w:rsidRDefault="00E46B47">
      <w:pPr>
        <w:shd w:val="clear" w:color="auto" w:fill="FFFFFF"/>
        <w:spacing w:before="280" w:line="240" w:lineRule="auto"/>
        <w:ind w:left="-709"/>
        <w:rPr>
          <w:rFonts w:ascii="Consolas" w:eastAsia="Consolas" w:hAnsi="Consolas" w:cs="Consolas"/>
          <w:sz w:val="23"/>
          <w:szCs w:val="23"/>
          <w:highlight w:val="white"/>
        </w:rPr>
      </w:pPr>
      <w:proofErr w:type="gramStart"/>
      <w:r>
        <w:rPr>
          <w:rFonts w:ascii="Consolas" w:eastAsia="Consolas" w:hAnsi="Consolas" w:cs="Consolas"/>
          <w:sz w:val="23"/>
          <w:szCs w:val="23"/>
          <w:highlight w:val="white"/>
        </w:rPr>
        <w:t>print :</w:t>
      </w:r>
      <w:proofErr w:type="gramEnd"/>
      <w:r>
        <w:rPr>
          <w:rFonts w:ascii="Consolas" w:eastAsia="Consolas" w:hAnsi="Consolas" w:cs="Consolas"/>
          <w:sz w:val="23"/>
          <w:szCs w:val="23"/>
          <w:highlight w:val="white"/>
        </w:rPr>
        <w:t xml:space="preserve"> obj.name    / loop :  for in </w:t>
      </w:r>
    </w:p>
    <w:p w:rsidR="000A729B" w:rsidRDefault="00E46B47">
      <w:pPr>
        <w:shd w:val="clear" w:color="auto" w:fill="FFFFFF"/>
        <w:spacing w:before="280" w:line="240" w:lineRule="auto"/>
        <w:ind w:left="-709"/>
        <w:rPr>
          <w:rFonts w:ascii="Consolas" w:eastAsia="Consolas" w:hAnsi="Consolas" w:cs="Consolas"/>
          <w:sz w:val="23"/>
          <w:szCs w:val="23"/>
          <w:highlight w:val="white"/>
        </w:rPr>
      </w:pPr>
      <w:proofErr w:type="spellStart"/>
      <w:proofErr w:type="gramStart"/>
      <w:r>
        <w:rPr>
          <w:rFonts w:ascii="Consolas" w:eastAsia="Consolas" w:hAnsi="Consolas" w:cs="Consolas"/>
          <w:sz w:val="23"/>
          <w:szCs w:val="23"/>
          <w:highlight w:val="white"/>
        </w:rPr>
        <w:t>arrobj</w:t>
      </w:r>
      <w:proofErr w:type="spellEnd"/>
      <w:proofErr w:type="gramEnd"/>
      <w:r>
        <w:rPr>
          <w:rFonts w:ascii="Consolas" w:eastAsia="Consolas" w:hAnsi="Consolas" w:cs="Consolas"/>
          <w:sz w:val="23"/>
          <w:szCs w:val="23"/>
          <w:highlight w:val="white"/>
        </w:rPr>
        <w:t xml:space="preserve"> = [</w:t>
      </w:r>
    </w:p>
    <w:p w:rsidR="000A729B" w:rsidRDefault="00E46B47">
      <w:pPr>
        <w:shd w:val="clear" w:color="auto" w:fill="FFFFFF"/>
        <w:spacing w:before="280" w:line="240" w:lineRule="auto"/>
        <w:ind w:left="10" w:firstLine="709"/>
        <w:rPr>
          <w:rFonts w:ascii="Consolas" w:eastAsia="Consolas" w:hAnsi="Consolas" w:cs="Consolas"/>
          <w:sz w:val="23"/>
          <w:szCs w:val="23"/>
          <w:highlight w:val="white"/>
        </w:rPr>
      </w:pPr>
      <w:r>
        <w:rPr>
          <w:rFonts w:ascii="Consolas" w:eastAsia="Consolas" w:hAnsi="Consolas" w:cs="Consolas"/>
          <w:sz w:val="23"/>
          <w:szCs w:val="23"/>
          <w:highlight w:val="white"/>
        </w:rPr>
        <w:t>{ name:”Raj</w:t>
      </w:r>
      <w:proofErr w:type="gramStart"/>
      <w:r>
        <w:rPr>
          <w:rFonts w:ascii="Consolas" w:eastAsia="Consolas" w:hAnsi="Consolas" w:cs="Consolas"/>
          <w:sz w:val="23"/>
          <w:szCs w:val="23"/>
          <w:highlight w:val="white"/>
        </w:rPr>
        <w:t>” ,</w:t>
      </w:r>
      <w:proofErr w:type="gramEnd"/>
      <w:r>
        <w:rPr>
          <w:rFonts w:ascii="Consolas" w:eastAsia="Consolas" w:hAnsi="Consolas" w:cs="Consolas"/>
          <w:sz w:val="23"/>
          <w:szCs w:val="23"/>
          <w:highlight w:val="white"/>
        </w:rPr>
        <w:t xml:space="preserve"> age: “31” },</w:t>
      </w:r>
    </w:p>
    <w:p w:rsidR="000A729B" w:rsidRDefault="00E46B47">
      <w:pPr>
        <w:shd w:val="clear" w:color="auto" w:fill="FFFFFF"/>
        <w:spacing w:before="280" w:line="240" w:lineRule="auto"/>
        <w:ind w:left="10" w:firstLine="709"/>
        <w:rPr>
          <w:rFonts w:ascii="Consolas" w:eastAsia="Consolas" w:hAnsi="Consolas" w:cs="Consolas"/>
          <w:sz w:val="23"/>
          <w:szCs w:val="23"/>
          <w:highlight w:val="white"/>
        </w:rPr>
      </w:pPr>
      <w:r>
        <w:rPr>
          <w:rFonts w:ascii="Consolas" w:eastAsia="Consolas" w:hAnsi="Consolas" w:cs="Consolas"/>
          <w:sz w:val="23"/>
          <w:szCs w:val="23"/>
          <w:highlight w:val="white"/>
        </w:rPr>
        <w:t>{ name:”Raj</w:t>
      </w:r>
      <w:proofErr w:type="gramStart"/>
      <w:r>
        <w:rPr>
          <w:rFonts w:ascii="Consolas" w:eastAsia="Consolas" w:hAnsi="Consolas" w:cs="Consolas"/>
          <w:sz w:val="23"/>
          <w:szCs w:val="23"/>
          <w:highlight w:val="white"/>
        </w:rPr>
        <w:t>” ,</w:t>
      </w:r>
      <w:proofErr w:type="gramEnd"/>
      <w:r>
        <w:rPr>
          <w:rFonts w:ascii="Consolas" w:eastAsia="Consolas" w:hAnsi="Consolas" w:cs="Consolas"/>
          <w:sz w:val="23"/>
          <w:szCs w:val="23"/>
          <w:highlight w:val="white"/>
        </w:rPr>
        <w:t xml:space="preserve"> age: “31” },</w:t>
      </w:r>
    </w:p>
    <w:p w:rsidR="000A729B" w:rsidRDefault="00E46B47">
      <w:pPr>
        <w:shd w:val="clear" w:color="auto" w:fill="FFFFFF"/>
        <w:spacing w:before="280" w:line="240" w:lineRule="auto"/>
        <w:ind w:left="10" w:firstLine="709"/>
        <w:rPr>
          <w:rFonts w:ascii="Consolas" w:eastAsia="Consolas" w:hAnsi="Consolas" w:cs="Consolas"/>
          <w:sz w:val="23"/>
          <w:szCs w:val="23"/>
          <w:highlight w:val="white"/>
        </w:rPr>
      </w:pPr>
      <w:r>
        <w:rPr>
          <w:rFonts w:ascii="Consolas" w:eastAsia="Consolas" w:hAnsi="Consolas" w:cs="Consolas"/>
          <w:sz w:val="23"/>
          <w:szCs w:val="23"/>
          <w:highlight w:val="white"/>
        </w:rPr>
        <w:t>{ name:”Raj</w:t>
      </w:r>
      <w:proofErr w:type="gramStart"/>
      <w:r>
        <w:rPr>
          <w:rFonts w:ascii="Consolas" w:eastAsia="Consolas" w:hAnsi="Consolas" w:cs="Consolas"/>
          <w:sz w:val="23"/>
          <w:szCs w:val="23"/>
          <w:highlight w:val="white"/>
        </w:rPr>
        <w:t>” ,</w:t>
      </w:r>
      <w:proofErr w:type="gramEnd"/>
      <w:r>
        <w:rPr>
          <w:rFonts w:ascii="Consolas" w:eastAsia="Consolas" w:hAnsi="Consolas" w:cs="Consolas"/>
          <w:sz w:val="23"/>
          <w:szCs w:val="23"/>
          <w:highlight w:val="white"/>
        </w:rPr>
        <w:t xml:space="preserve"> age: “31” } </w:t>
      </w:r>
    </w:p>
    <w:p w:rsidR="000A729B" w:rsidRDefault="00E46B47">
      <w:pPr>
        <w:shd w:val="clear" w:color="auto" w:fill="FFFFFF"/>
        <w:spacing w:before="280" w:line="240" w:lineRule="auto"/>
        <w:ind w:left="10"/>
        <w:rPr>
          <w:rFonts w:ascii="Consolas" w:eastAsia="Consolas" w:hAnsi="Consolas" w:cs="Consolas"/>
          <w:sz w:val="23"/>
          <w:szCs w:val="23"/>
          <w:highlight w:val="white"/>
        </w:rPr>
      </w:pPr>
      <w:r>
        <w:rPr>
          <w:rFonts w:ascii="Consolas" w:eastAsia="Consolas" w:hAnsi="Consolas" w:cs="Consolas"/>
          <w:sz w:val="23"/>
          <w:szCs w:val="23"/>
          <w:highlight w:val="white"/>
        </w:rPr>
        <w:t xml:space="preserve">   ] </w:t>
      </w:r>
    </w:p>
    <w:p w:rsidR="000A729B" w:rsidRDefault="00E46B47">
      <w:pPr>
        <w:shd w:val="clear" w:color="auto" w:fill="FFFFFF"/>
        <w:spacing w:before="280" w:line="240" w:lineRule="auto"/>
        <w:ind w:left="-709"/>
        <w:rPr>
          <w:rFonts w:ascii="Consolas" w:eastAsia="Consolas" w:hAnsi="Consolas" w:cs="Consolas"/>
          <w:sz w:val="23"/>
          <w:szCs w:val="23"/>
          <w:highlight w:val="white"/>
        </w:rPr>
      </w:pPr>
      <w:proofErr w:type="gramStart"/>
      <w:r>
        <w:rPr>
          <w:rFonts w:ascii="Consolas" w:eastAsia="Consolas" w:hAnsi="Consolas" w:cs="Consolas"/>
          <w:sz w:val="23"/>
          <w:szCs w:val="23"/>
          <w:highlight w:val="white"/>
        </w:rPr>
        <w:t>print :</w:t>
      </w:r>
      <w:proofErr w:type="gramEnd"/>
      <w:r>
        <w:rPr>
          <w:rFonts w:ascii="Consolas" w:eastAsia="Consolas" w:hAnsi="Consolas" w:cs="Consolas"/>
          <w:sz w:val="23"/>
          <w:szCs w:val="23"/>
          <w:highlight w:val="white"/>
        </w:rPr>
        <w:t xml:space="preserve"> </w:t>
      </w:r>
      <w:proofErr w:type="spellStart"/>
      <w:r>
        <w:rPr>
          <w:rFonts w:ascii="Consolas" w:eastAsia="Consolas" w:hAnsi="Consolas" w:cs="Consolas"/>
          <w:sz w:val="23"/>
          <w:szCs w:val="23"/>
          <w:highlight w:val="white"/>
        </w:rPr>
        <w:t>obj</w:t>
      </w:r>
      <w:proofErr w:type="spellEnd"/>
      <w:r>
        <w:rPr>
          <w:rFonts w:ascii="Consolas" w:eastAsia="Consolas" w:hAnsi="Consolas" w:cs="Consolas"/>
          <w:sz w:val="23"/>
          <w:szCs w:val="23"/>
          <w:highlight w:val="white"/>
        </w:rPr>
        <w:t xml:space="preserve">[0].name </w:t>
      </w:r>
    </w:p>
    <w:p w:rsidR="000A729B" w:rsidRDefault="00E46B47">
      <w:pPr>
        <w:shd w:val="clear" w:color="auto" w:fill="FFFFFF"/>
        <w:spacing w:before="280" w:line="240" w:lineRule="auto"/>
        <w:ind w:left="-709"/>
        <w:rPr>
          <w:rFonts w:ascii="Consolas" w:eastAsia="Consolas" w:hAnsi="Consolas" w:cs="Consolas"/>
          <w:sz w:val="23"/>
          <w:szCs w:val="23"/>
          <w:highlight w:val="white"/>
        </w:rPr>
      </w:pPr>
      <w:proofErr w:type="gramStart"/>
      <w:r>
        <w:rPr>
          <w:rFonts w:ascii="Consolas" w:eastAsia="Consolas" w:hAnsi="Consolas" w:cs="Consolas"/>
          <w:b/>
          <w:sz w:val="23"/>
          <w:szCs w:val="23"/>
          <w:highlight w:val="white"/>
        </w:rPr>
        <w:t>loop</w:t>
      </w:r>
      <w:proofErr w:type="gramEnd"/>
      <w:r>
        <w:rPr>
          <w:rFonts w:ascii="Consolas" w:eastAsia="Consolas" w:hAnsi="Consolas" w:cs="Consolas"/>
          <w:b/>
          <w:sz w:val="23"/>
          <w:szCs w:val="23"/>
          <w:highlight w:val="white"/>
        </w:rPr>
        <w:t xml:space="preserve"> object </w:t>
      </w:r>
      <w:proofErr w:type="spellStart"/>
      <w:r>
        <w:rPr>
          <w:rFonts w:ascii="Consolas" w:eastAsia="Consolas" w:hAnsi="Consolas" w:cs="Consolas"/>
          <w:b/>
          <w:sz w:val="23"/>
          <w:szCs w:val="23"/>
          <w:highlight w:val="white"/>
        </w:rPr>
        <w:t>arr</w:t>
      </w:r>
      <w:proofErr w:type="spellEnd"/>
      <w:r>
        <w:rPr>
          <w:rFonts w:ascii="Consolas" w:eastAsia="Consolas" w:hAnsi="Consolas" w:cs="Consolas"/>
          <w:b/>
          <w:sz w:val="23"/>
          <w:szCs w:val="23"/>
          <w:highlight w:val="white"/>
        </w:rPr>
        <w:t xml:space="preserve"> / </w:t>
      </w:r>
      <w:proofErr w:type="spellStart"/>
      <w:r>
        <w:rPr>
          <w:rFonts w:ascii="Consolas" w:eastAsia="Consolas" w:hAnsi="Consolas" w:cs="Consolas"/>
          <w:b/>
          <w:sz w:val="23"/>
          <w:szCs w:val="23"/>
          <w:highlight w:val="white"/>
        </w:rPr>
        <w:t>arr</w:t>
      </w:r>
      <w:proofErr w:type="spellEnd"/>
      <w:r>
        <w:rPr>
          <w:rFonts w:ascii="Consolas" w:eastAsia="Consolas" w:hAnsi="Consolas" w:cs="Consolas"/>
          <w:sz w:val="23"/>
          <w:szCs w:val="23"/>
          <w:highlight w:val="white"/>
        </w:rPr>
        <w:t xml:space="preserve"> = for of / map / </w:t>
      </w:r>
      <w:proofErr w:type="spellStart"/>
      <w:r>
        <w:rPr>
          <w:rFonts w:ascii="Consolas" w:eastAsia="Consolas" w:hAnsi="Consolas" w:cs="Consolas"/>
          <w:sz w:val="23"/>
          <w:szCs w:val="23"/>
          <w:highlight w:val="white"/>
        </w:rPr>
        <w:t>foreach</w:t>
      </w:r>
      <w:proofErr w:type="spellEnd"/>
      <w:r>
        <w:rPr>
          <w:rFonts w:ascii="Consolas" w:eastAsia="Consolas" w:hAnsi="Consolas" w:cs="Consolas"/>
          <w:sz w:val="23"/>
          <w:szCs w:val="23"/>
          <w:highlight w:val="white"/>
        </w:rPr>
        <w:t xml:space="preserve"> / for / filter / every </w:t>
      </w:r>
    </w:p>
    <w:p w:rsidR="000A729B" w:rsidRDefault="00E46B47">
      <w:pPr>
        <w:shd w:val="clear" w:color="auto" w:fill="FFFFFF"/>
        <w:spacing w:before="280" w:line="240" w:lineRule="auto"/>
        <w:ind w:left="-709"/>
        <w:rPr>
          <w:rFonts w:ascii="Consolas" w:eastAsia="Consolas" w:hAnsi="Consolas" w:cs="Consolas"/>
          <w:sz w:val="23"/>
          <w:szCs w:val="23"/>
          <w:highlight w:val="white"/>
        </w:rPr>
      </w:pPr>
      <w:proofErr w:type="gramStart"/>
      <w:r>
        <w:rPr>
          <w:rFonts w:ascii="Consolas" w:eastAsia="Consolas" w:hAnsi="Consolas" w:cs="Consolas"/>
          <w:b/>
          <w:sz w:val="23"/>
          <w:szCs w:val="23"/>
          <w:highlight w:val="white"/>
        </w:rPr>
        <w:t>object</w:t>
      </w:r>
      <w:proofErr w:type="gramEnd"/>
      <w:r>
        <w:rPr>
          <w:rFonts w:ascii="Consolas" w:eastAsia="Consolas" w:hAnsi="Consolas" w:cs="Consolas"/>
          <w:b/>
          <w:sz w:val="23"/>
          <w:szCs w:val="23"/>
          <w:highlight w:val="white"/>
        </w:rPr>
        <w:t xml:space="preserve"> to </w:t>
      </w:r>
      <w:proofErr w:type="spellStart"/>
      <w:r>
        <w:rPr>
          <w:rFonts w:ascii="Consolas" w:eastAsia="Consolas" w:hAnsi="Consolas" w:cs="Consolas"/>
          <w:b/>
          <w:sz w:val="23"/>
          <w:szCs w:val="23"/>
          <w:highlight w:val="white"/>
        </w:rPr>
        <w:t>json</w:t>
      </w:r>
      <w:proofErr w:type="spellEnd"/>
      <w:r>
        <w:rPr>
          <w:rFonts w:ascii="Consolas" w:eastAsia="Consolas" w:hAnsi="Consolas" w:cs="Consolas"/>
          <w:b/>
          <w:sz w:val="23"/>
          <w:szCs w:val="23"/>
          <w:highlight w:val="white"/>
        </w:rPr>
        <w:t xml:space="preserve">  and </w:t>
      </w:r>
      <w:proofErr w:type="spellStart"/>
      <w:r>
        <w:rPr>
          <w:rFonts w:ascii="Consolas" w:eastAsia="Consolas" w:hAnsi="Consolas" w:cs="Consolas"/>
          <w:b/>
          <w:sz w:val="23"/>
          <w:szCs w:val="23"/>
          <w:highlight w:val="white"/>
        </w:rPr>
        <w:t>json</w:t>
      </w:r>
      <w:proofErr w:type="spellEnd"/>
      <w:r>
        <w:rPr>
          <w:rFonts w:ascii="Consolas" w:eastAsia="Consolas" w:hAnsi="Consolas" w:cs="Consolas"/>
          <w:b/>
          <w:sz w:val="23"/>
          <w:szCs w:val="23"/>
          <w:highlight w:val="white"/>
        </w:rPr>
        <w:t xml:space="preserve"> to object</w:t>
      </w:r>
      <w:r>
        <w:rPr>
          <w:rFonts w:ascii="Consolas" w:eastAsia="Consolas" w:hAnsi="Consolas" w:cs="Consolas"/>
          <w:sz w:val="23"/>
          <w:szCs w:val="23"/>
          <w:highlight w:val="white"/>
        </w:rPr>
        <w:t xml:space="preserve"> =&gt; </w:t>
      </w:r>
      <w:proofErr w:type="spellStart"/>
      <w:r>
        <w:rPr>
          <w:rFonts w:ascii="Consolas" w:eastAsia="Consolas" w:hAnsi="Consolas" w:cs="Consolas"/>
          <w:sz w:val="23"/>
          <w:szCs w:val="23"/>
          <w:highlight w:val="white"/>
        </w:rPr>
        <w:t>jsonParse</w:t>
      </w:r>
      <w:proofErr w:type="spellEnd"/>
      <w:r>
        <w:rPr>
          <w:rFonts w:ascii="Consolas" w:eastAsia="Consolas" w:hAnsi="Consolas" w:cs="Consolas"/>
          <w:sz w:val="23"/>
          <w:szCs w:val="23"/>
          <w:highlight w:val="white"/>
        </w:rPr>
        <w:t>/</w:t>
      </w:r>
      <w:proofErr w:type="spellStart"/>
      <w:r>
        <w:rPr>
          <w:rFonts w:ascii="Consolas" w:eastAsia="Consolas" w:hAnsi="Consolas" w:cs="Consolas"/>
          <w:sz w:val="23"/>
          <w:szCs w:val="23"/>
          <w:highlight w:val="white"/>
        </w:rPr>
        <w:t>jsonStringfy</w:t>
      </w:r>
      <w:proofErr w:type="spellEnd"/>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=&gt;</w:t>
      </w:r>
      <w:proofErr w:type="spellStart"/>
      <w:r>
        <w:rPr>
          <w:rFonts w:ascii="Consolas" w:eastAsia="Consolas" w:hAnsi="Consolas" w:cs="Consolas"/>
          <w:sz w:val="23"/>
          <w:szCs w:val="23"/>
          <w:highlight w:val="white"/>
        </w:rPr>
        <w:t>obj</w:t>
      </w:r>
      <w:proofErr w:type="spellEnd"/>
      <w:proofErr w:type="gramStart"/>
      <w:r>
        <w:rPr>
          <w:rFonts w:ascii="Consolas" w:eastAsia="Consolas" w:hAnsi="Consolas" w:cs="Consolas"/>
          <w:sz w:val="23"/>
          <w:szCs w:val="23"/>
          <w:highlight w:val="white"/>
        </w:rPr>
        <w:t>={</w:t>
      </w:r>
      <w:proofErr w:type="gramEnd"/>
      <w:r>
        <w:rPr>
          <w:rFonts w:ascii="Consolas" w:eastAsia="Consolas" w:hAnsi="Consolas" w:cs="Consolas"/>
          <w:sz w:val="23"/>
          <w:szCs w:val="23"/>
          <w:highlight w:val="white"/>
        </w:rPr>
        <w:t>name:”Raj” , age: “31”}</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=&gt;</w:t>
      </w:r>
      <w:proofErr w:type="spellStart"/>
      <w:r>
        <w:rPr>
          <w:rFonts w:ascii="Consolas" w:eastAsia="Consolas" w:hAnsi="Consolas" w:cs="Consolas"/>
          <w:sz w:val="23"/>
          <w:szCs w:val="23"/>
          <w:highlight w:val="white"/>
        </w:rPr>
        <w:t>json</w:t>
      </w:r>
      <w:proofErr w:type="spellEnd"/>
      <w:proofErr w:type="gramStart"/>
      <w:r>
        <w:rPr>
          <w:rFonts w:ascii="Consolas" w:eastAsia="Consolas" w:hAnsi="Consolas" w:cs="Consolas"/>
          <w:sz w:val="23"/>
          <w:szCs w:val="23"/>
          <w:highlight w:val="white"/>
        </w:rPr>
        <w:t>={</w:t>
      </w:r>
      <w:proofErr w:type="gramEnd"/>
      <w:r>
        <w:rPr>
          <w:rFonts w:ascii="Consolas" w:eastAsia="Consolas" w:hAnsi="Consolas" w:cs="Consolas"/>
          <w:sz w:val="23"/>
          <w:szCs w:val="23"/>
          <w:highlight w:val="white"/>
        </w:rPr>
        <w:t>“name”:”Raj” , “age”: “31”}}</w:t>
      </w:r>
    </w:p>
    <w:p w:rsidR="000A729B" w:rsidRDefault="000A729B">
      <w:pPr>
        <w:shd w:val="clear" w:color="auto" w:fill="FFFFFF"/>
        <w:spacing w:before="280" w:line="240" w:lineRule="auto"/>
        <w:ind w:left="-709"/>
        <w:rPr>
          <w:rFonts w:ascii="Consolas" w:eastAsia="Consolas" w:hAnsi="Consolas" w:cs="Consolas"/>
          <w:b/>
          <w:sz w:val="23"/>
          <w:szCs w:val="23"/>
          <w:highlight w:val="white"/>
        </w:rPr>
      </w:pPr>
    </w:p>
    <w:p w:rsidR="000A729B" w:rsidRDefault="00E46B47">
      <w:pPr>
        <w:shd w:val="clear" w:color="auto" w:fill="FFFFFF"/>
        <w:spacing w:before="280" w:line="240" w:lineRule="auto"/>
        <w:ind w:left="-709"/>
        <w:rPr>
          <w:rFonts w:ascii="Consolas" w:eastAsia="Consolas" w:hAnsi="Consolas" w:cs="Consolas"/>
          <w:b/>
          <w:sz w:val="23"/>
          <w:szCs w:val="23"/>
          <w:highlight w:val="white"/>
        </w:rPr>
      </w:pPr>
      <w:proofErr w:type="gramStart"/>
      <w:r>
        <w:rPr>
          <w:rFonts w:ascii="Consolas" w:eastAsia="Consolas" w:hAnsi="Consolas" w:cs="Consolas"/>
          <w:b/>
          <w:sz w:val="23"/>
          <w:szCs w:val="23"/>
          <w:highlight w:val="white"/>
        </w:rPr>
        <w:t>API :</w:t>
      </w:r>
      <w:proofErr w:type="gramEnd"/>
      <w:r>
        <w:rPr>
          <w:rFonts w:ascii="Consolas" w:eastAsia="Consolas" w:hAnsi="Consolas" w:cs="Consolas"/>
          <w:b/>
          <w:sz w:val="23"/>
          <w:szCs w:val="23"/>
          <w:highlight w:val="white"/>
        </w:rPr>
        <w:t xml:space="preserve"> </w:t>
      </w:r>
    </w:p>
    <w:p w:rsidR="000A729B" w:rsidRDefault="00E46B47">
      <w:pPr>
        <w:shd w:val="clear" w:color="auto" w:fill="FFFFFF"/>
        <w:spacing w:before="280" w:line="240" w:lineRule="auto"/>
        <w:ind w:left="-709"/>
        <w:rPr>
          <w:rFonts w:ascii="Consolas" w:eastAsia="Consolas" w:hAnsi="Consolas" w:cs="Consolas"/>
          <w:b/>
          <w:sz w:val="23"/>
          <w:szCs w:val="23"/>
          <w:highlight w:val="white"/>
        </w:rPr>
      </w:pPr>
      <w:r>
        <w:rPr>
          <w:rFonts w:ascii="Consolas" w:eastAsia="Consolas" w:hAnsi="Consolas" w:cs="Consolas"/>
          <w:b/>
          <w:sz w:val="23"/>
          <w:szCs w:val="23"/>
          <w:highlight w:val="white"/>
        </w:rPr>
        <w:lastRenderedPageBreak/>
        <w:t xml:space="preserve">REST FULL API =&gt; </w:t>
      </w:r>
      <w:proofErr w:type="gramStart"/>
      <w:r>
        <w:rPr>
          <w:rFonts w:ascii="Consolas" w:eastAsia="Consolas" w:hAnsi="Consolas" w:cs="Consolas"/>
          <w:b/>
          <w:sz w:val="23"/>
          <w:szCs w:val="23"/>
          <w:highlight w:val="white"/>
        </w:rPr>
        <w:t>URL  /</w:t>
      </w:r>
      <w:proofErr w:type="gramEnd"/>
      <w:r>
        <w:rPr>
          <w:rFonts w:ascii="Consolas" w:eastAsia="Consolas" w:hAnsi="Consolas" w:cs="Consolas"/>
          <w:b/>
          <w:sz w:val="23"/>
          <w:szCs w:val="23"/>
          <w:highlight w:val="white"/>
        </w:rPr>
        <w:t xml:space="preserve"> </w:t>
      </w:r>
      <w:proofErr w:type="spellStart"/>
      <w:r>
        <w:rPr>
          <w:rFonts w:ascii="Consolas" w:eastAsia="Consolas" w:hAnsi="Consolas" w:cs="Consolas"/>
          <w:b/>
          <w:sz w:val="23"/>
          <w:szCs w:val="23"/>
          <w:highlight w:val="white"/>
        </w:rPr>
        <w:t>json</w:t>
      </w:r>
      <w:proofErr w:type="spellEnd"/>
    </w:p>
    <w:p w:rsidR="000A729B" w:rsidRDefault="000A729B">
      <w:pPr>
        <w:shd w:val="clear" w:color="auto" w:fill="FFFFFF"/>
        <w:spacing w:before="280" w:line="240" w:lineRule="auto"/>
        <w:ind w:left="-709"/>
        <w:rPr>
          <w:rFonts w:ascii="Consolas" w:eastAsia="Consolas" w:hAnsi="Consolas" w:cs="Consolas"/>
          <w:b/>
          <w:sz w:val="23"/>
          <w:szCs w:val="23"/>
          <w:highlight w:val="white"/>
        </w:rPr>
      </w:pPr>
    </w:p>
    <w:p w:rsidR="000A729B" w:rsidRDefault="00E46B47">
      <w:pPr>
        <w:shd w:val="clear" w:color="auto" w:fill="FFFFFF"/>
        <w:spacing w:before="280" w:line="240" w:lineRule="auto"/>
        <w:ind w:left="-709"/>
        <w:rPr>
          <w:rFonts w:ascii="Consolas" w:eastAsia="Consolas" w:hAnsi="Consolas" w:cs="Consolas"/>
          <w:b/>
          <w:sz w:val="23"/>
          <w:szCs w:val="23"/>
          <w:highlight w:val="white"/>
        </w:rPr>
      </w:pPr>
      <w:r>
        <w:rPr>
          <w:rFonts w:ascii="Consolas" w:eastAsia="Consolas" w:hAnsi="Consolas" w:cs="Consolas"/>
          <w:b/>
          <w:sz w:val="23"/>
          <w:szCs w:val="23"/>
          <w:highlight w:val="white"/>
        </w:rPr>
        <w:t xml:space="preserve">SOAP </w:t>
      </w:r>
      <w:proofErr w:type="gramStart"/>
      <w:r>
        <w:rPr>
          <w:rFonts w:ascii="Consolas" w:eastAsia="Consolas" w:hAnsi="Consolas" w:cs="Consolas"/>
          <w:b/>
          <w:sz w:val="23"/>
          <w:szCs w:val="23"/>
          <w:highlight w:val="white"/>
        </w:rPr>
        <w:t>API :</w:t>
      </w:r>
      <w:proofErr w:type="gramEnd"/>
      <w:r>
        <w:rPr>
          <w:rFonts w:ascii="Consolas" w:eastAsia="Consolas" w:hAnsi="Consolas" w:cs="Consolas"/>
          <w:b/>
          <w:sz w:val="23"/>
          <w:szCs w:val="23"/>
          <w:highlight w:val="white"/>
        </w:rPr>
        <w:t xml:space="preserve"> XAML FORMAT </w:t>
      </w:r>
    </w:p>
    <w:p w:rsidR="000A729B" w:rsidRDefault="00E46B47">
      <w:pPr>
        <w:shd w:val="clear" w:color="auto" w:fill="FFFFFF"/>
        <w:spacing w:before="280" w:line="240" w:lineRule="auto"/>
        <w:ind w:left="-709"/>
        <w:rPr>
          <w:rFonts w:ascii="Consolas" w:eastAsia="Consolas" w:hAnsi="Consolas" w:cs="Consolas"/>
          <w:sz w:val="23"/>
          <w:szCs w:val="23"/>
          <w:highlight w:val="white"/>
        </w:rPr>
      </w:pPr>
      <w:proofErr w:type="gramStart"/>
      <w:r>
        <w:rPr>
          <w:rFonts w:ascii="Consolas" w:eastAsia="Consolas" w:hAnsi="Consolas" w:cs="Consolas"/>
          <w:b/>
          <w:sz w:val="23"/>
          <w:szCs w:val="23"/>
          <w:highlight w:val="white"/>
        </w:rPr>
        <w:t>object</w:t>
      </w:r>
      <w:proofErr w:type="gramEnd"/>
      <w:r>
        <w:rPr>
          <w:rFonts w:ascii="Consolas" w:eastAsia="Consolas" w:hAnsi="Consolas" w:cs="Consolas"/>
          <w:b/>
          <w:sz w:val="23"/>
          <w:szCs w:val="23"/>
          <w:highlight w:val="white"/>
        </w:rPr>
        <w:t xml:space="preserve"> loop :  </w:t>
      </w:r>
      <w:r>
        <w:rPr>
          <w:rFonts w:ascii="Consolas" w:eastAsia="Consolas" w:hAnsi="Consolas" w:cs="Consolas"/>
          <w:sz w:val="23"/>
          <w:szCs w:val="23"/>
          <w:highlight w:val="white"/>
        </w:rPr>
        <w:t>map/filter/every/for/</w:t>
      </w:r>
      <w:proofErr w:type="spellStart"/>
      <w:r>
        <w:rPr>
          <w:rFonts w:ascii="Consolas" w:eastAsia="Consolas" w:hAnsi="Consolas" w:cs="Consolas"/>
          <w:sz w:val="23"/>
          <w:szCs w:val="23"/>
          <w:highlight w:val="white"/>
        </w:rPr>
        <w:t>for</w:t>
      </w:r>
      <w:proofErr w:type="spellEnd"/>
      <w:r>
        <w:rPr>
          <w:rFonts w:ascii="Consolas" w:eastAsia="Consolas" w:hAnsi="Consolas" w:cs="Consolas"/>
          <w:sz w:val="23"/>
          <w:szCs w:val="23"/>
          <w:highlight w:val="white"/>
        </w:rPr>
        <w:t xml:space="preserve"> of / for in</w:t>
      </w:r>
    </w:p>
    <w:p w:rsidR="000A729B" w:rsidRDefault="00E46B47">
      <w:pPr>
        <w:shd w:val="clear" w:color="auto" w:fill="FFFFFF"/>
        <w:spacing w:before="280" w:line="240" w:lineRule="auto"/>
        <w:ind w:left="-709"/>
        <w:rPr>
          <w:rFonts w:ascii="Consolas" w:eastAsia="Consolas" w:hAnsi="Consolas" w:cs="Consolas"/>
          <w:sz w:val="23"/>
          <w:szCs w:val="23"/>
          <w:highlight w:val="white"/>
        </w:rPr>
      </w:pPr>
      <w:proofErr w:type="gramStart"/>
      <w:r>
        <w:rPr>
          <w:rFonts w:ascii="Consolas" w:eastAsia="Consolas" w:hAnsi="Consolas" w:cs="Consolas"/>
          <w:b/>
          <w:sz w:val="23"/>
          <w:szCs w:val="23"/>
          <w:highlight w:val="white"/>
        </w:rPr>
        <w:t>OOPS :</w:t>
      </w:r>
      <w:proofErr w:type="gramEnd"/>
      <w:r>
        <w:rPr>
          <w:rFonts w:ascii="Consolas" w:eastAsia="Consolas" w:hAnsi="Consolas" w:cs="Consolas"/>
          <w:b/>
          <w:sz w:val="23"/>
          <w:szCs w:val="23"/>
          <w:highlight w:val="white"/>
        </w:rPr>
        <w:t xml:space="preserve"> </w:t>
      </w:r>
      <w:r>
        <w:rPr>
          <w:rFonts w:ascii="Consolas" w:eastAsia="Consolas" w:hAnsi="Consolas" w:cs="Consolas"/>
          <w:sz w:val="23"/>
          <w:szCs w:val="23"/>
          <w:highlight w:val="white"/>
        </w:rPr>
        <w:t>class / object / encapsulation / inheritance / polymorphism</w:t>
      </w:r>
    </w:p>
    <w:p w:rsidR="000A729B" w:rsidRDefault="000A729B">
      <w:pPr>
        <w:shd w:val="clear" w:color="auto" w:fill="FFFFFF"/>
        <w:spacing w:before="280" w:line="240" w:lineRule="auto"/>
        <w:ind w:left="-709"/>
        <w:rPr>
          <w:rFonts w:ascii="Consolas" w:eastAsia="Consolas" w:hAnsi="Consolas" w:cs="Consolas"/>
          <w:sz w:val="23"/>
          <w:szCs w:val="23"/>
          <w:highlight w:val="white"/>
        </w:rPr>
      </w:pPr>
    </w:p>
    <w:p w:rsidR="000A729B" w:rsidRDefault="000A729B">
      <w:pPr>
        <w:shd w:val="clear" w:color="auto" w:fill="FFFFFF"/>
        <w:spacing w:before="280" w:line="240" w:lineRule="auto"/>
        <w:ind w:left="-709"/>
        <w:rPr>
          <w:rFonts w:ascii="Consolas" w:eastAsia="Consolas" w:hAnsi="Consolas" w:cs="Consolas"/>
          <w:b/>
          <w:sz w:val="23"/>
          <w:szCs w:val="23"/>
          <w:highlight w:val="white"/>
        </w:rPr>
      </w:pPr>
    </w:p>
    <w:p w:rsidR="000A729B" w:rsidRDefault="00E46B47">
      <w:pPr>
        <w:shd w:val="clear" w:color="auto" w:fill="FFFFFF"/>
        <w:spacing w:before="280" w:line="240" w:lineRule="auto"/>
        <w:ind w:left="-709"/>
        <w:rPr>
          <w:rFonts w:ascii="Consolas" w:eastAsia="Consolas" w:hAnsi="Consolas" w:cs="Consolas"/>
          <w:b/>
          <w:sz w:val="23"/>
          <w:szCs w:val="23"/>
          <w:highlight w:val="white"/>
        </w:rPr>
      </w:pPr>
      <w:proofErr w:type="gramStart"/>
      <w:r>
        <w:rPr>
          <w:rFonts w:ascii="Consolas" w:eastAsia="Consolas" w:hAnsi="Consolas" w:cs="Consolas"/>
          <w:b/>
          <w:sz w:val="23"/>
          <w:szCs w:val="23"/>
          <w:highlight w:val="white"/>
        </w:rPr>
        <w:t>extra</w:t>
      </w:r>
      <w:proofErr w:type="gramEnd"/>
      <w:r>
        <w:rPr>
          <w:rFonts w:ascii="Consolas" w:eastAsia="Consolas" w:hAnsi="Consolas" w:cs="Consolas"/>
          <w:b/>
          <w:sz w:val="23"/>
          <w:szCs w:val="23"/>
          <w:highlight w:val="white"/>
        </w:rPr>
        <w:t xml:space="preserve"> Task : calculation / Add Cart / Form Validation </w:t>
      </w:r>
    </w:p>
    <w:p w:rsidR="000A729B" w:rsidRDefault="000A729B">
      <w:pPr>
        <w:shd w:val="clear" w:color="auto" w:fill="FFFFFF"/>
        <w:spacing w:before="280" w:line="240" w:lineRule="auto"/>
        <w:ind w:left="-709"/>
        <w:rPr>
          <w:rFonts w:ascii="Consolas" w:eastAsia="Consolas" w:hAnsi="Consolas" w:cs="Consolas"/>
          <w:b/>
          <w:sz w:val="23"/>
          <w:szCs w:val="23"/>
          <w:highlight w:val="white"/>
        </w:rPr>
      </w:pPr>
    </w:p>
    <w:p w:rsidR="000A729B" w:rsidRDefault="00E46B47">
      <w:pPr>
        <w:shd w:val="clear" w:color="auto" w:fill="FFFFFF"/>
        <w:spacing w:before="280" w:line="240" w:lineRule="auto"/>
        <w:ind w:left="-709"/>
        <w:rPr>
          <w:rFonts w:ascii="Consolas" w:eastAsia="Consolas" w:hAnsi="Consolas" w:cs="Consolas"/>
          <w:b/>
          <w:sz w:val="23"/>
          <w:szCs w:val="23"/>
          <w:highlight w:val="white"/>
        </w:rPr>
      </w:pPr>
      <w:r>
        <w:rPr>
          <w:rFonts w:ascii="Consolas" w:eastAsia="Consolas" w:hAnsi="Consolas" w:cs="Consolas"/>
          <w:b/>
          <w:sz w:val="23"/>
          <w:szCs w:val="23"/>
          <w:highlight w:val="white"/>
        </w:rPr>
        <w:t>=========================================================================</w:t>
      </w:r>
    </w:p>
    <w:p w:rsidR="000A729B" w:rsidRDefault="00E46B47">
      <w:pPr>
        <w:shd w:val="clear" w:color="auto" w:fill="FFFFFF"/>
        <w:spacing w:before="280" w:line="240" w:lineRule="auto"/>
        <w:ind w:left="-709"/>
        <w:rPr>
          <w:rFonts w:ascii="Consolas" w:eastAsia="Consolas" w:hAnsi="Consolas" w:cs="Consolas"/>
          <w:b/>
          <w:sz w:val="23"/>
          <w:szCs w:val="23"/>
          <w:highlight w:val="white"/>
        </w:rPr>
      </w:pPr>
      <w:r>
        <w:rPr>
          <w:rFonts w:ascii="Consolas" w:eastAsia="Consolas" w:hAnsi="Consolas" w:cs="Consolas"/>
          <w:b/>
          <w:sz w:val="23"/>
          <w:szCs w:val="23"/>
          <w:highlight w:val="white"/>
        </w:rPr>
        <w:t xml:space="preserve">React </w:t>
      </w:r>
      <w:proofErr w:type="spellStart"/>
      <w:r>
        <w:rPr>
          <w:rFonts w:ascii="Consolas" w:eastAsia="Consolas" w:hAnsi="Consolas" w:cs="Consolas"/>
          <w:b/>
          <w:sz w:val="23"/>
          <w:szCs w:val="23"/>
          <w:highlight w:val="white"/>
        </w:rPr>
        <w:t>Javascript</w:t>
      </w:r>
      <w:proofErr w:type="spellEnd"/>
      <w:r>
        <w:rPr>
          <w:rFonts w:ascii="Consolas" w:eastAsia="Consolas" w:hAnsi="Consolas" w:cs="Consolas"/>
          <w:b/>
          <w:sz w:val="23"/>
          <w:szCs w:val="23"/>
          <w:highlight w:val="white"/>
        </w:rPr>
        <w:t xml:space="preserve"> </w:t>
      </w:r>
    </w:p>
    <w:p w:rsidR="000A729B" w:rsidRDefault="00E46B47">
      <w:pPr>
        <w:shd w:val="clear" w:color="auto" w:fill="FFFFFF"/>
        <w:spacing w:before="280" w:line="240" w:lineRule="auto"/>
        <w:ind w:left="-709"/>
        <w:rPr>
          <w:rFonts w:ascii="Consolas" w:eastAsia="Consolas" w:hAnsi="Consolas" w:cs="Consolas"/>
          <w:b/>
          <w:sz w:val="23"/>
          <w:szCs w:val="23"/>
          <w:highlight w:val="white"/>
        </w:rPr>
      </w:pPr>
      <w:proofErr w:type="gramStart"/>
      <w:r>
        <w:rPr>
          <w:rFonts w:ascii="Consolas" w:eastAsia="Consolas" w:hAnsi="Consolas" w:cs="Consolas"/>
          <w:b/>
          <w:sz w:val="23"/>
          <w:szCs w:val="23"/>
          <w:highlight w:val="white"/>
        </w:rPr>
        <w:t>fetch()</w:t>
      </w:r>
      <w:proofErr w:type="gramEnd"/>
      <w:r>
        <w:rPr>
          <w:rFonts w:ascii="Consolas" w:eastAsia="Consolas" w:hAnsi="Consolas" w:cs="Consolas"/>
          <w:b/>
          <w:sz w:val="23"/>
          <w:szCs w:val="23"/>
          <w:highlight w:val="white"/>
        </w:rPr>
        <w:t xml:space="preserve"> </w:t>
      </w:r>
    </w:p>
    <w:p w:rsidR="000A729B" w:rsidRDefault="00E46B47">
      <w:pPr>
        <w:shd w:val="clear" w:color="auto" w:fill="FFFFFF"/>
        <w:spacing w:before="280" w:line="240" w:lineRule="auto"/>
        <w:ind w:left="-709"/>
        <w:rPr>
          <w:rFonts w:ascii="Consolas" w:eastAsia="Consolas" w:hAnsi="Consolas" w:cs="Consolas"/>
          <w:b/>
          <w:color w:val="CCCCCC"/>
          <w:shd w:val="clear" w:color="auto" w:fill="2D2D2D"/>
        </w:rPr>
      </w:pPr>
      <w:proofErr w:type="gramStart"/>
      <w:r>
        <w:rPr>
          <w:rFonts w:ascii="Consolas" w:eastAsia="Consolas" w:hAnsi="Consolas" w:cs="Consolas"/>
          <w:b/>
          <w:color w:val="F08D49"/>
          <w:shd w:val="clear" w:color="auto" w:fill="2D2D2D"/>
        </w:rPr>
        <w:t>fetch</w:t>
      </w:r>
      <w:r>
        <w:rPr>
          <w:rFonts w:ascii="Consolas" w:eastAsia="Consolas" w:hAnsi="Consolas" w:cs="Consolas"/>
          <w:b/>
          <w:color w:val="CCCCCC"/>
          <w:shd w:val="clear" w:color="auto" w:fill="2D2D2D"/>
        </w:rPr>
        <w:t>(</w:t>
      </w:r>
      <w:proofErr w:type="gramEnd"/>
      <w:r>
        <w:rPr>
          <w:rFonts w:ascii="Consolas" w:eastAsia="Consolas" w:hAnsi="Consolas" w:cs="Consolas"/>
          <w:b/>
          <w:color w:val="7EC699"/>
          <w:shd w:val="clear" w:color="auto" w:fill="2D2D2D"/>
        </w:rPr>
        <w:t>'https://jsonplaceholder.typicode.com/todos/1'</w:t>
      </w:r>
      <w:r>
        <w:rPr>
          <w:rFonts w:ascii="Consolas" w:eastAsia="Consolas" w:hAnsi="Consolas" w:cs="Consolas"/>
          <w:b/>
          <w:color w:val="CCCCCC"/>
          <w:shd w:val="clear" w:color="auto" w:fill="2D2D2D"/>
        </w:rPr>
        <w:t>)</w:t>
      </w:r>
    </w:p>
    <w:p w:rsidR="000A729B" w:rsidRDefault="00E46B47">
      <w:pPr>
        <w:shd w:val="clear" w:color="auto" w:fill="FFFFFF"/>
        <w:spacing w:before="280" w:line="240" w:lineRule="auto"/>
        <w:ind w:left="-709"/>
        <w:rPr>
          <w:rFonts w:ascii="Consolas" w:eastAsia="Consolas" w:hAnsi="Consolas" w:cs="Consolas"/>
          <w:b/>
          <w:color w:val="CCCCCC"/>
          <w:shd w:val="clear" w:color="auto" w:fill="2D2D2D"/>
        </w:rPr>
      </w:pPr>
      <w:r>
        <w:rPr>
          <w:rFonts w:ascii="Consolas" w:eastAsia="Consolas" w:hAnsi="Consolas" w:cs="Consolas"/>
          <w:b/>
          <w:color w:val="CCCCCC"/>
          <w:shd w:val="clear" w:color="auto" w:fill="2D2D2D"/>
        </w:rPr>
        <w:t xml:space="preserve">      .</w:t>
      </w:r>
      <w:proofErr w:type="gramStart"/>
      <w:r>
        <w:rPr>
          <w:rFonts w:ascii="Consolas" w:eastAsia="Consolas" w:hAnsi="Consolas" w:cs="Consolas"/>
          <w:b/>
          <w:color w:val="F08D49"/>
          <w:shd w:val="clear" w:color="auto" w:fill="2D2D2D"/>
        </w:rPr>
        <w:t>then</w:t>
      </w:r>
      <w:r>
        <w:rPr>
          <w:rFonts w:ascii="Consolas" w:eastAsia="Consolas" w:hAnsi="Consolas" w:cs="Consolas"/>
          <w:b/>
          <w:color w:val="CCCCCC"/>
          <w:shd w:val="clear" w:color="auto" w:fill="2D2D2D"/>
        </w:rPr>
        <w:t>(</w:t>
      </w:r>
      <w:proofErr w:type="spellStart"/>
      <w:proofErr w:type="gramEnd"/>
      <w:r>
        <w:rPr>
          <w:rFonts w:ascii="Consolas" w:eastAsia="Consolas" w:hAnsi="Consolas" w:cs="Consolas"/>
          <w:b/>
          <w:color w:val="CCCCCC"/>
          <w:shd w:val="clear" w:color="auto" w:fill="2D2D2D"/>
        </w:rPr>
        <w:t>jsonres</w:t>
      </w:r>
      <w:proofErr w:type="spellEnd"/>
      <w:r>
        <w:rPr>
          <w:rFonts w:ascii="Consolas" w:eastAsia="Consolas" w:hAnsi="Consolas" w:cs="Consolas"/>
          <w:b/>
          <w:color w:val="CCCCCC"/>
          <w:shd w:val="clear" w:color="auto" w:fill="2D2D2D"/>
        </w:rPr>
        <w:t xml:space="preserve"> </w:t>
      </w:r>
      <w:r>
        <w:rPr>
          <w:rFonts w:ascii="Consolas" w:eastAsia="Consolas" w:hAnsi="Consolas" w:cs="Consolas"/>
          <w:b/>
          <w:color w:val="67CDCC"/>
          <w:shd w:val="clear" w:color="auto" w:fill="2D2D2D"/>
        </w:rPr>
        <w:t>=&gt;</w:t>
      </w:r>
      <w:r>
        <w:rPr>
          <w:rFonts w:ascii="Consolas" w:eastAsia="Consolas" w:hAnsi="Consolas" w:cs="Consolas"/>
          <w:b/>
          <w:color w:val="CCCCCC"/>
          <w:shd w:val="clear" w:color="auto" w:fill="2D2D2D"/>
        </w:rPr>
        <w:t xml:space="preserve"> </w:t>
      </w:r>
      <w:proofErr w:type="spellStart"/>
      <w:r>
        <w:rPr>
          <w:rFonts w:ascii="Consolas" w:eastAsia="Consolas" w:hAnsi="Consolas" w:cs="Consolas"/>
          <w:b/>
          <w:color w:val="CCCCCC"/>
          <w:shd w:val="clear" w:color="auto" w:fill="2D2D2D"/>
        </w:rPr>
        <w:t>jsonres.</w:t>
      </w:r>
      <w:r>
        <w:rPr>
          <w:rFonts w:ascii="Consolas" w:eastAsia="Consolas" w:hAnsi="Consolas" w:cs="Consolas"/>
          <w:b/>
          <w:color w:val="F08D49"/>
          <w:shd w:val="clear" w:color="auto" w:fill="2D2D2D"/>
        </w:rPr>
        <w:t>json</w:t>
      </w:r>
      <w:proofErr w:type="spellEnd"/>
      <w:r>
        <w:rPr>
          <w:rFonts w:ascii="Consolas" w:eastAsia="Consolas" w:hAnsi="Consolas" w:cs="Consolas"/>
          <w:b/>
          <w:color w:val="CCCCCC"/>
          <w:shd w:val="clear" w:color="auto" w:fill="2D2D2D"/>
        </w:rPr>
        <w:t>())</w:t>
      </w:r>
    </w:p>
    <w:p w:rsidR="000A729B" w:rsidRDefault="00E46B47">
      <w:pPr>
        <w:shd w:val="clear" w:color="auto" w:fill="FFFFFF"/>
        <w:spacing w:before="120" w:after="120" w:line="360" w:lineRule="auto"/>
        <w:ind w:left="-709"/>
        <w:rPr>
          <w:rFonts w:ascii="Consolas" w:eastAsia="Consolas" w:hAnsi="Consolas" w:cs="Consolas"/>
          <w:b/>
          <w:color w:val="CCCCCC"/>
          <w:shd w:val="clear" w:color="auto" w:fill="2D2D2D"/>
        </w:rPr>
      </w:pPr>
      <w:r>
        <w:rPr>
          <w:rFonts w:ascii="Consolas" w:eastAsia="Consolas" w:hAnsi="Consolas" w:cs="Consolas"/>
          <w:b/>
          <w:color w:val="CCCCCC"/>
          <w:shd w:val="clear" w:color="auto" w:fill="2D2D2D"/>
        </w:rPr>
        <w:t xml:space="preserve">      .</w:t>
      </w:r>
      <w:proofErr w:type="gramStart"/>
      <w:r>
        <w:rPr>
          <w:rFonts w:ascii="Consolas" w:eastAsia="Consolas" w:hAnsi="Consolas" w:cs="Consolas"/>
          <w:b/>
          <w:color w:val="F08D49"/>
          <w:shd w:val="clear" w:color="auto" w:fill="2D2D2D"/>
        </w:rPr>
        <w:t>then</w:t>
      </w:r>
      <w:r>
        <w:rPr>
          <w:rFonts w:ascii="Consolas" w:eastAsia="Consolas" w:hAnsi="Consolas" w:cs="Consolas"/>
          <w:b/>
          <w:color w:val="CCCCCC"/>
          <w:shd w:val="clear" w:color="auto" w:fill="2D2D2D"/>
        </w:rPr>
        <w:t>(</w:t>
      </w:r>
      <w:proofErr w:type="gramEnd"/>
      <w:r>
        <w:rPr>
          <w:rFonts w:ascii="Consolas" w:eastAsia="Consolas" w:hAnsi="Consolas" w:cs="Consolas"/>
          <w:b/>
          <w:color w:val="CCCCCC"/>
          <w:shd w:val="clear" w:color="auto" w:fill="2D2D2D"/>
        </w:rPr>
        <w:t xml:space="preserve">object </w:t>
      </w:r>
      <w:r>
        <w:rPr>
          <w:rFonts w:ascii="Consolas" w:eastAsia="Consolas" w:hAnsi="Consolas" w:cs="Consolas"/>
          <w:b/>
          <w:color w:val="67CDCC"/>
          <w:shd w:val="clear" w:color="auto" w:fill="2D2D2D"/>
        </w:rPr>
        <w:t>=&gt;</w:t>
      </w:r>
      <w:r>
        <w:rPr>
          <w:rFonts w:ascii="Consolas" w:eastAsia="Consolas" w:hAnsi="Consolas" w:cs="Consolas"/>
          <w:b/>
          <w:color w:val="CCCCCC"/>
          <w:shd w:val="clear" w:color="auto" w:fill="2D2D2D"/>
        </w:rPr>
        <w:t xml:space="preserve"> console.</w:t>
      </w:r>
      <w:r>
        <w:rPr>
          <w:rFonts w:ascii="Consolas" w:eastAsia="Consolas" w:hAnsi="Consolas" w:cs="Consolas"/>
          <w:b/>
          <w:color w:val="F08D49"/>
          <w:shd w:val="clear" w:color="auto" w:fill="2D2D2D"/>
        </w:rPr>
        <w:t>log</w:t>
      </w:r>
      <w:r>
        <w:rPr>
          <w:rFonts w:ascii="Consolas" w:eastAsia="Consolas" w:hAnsi="Consolas" w:cs="Consolas"/>
          <w:b/>
          <w:color w:val="CCCCCC"/>
          <w:shd w:val="clear" w:color="auto" w:fill="2D2D2D"/>
        </w:rPr>
        <w:t>(object))</w:t>
      </w:r>
    </w:p>
    <w:p w:rsidR="000A729B" w:rsidRDefault="00E46B47">
      <w:pPr>
        <w:shd w:val="clear" w:color="auto" w:fill="FFFFFF"/>
        <w:spacing w:before="120" w:after="120" w:line="360" w:lineRule="auto"/>
        <w:ind w:left="-709"/>
        <w:rPr>
          <w:rFonts w:ascii="Consolas" w:eastAsia="Consolas" w:hAnsi="Consolas" w:cs="Consolas"/>
          <w:b/>
          <w:color w:val="CCCCCC"/>
          <w:shd w:val="clear" w:color="auto" w:fill="2D2D2D"/>
        </w:rPr>
      </w:pPr>
      <w:proofErr w:type="gramStart"/>
      <w:r>
        <w:rPr>
          <w:rFonts w:ascii="Consolas" w:eastAsia="Consolas" w:hAnsi="Consolas" w:cs="Consolas"/>
          <w:b/>
          <w:color w:val="CCCCCC"/>
          <w:shd w:val="clear" w:color="auto" w:fill="2D2D2D"/>
        </w:rPr>
        <w:t>Note :</w:t>
      </w:r>
      <w:proofErr w:type="gramEnd"/>
      <w:r>
        <w:rPr>
          <w:rFonts w:ascii="Consolas" w:eastAsia="Consolas" w:hAnsi="Consolas" w:cs="Consolas"/>
          <w:b/>
          <w:color w:val="CCCCCC"/>
          <w:shd w:val="clear" w:color="auto" w:fill="2D2D2D"/>
        </w:rPr>
        <w:t xml:space="preserve"> fetch gives only object /  </w:t>
      </w:r>
      <w:proofErr w:type="spellStart"/>
      <w:r>
        <w:rPr>
          <w:rFonts w:ascii="Consolas" w:eastAsia="Consolas" w:hAnsi="Consolas" w:cs="Consolas"/>
          <w:b/>
          <w:color w:val="CCCCCC"/>
          <w:shd w:val="clear" w:color="auto" w:fill="2D2D2D"/>
        </w:rPr>
        <w:t>map.object</w:t>
      </w:r>
      <w:proofErr w:type="spellEnd"/>
    </w:p>
    <w:p w:rsidR="000A729B" w:rsidRDefault="00E46B47">
      <w:pPr>
        <w:shd w:val="clear" w:color="auto" w:fill="FFFFFF"/>
        <w:spacing w:before="280" w:line="240" w:lineRule="auto"/>
        <w:ind w:left="-709"/>
        <w:rPr>
          <w:rFonts w:ascii="Consolas" w:eastAsia="Consolas" w:hAnsi="Consolas" w:cs="Consolas"/>
          <w:b/>
          <w:sz w:val="23"/>
          <w:szCs w:val="23"/>
          <w:highlight w:val="white"/>
        </w:rPr>
      </w:pPr>
      <w:proofErr w:type="spellStart"/>
      <w:proofErr w:type="gramStart"/>
      <w:r>
        <w:rPr>
          <w:rFonts w:ascii="Consolas" w:eastAsia="Consolas" w:hAnsi="Consolas" w:cs="Consolas"/>
          <w:b/>
          <w:sz w:val="23"/>
          <w:szCs w:val="23"/>
          <w:highlight w:val="white"/>
        </w:rPr>
        <w:t>Axios</w:t>
      </w:r>
      <w:proofErr w:type="spellEnd"/>
      <w:r>
        <w:rPr>
          <w:rFonts w:ascii="Consolas" w:eastAsia="Consolas" w:hAnsi="Consolas" w:cs="Consolas"/>
          <w:b/>
          <w:sz w:val="23"/>
          <w:szCs w:val="23"/>
          <w:highlight w:val="white"/>
        </w:rPr>
        <w:t xml:space="preserve">  :</w:t>
      </w:r>
      <w:proofErr w:type="gramEnd"/>
      <w:r>
        <w:rPr>
          <w:rFonts w:ascii="Consolas" w:eastAsia="Consolas" w:hAnsi="Consolas" w:cs="Consolas"/>
          <w:b/>
          <w:sz w:val="23"/>
          <w:szCs w:val="23"/>
          <w:highlight w:val="white"/>
        </w:rPr>
        <w:t xml:space="preserve"> install : </w:t>
      </w:r>
      <w:proofErr w:type="spellStart"/>
      <w:r>
        <w:rPr>
          <w:rFonts w:ascii="Consolas" w:eastAsia="Consolas" w:hAnsi="Consolas" w:cs="Consolas"/>
          <w:b/>
          <w:sz w:val="23"/>
          <w:szCs w:val="23"/>
          <w:highlight w:val="white"/>
        </w:rPr>
        <w:t>npm</w:t>
      </w:r>
      <w:proofErr w:type="spellEnd"/>
      <w:r>
        <w:rPr>
          <w:rFonts w:ascii="Consolas" w:eastAsia="Consolas" w:hAnsi="Consolas" w:cs="Consolas"/>
          <w:b/>
          <w:sz w:val="23"/>
          <w:szCs w:val="23"/>
          <w:highlight w:val="white"/>
        </w:rPr>
        <w:t xml:space="preserve"> </w:t>
      </w:r>
      <w:proofErr w:type="spellStart"/>
      <w:r>
        <w:rPr>
          <w:rFonts w:ascii="Consolas" w:eastAsia="Consolas" w:hAnsi="Consolas" w:cs="Consolas"/>
          <w:b/>
          <w:sz w:val="23"/>
          <w:szCs w:val="23"/>
          <w:highlight w:val="white"/>
        </w:rPr>
        <w:t>i</w:t>
      </w:r>
      <w:proofErr w:type="spellEnd"/>
      <w:r>
        <w:rPr>
          <w:rFonts w:ascii="Consolas" w:eastAsia="Consolas" w:hAnsi="Consolas" w:cs="Consolas"/>
          <w:b/>
          <w:sz w:val="23"/>
          <w:szCs w:val="23"/>
          <w:highlight w:val="white"/>
        </w:rPr>
        <w:t xml:space="preserve"> </w:t>
      </w:r>
      <w:proofErr w:type="spellStart"/>
      <w:r>
        <w:rPr>
          <w:rFonts w:ascii="Consolas" w:eastAsia="Consolas" w:hAnsi="Consolas" w:cs="Consolas"/>
          <w:b/>
          <w:sz w:val="23"/>
          <w:szCs w:val="23"/>
          <w:highlight w:val="white"/>
        </w:rPr>
        <w:t>axios</w:t>
      </w:r>
      <w:proofErr w:type="spellEnd"/>
      <w:r>
        <w:rPr>
          <w:rFonts w:ascii="Consolas" w:eastAsia="Consolas" w:hAnsi="Consolas" w:cs="Consolas"/>
          <w:b/>
          <w:sz w:val="23"/>
          <w:szCs w:val="23"/>
          <w:highlight w:val="white"/>
        </w:rPr>
        <w:t xml:space="preserve"> </w:t>
      </w:r>
    </w:p>
    <w:p w:rsidR="000A729B" w:rsidRDefault="00E46B47">
      <w:pPr>
        <w:shd w:val="clear" w:color="auto" w:fill="FFFFFF"/>
        <w:spacing w:before="280" w:line="240" w:lineRule="auto"/>
        <w:ind w:left="-709"/>
        <w:rPr>
          <w:rFonts w:ascii="Consolas" w:eastAsia="Consolas" w:hAnsi="Consolas" w:cs="Consolas"/>
          <w:b/>
          <w:sz w:val="23"/>
          <w:szCs w:val="23"/>
          <w:highlight w:val="white"/>
        </w:rPr>
      </w:pPr>
      <w:proofErr w:type="spellStart"/>
      <w:proofErr w:type="gramStart"/>
      <w:r>
        <w:rPr>
          <w:rFonts w:ascii="Consolas" w:eastAsia="Consolas" w:hAnsi="Consolas" w:cs="Consolas"/>
          <w:b/>
          <w:sz w:val="23"/>
          <w:szCs w:val="23"/>
          <w:highlight w:val="white"/>
        </w:rPr>
        <w:t>axio.get</w:t>
      </w:r>
      <w:proofErr w:type="spellEnd"/>
      <w:r>
        <w:rPr>
          <w:rFonts w:ascii="Consolas" w:eastAsia="Consolas" w:hAnsi="Consolas" w:cs="Consolas"/>
          <w:b/>
          <w:sz w:val="23"/>
          <w:szCs w:val="23"/>
          <w:highlight w:val="white"/>
        </w:rPr>
        <w:t>(</w:t>
      </w:r>
      <w:proofErr w:type="gramEnd"/>
      <w:r>
        <w:rPr>
          <w:rFonts w:ascii="Consolas" w:eastAsia="Consolas" w:hAnsi="Consolas" w:cs="Consolas"/>
          <w:b/>
          <w:sz w:val="23"/>
          <w:szCs w:val="23"/>
          <w:highlight w:val="white"/>
        </w:rPr>
        <w:t>`</w:t>
      </w:r>
      <w:proofErr w:type="spellStart"/>
      <w:r>
        <w:rPr>
          <w:rFonts w:ascii="Consolas" w:eastAsia="Consolas" w:hAnsi="Consolas" w:cs="Consolas"/>
          <w:b/>
          <w:sz w:val="23"/>
          <w:szCs w:val="23"/>
          <w:highlight w:val="white"/>
        </w:rPr>
        <w:t>api</w:t>
      </w:r>
      <w:proofErr w:type="spellEnd"/>
      <w:r>
        <w:rPr>
          <w:rFonts w:ascii="Consolas" w:eastAsia="Consolas" w:hAnsi="Consolas" w:cs="Consolas"/>
          <w:b/>
          <w:sz w:val="23"/>
          <w:szCs w:val="23"/>
          <w:highlight w:val="white"/>
        </w:rPr>
        <w:t xml:space="preserve">`); </w:t>
      </w:r>
    </w:p>
    <w:p w:rsidR="000A729B" w:rsidRDefault="00E46B47">
      <w:pPr>
        <w:shd w:val="clear" w:color="auto" w:fill="FFFFFF"/>
        <w:spacing w:before="280" w:line="240" w:lineRule="auto"/>
        <w:ind w:left="-709"/>
        <w:rPr>
          <w:rFonts w:ascii="Consolas" w:eastAsia="Consolas" w:hAnsi="Consolas" w:cs="Consolas"/>
          <w:b/>
          <w:color w:val="CCCCCC"/>
          <w:shd w:val="clear" w:color="auto" w:fill="2D2D2D"/>
        </w:rPr>
      </w:pPr>
      <w:proofErr w:type="spellStart"/>
      <w:proofErr w:type="gramStart"/>
      <w:r>
        <w:rPr>
          <w:rFonts w:ascii="Consolas" w:eastAsia="Consolas" w:hAnsi="Consolas" w:cs="Consolas"/>
          <w:b/>
          <w:color w:val="F08D49"/>
          <w:shd w:val="clear" w:color="auto" w:fill="2D2D2D"/>
        </w:rPr>
        <w:t>axios.get</w:t>
      </w:r>
      <w:proofErr w:type="spellEnd"/>
      <w:r>
        <w:rPr>
          <w:rFonts w:ascii="Consolas" w:eastAsia="Consolas" w:hAnsi="Consolas" w:cs="Consolas"/>
          <w:b/>
          <w:color w:val="CCCCCC"/>
          <w:shd w:val="clear" w:color="auto" w:fill="2D2D2D"/>
        </w:rPr>
        <w:t>(</w:t>
      </w:r>
      <w:proofErr w:type="gramEnd"/>
      <w:r>
        <w:rPr>
          <w:rFonts w:ascii="Consolas" w:eastAsia="Consolas" w:hAnsi="Consolas" w:cs="Consolas"/>
          <w:b/>
          <w:color w:val="7EC699"/>
          <w:shd w:val="clear" w:color="auto" w:fill="2D2D2D"/>
        </w:rPr>
        <w:t>'https://jsonplaceholder.typicode.com/todos/1'</w:t>
      </w:r>
      <w:r>
        <w:rPr>
          <w:rFonts w:ascii="Consolas" w:eastAsia="Consolas" w:hAnsi="Consolas" w:cs="Consolas"/>
          <w:b/>
          <w:color w:val="CCCCCC"/>
          <w:shd w:val="clear" w:color="auto" w:fill="2D2D2D"/>
        </w:rPr>
        <w:t>)</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b/>
          <w:color w:val="CCCCCC"/>
          <w:shd w:val="clear" w:color="auto" w:fill="2D2D2D"/>
        </w:rPr>
        <w:t xml:space="preserve">      .</w:t>
      </w:r>
      <w:proofErr w:type="gramStart"/>
      <w:r>
        <w:rPr>
          <w:rFonts w:ascii="Consolas" w:eastAsia="Consolas" w:hAnsi="Consolas" w:cs="Consolas"/>
          <w:b/>
          <w:color w:val="F08D49"/>
          <w:shd w:val="clear" w:color="auto" w:fill="2D2D2D"/>
        </w:rPr>
        <w:t>then</w:t>
      </w:r>
      <w:r>
        <w:rPr>
          <w:rFonts w:ascii="Consolas" w:eastAsia="Consolas" w:hAnsi="Consolas" w:cs="Consolas"/>
          <w:b/>
          <w:color w:val="CCCCCC"/>
          <w:shd w:val="clear" w:color="auto" w:fill="2D2D2D"/>
        </w:rPr>
        <w:t>(</w:t>
      </w:r>
      <w:proofErr w:type="gramEnd"/>
      <w:r>
        <w:rPr>
          <w:rFonts w:ascii="Consolas" w:eastAsia="Consolas" w:hAnsi="Consolas" w:cs="Consolas"/>
          <w:b/>
          <w:color w:val="CCCCCC"/>
          <w:shd w:val="clear" w:color="auto" w:fill="2D2D2D"/>
        </w:rPr>
        <w:t xml:space="preserve">object </w:t>
      </w:r>
      <w:r>
        <w:rPr>
          <w:rFonts w:ascii="Consolas" w:eastAsia="Consolas" w:hAnsi="Consolas" w:cs="Consolas"/>
          <w:b/>
          <w:color w:val="67CDCC"/>
          <w:shd w:val="clear" w:color="auto" w:fill="2D2D2D"/>
        </w:rPr>
        <w:t>=&gt;</w:t>
      </w:r>
      <w:r>
        <w:rPr>
          <w:rFonts w:ascii="Consolas" w:eastAsia="Consolas" w:hAnsi="Consolas" w:cs="Consolas"/>
          <w:b/>
          <w:color w:val="CCCCCC"/>
          <w:shd w:val="clear" w:color="auto" w:fill="2D2D2D"/>
        </w:rPr>
        <w:t xml:space="preserve"> console.</w:t>
      </w:r>
      <w:r>
        <w:rPr>
          <w:rFonts w:ascii="Consolas" w:eastAsia="Consolas" w:hAnsi="Consolas" w:cs="Consolas"/>
          <w:b/>
          <w:color w:val="F08D49"/>
          <w:shd w:val="clear" w:color="auto" w:fill="2D2D2D"/>
        </w:rPr>
        <w:t>log</w:t>
      </w:r>
      <w:r>
        <w:rPr>
          <w:rFonts w:ascii="Consolas" w:eastAsia="Consolas" w:hAnsi="Consolas" w:cs="Consolas"/>
          <w:b/>
          <w:color w:val="CCCCCC"/>
          <w:shd w:val="clear" w:color="auto" w:fill="2D2D2D"/>
        </w:rPr>
        <w:t>(</w:t>
      </w:r>
      <w:proofErr w:type="spellStart"/>
      <w:r>
        <w:rPr>
          <w:rFonts w:ascii="Consolas" w:eastAsia="Consolas" w:hAnsi="Consolas" w:cs="Consolas"/>
          <w:b/>
          <w:color w:val="CCCCCC"/>
          <w:shd w:val="clear" w:color="auto" w:fill="2D2D2D"/>
        </w:rPr>
        <w:t>object.data</w:t>
      </w:r>
      <w:proofErr w:type="spellEnd"/>
      <w:r>
        <w:rPr>
          <w:rFonts w:ascii="Consolas" w:eastAsia="Consolas" w:hAnsi="Consolas" w:cs="Consolas"/>
          <w:b/>
          <w:color w:val="CCCCCC"/>
          <w:shd w:val="clear" w:color="auto" w:fill="2D2D2D"/>
        </w:rPr>
        <w:t>))</w:t>
      </w:r>
    </w:p>
    <w:p w:rsidR="000A729B" w:rsidRDefault="00E46B47">
      <w:pPr>
        <w:shd w:val="clear" w:color="auto" w:fill="FFFFFF"/>
        <w:spacing w:before="280" w:line="240" w:lineRule="auto"/>
        <w:ind w:left="-709"/>
        <w:rPr>
          <w:rFonts w:ascii="Consolas" w:eastAsia="Consolas" w:hAnsi="Consolas" w:cs="Consolas"/>
          <w:sz w:val="23"/>
          <w:szCs w:val="23"/>
          <w:highlight w:val="white"/>
        </w:rPr>
      </w:pPr>
      <w:proofErr w:type="gramStart"/>
      <w:r>
        <w:rPr>
          <w:rFonts w:ascii="Consolas" w:eastAsia="Consolas" w:hAnsi="Consolas" w:cs="Consolas"/>
          <w:sz w:val="23"/>
          <w:szCs w:val="23"/>
          <w:highlight w:val="white"/>
        </w:rPr>
        <w:t>Note :</w:t>
      </w:r>
      <w:proofErr w:type="gramEnd"/>
      <w:r>
        <w:rPr>
          <w:rFonts w:ascii="Consolas" w:eastAsia="Consolas" w:hAnsi="Consolas" w:cs="Consolas"/>
          <w:sz w:val="23"/>
          <w:szCs w:val="23"/>
          <w:highlight w:val="white"/>
        </w:rPr>
        <w:t xml:space="preserve"> its gives lots of property : status / data / header </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ab/>
      </w:r>
      <w:r>
        <w:rPr>
          <w:rFonts w:ascii="Consolas" w:eastAsia="Consolas" w:hAnsi="Consolas" w:cs="Consolas"/>
          <w:sz w:val="23"/>
          <w:szCs w:val="23"/>
          <w:highlight w:val="white"/>
        </w:rPr>
        <w:tab/>
      </w:r>
      <w:r>
        <w:rPr>
          <w:rFonts w:ascii="Consolas" w:eastAsia="Consolas" w:hAnsi="Consolas" w:cs="Consolas"/>
          <w:sz w:val="23"/>
          <w:szCs w:val="23"/>
          <w:highlight w:val="white"/>
        </w:rPr>
        <w:tab/>
      </w:r>
      <w:proofErr w:type="spellStart"/>
      <w:r>
        <w:rPr>
          <w:rFonts w:ascii="Consolas" w:eastAsia="Consolas" w:hAnsi="Consolas" w:cs="Consolas"/>
          <w:sz w:val="23"/>
          <w:szCs w:val="23"/>
          <w:highlight w:val="white"/>
        </w:rPr>
        <w:t>map.</w:t>
      </w:r>
      <w:r>
        <w:rPr>
          <w:rFonts w:ascii="Consolas" w:eastAsia="Consolas" w:hAnsi="Consolas" w:cs="Consolas"/>
          <w:b/>
          <w:color w:val="CCCCCC"/>
          <w:shd w:val="clear" w:color="auto" w:fill="2D2D2D"/>
        </w:rPr>
        <w:t>object.data</w:t>
      </w:r>
      <w:proofErr w:type="spellEnd"/>
    </w:p>
    <w:p w:rsidR="000A729B" w:rsidRDefault="00E46B47">
      <w:pPr>
        <w:shd w:val="clear" w:color="auto" w:fill="FFFFFF"/>
        <w:spacing w:before="280" w:line="240" w:lineRule="auto"/>
        <w:ind w:left="-709"/>
        <w:rPr>
          <w:rFonts w:ascii="Consolas" w:eastAsia="Consolas" w:hAnsi="Consolas" w:cs="Consolas"/>
          <w:b/>
          <w:sz w:val="23"/>
          <w:szCs w:val="23"/>
          <w:highlight w:val="white"/>
        </w:rPr>
      </w:pPr>
      <w:proofErr w:type="gramStart"/>
      <w:r>
        <w:rPr>
          <w:rFonts w:ascii="Consolas" w:eastAsia="Consolas" w:hAnsi="Consolas" w:cs="Consolas"/>
          <w:b/>
          <w:sz w:val="23"/>
          <w:szCs w:val="23"/>
          <w:highlight w:val="white"/>
        </w:rPr>
        <w:t>Method :</w:t>
      </w:r>
      <w:proofErr w:type="gramEnd"/>
      <w:r>
        <w:rPr>
          <w:rFonts w:ascii="Consolas" w:eastAsia="Consolas" w:hAnsi="Consolas" w:cs="Consolas"/>
          <w:b/>
          <w:sz w:val="23"/>
          <w:szCs w:val="23"/>
          <w:highlight w:val="white"/>
        </w:rPr>
        <w:t xml:space="preserve"> POSTMAN</w:t>
      </w:r>
    </w:p>
    <w:p w:rsidR="000A729B" w:rsidRDefault="00E46B47">
      <w:pPr>
        <w:shd w:val="clear" w:color="auto" w:fill="FFFFFF"/>
        <w:spacing w:before="280" w:line="240" w:lineRule="auto"/>
        <w:ind w:left="-709" w:firstLine="709"/>
        <w:rPr>
          <w:rFonts w:ascii="Consolas" w:eastAsia="Consolas" w:hAnsi="Consolas" w:cs="Consolas"/>
          <w:sz w:val="23"/>
          <w:szCs w:val="23"/>
          <w:highlight w:val="white"/>
        </w:rPr>
      </w:pPr>
      <w:proofErr w:type="gramStart"/>
      <w:r>
        <w:rPr>
          <w:rFonts w:ascii="Consolas" w:eastAsia="Consolas" w:hAnsi="Consolas" w:cs="Consolas"/>
          <w:sz w:val="23"/>
          <w:szCs w:val="23"/>
          <w:highlight w:val="white"/>
        </w:rPr>
        <w:t>get  select</w:t>
      </w:r>
      <w:proofErr w:type="gramEnd"/>
      <w:r>
        <w:rPr>
          <w:rFonts w:ascii="Consolas" w:eastAsia="Consolas" w:hAnsi="Consolas" w:cs="Consolas"/>
          <w:sz w:val="23"/>
          <w:szCs w:val="23"/>
          <w:highlight w:val="white"/>
        </w:rPr>
        <w:t xml:space="preserve"> single data / multiple data</w:t>
      </w:r>
    </w:p>
    <w:p w:rsidR="000A729B" w:rsidRDefault="00E46B47">
      <w:pPr>
        <w:shd w:val="clear" w:color="auto" w:fill="FFFFFF"/>
        <w:spacing w:before="280" w:line="240" w:lineRule="auto"/>
        <w:ind w:left="-709" w:firstLine="709"/>
        <w:rPr>
          <w:rFonts w:ascii="Consolas" w:eastAsia="Consolas" w:hAnsi="Consolas" w:cs="Consolas"/>
          <w:sz w:val="23"/>
          <w:szCs w:val="23"/>
          <w:highlight w:val="white"/>
        </w:rPr>
      </w:pPr>
      <w:proofErr w:type="gramStart"/>
      <w:r>
        <w:rPr>
          <w:rFonts w:ascii="Consolas" w:eastAsia="Consolas" w:hAnsi="Consolas" w:cs="Consolas"/>
          <w:sz w:val="23"/>
          <w:szCs w:val="23"/>
          <w:highlight w:val="white"/>
        </w:rPr>
        <w:t>post</w:t>
      </w:r>
      <w:proofErr w:type="gramEnd"/>
      <w:r>
        <w:rPr>
          <w:rFonts w:ascii="Consolas" w:eastAsia="Consolas" w:hAnsi="Consolas" w:cs="Consolas"/>
          <w:sz w:val="23"/>
          <w:szCs w:val="23"/>
          <w:highlight w:val="white"/>
        </w:rPr>
        <w:t xml:space="preserve">   insert data</w:t>
      </w:r>
    </w:p>
    <w:p w:rsidR="000A729B" w:rsidRDefault="00E46B47">
      <w:pPr>
        <w:shd w:val="clear" w:color="auto" w:fill="FFFFFF"/>
        <w:spacing w:before="280" w:line="240" w:lineRule="auto"/>
        <w:ind w:left="-709" w:firstLine="709"/>
        <w:rPr>
          <w:rFonts w:ascii="Consolas" w:eastAsia="Consolas" w:hAnsi="Consolas" w:cs="Consolas"/>
          <w:sz w:val="23"/>
          <w:szCs w:val="23"/>
          <w:highlight w:val="white"/>
        </w:rPr>
      </w:pPr>
      <w:proofErr w:type="gramStart"/>
      <w:r>
        <w:rPr>
          <w:rFonts w:ascii="Consolas" w:eastAsia="Consolas" w:hAnsi="Consolas" w:cs="Consolas"/>
          <w:sz w:val="23"/>
          <w:szCs w:val="23"/>
          <w:highlight w:val="white"/>
        </w:rPr>
        <w:t xml:space="preserve">delete  </w:t>
      </w:r>
      <w:proofErr w:type="spellStart"/>
      <w:r>
        <w:rPr>
          <w:rFonts w:ascii="Consolas" w:eastAsia="Consolas" w:hAnsi="Consolas" w:cs="Consolas"/>
          <w:sz w:val="23"/>
          <w:szCs w:val="23"/>
          <w:highlight w:val="white"/>
        </w:rPr>
        <w:t>delete</w:t>
      </w:r>
      <w:proofErr w:type="spellEnd"/>
      <w:proofErr w:type="gramEnd"/>
      <w:r>
        <w:rPr>
          <w:rFonts w:ascii="Consolas" w:eastAsia="Consolas" w:hAnsi="Consolas" w:cs="Consolas"/>
          <w:sz w:val="23"/>
          <w:szCs w:val="23"/>
          <w:highlight w:val="white"/>
        </w:rPr>
        <w:t xml:space="preserve"> data</w:t>
      </w:r>
    </w:p>
    <w:p w:rsidR="000A729B" w:rsidRDefault="00E46B47">
      <w:pPr>
        <w:shd w:val="clear" w:color="auto" w:fill="FFFFFF"/>
        <w:spacing w:before="280" w:line="240" w:lineRule="auto"/>
        <w:ind w:left="-709" w:firstLine="709"/>
        <w:rPr>
          <w:rFonts w:ascii="Consolas" w:eastAsia="Consolas" w:hAnsi="Consolas" w:cs="Consolas"/>
          <w:sz w:val="23"/>
          <w:szCs w:val="23"/>
          <w:highlight w:val="white"/>
        </w:rPr>
      </w:pPr>
      <w:proofErr w:type="gramStart"/>
      <w:r>
        <w:rPr>
          <w:rFonts w:ascii="Consolas" w:eastAsia="Consolas" w:hAnsi="Consolas" w:cs="Consolas"/>
          <w:sz w:val="23"/>
          <w:szCs w:val="23"/>
          <w:highlight w:val="white"/>
        </w:rPr>
        <w:lastRenderedPageBreak/>
        <w:t>patch  single</w:t>
      </w:r>
      <w:proofErr w:type="gramEnd"/>
      <w:r>
        <w:rPr>
          <w:rFonts w:ascii="Consolas" w:eastAsia="Consolas" w:hAnsi="Consolas" w:cs="Consolas"/>
          <w:sz w:val="23"/>
          <w:szCs w:val="23"/>
          <w:highlight w:val="white"/>
        </w:rPr>
        <w:t xml:space="preserve"> / multiple  update data</w:t>
      </w:r>
    </w:p>
    <w:p w:rsidR="000A729B" w:rsidRDefault="00E46B47">
      <w:pPr>
        <w:shd w:val="clear" w:color="auto" w:fill="FFFFFF"/>
        <w:spacing w:before="280" w:line="240" w:lineRule="auto"/>
        <w:ind w:left="-709" w:firstLine="709"/>
        <w:rPr>
          <w:rFonts w:ascii="Consolas" w:eastAsia="Consolas" w:hAnsi="Consolas" w:cs="Consolas"/>
          <w:b/>
          <w:sz w:val="23"/>
          <w:szCs w:val="23"/>
          <w:highlight w:val="white"/>
        </w:rPr>
      </w:pPr>
      <w:proofErr w:type="gramStart"/>
      <w:r>
        <w:rPr>
          <w:rFonts w:ascii="Consolas" w:eastAsia="Consolas" w:hAnsi="Consolas" w:cs="Consolas"/>
          <w:sz w:val="23"/>
          <w:szCs w:val="23"/>
          <w:highlight w:val="white"/>
        </w:rPr>
        <w:t>put  update</w:t>
      </w:r>
      <w:proofErr w:type="gramEnd"/>
      <w:r>
        <w:rPr>
          <w:rFonts w:ascii="Consolas" w:eastAsia="Consolas" w:hAnsi="Consolas" w:cs="Consolas"/>
          <w:sz w:val="23"/>
          <w:szCs w:val="23"/>
          <w:highlight w:val="white"/>
        </w:rPr>
        <w:t xml:space="preserve"> single data </w:t>
      </w:r>
    </w:p>
    <w:p w:rsidR="000A729B" w:rsidRDefault="00E46B47">
      <w:pPr>
        <w:shd w:val="clear" w:color="auto" w:fill="FFFFFF"/>
        <w:spacing w:before="280" w:line="240" w:lineRule="auto"/>
        <w:ind w:left="-709"/>
        <w:rPr>
          <w:rFonts w:ascii="Consolas" w:eastAsia="Consolas" w:hAnsi="Consolas" w:cs="Consolas"/>
          <w:sz w:val="23"/>
          <w:szCs w:val="23"/>
          <w:highlight w:val="white"/>
        </w:rPr>
      </w:pPr>
      <w:proofErr w:type="gramStart"/>
      <w:r>
        <w:rPr>
          <w:rFonts w:ascii="Consolas" w:eastAsia="Consolas" w:hAnsi="Consolas" w:cs="Consolas"/>
          <w:b/>
          <w:sz w:val="23"/>
          <w:szCs w:val="23"/>
          <w:highlight w:val="white"/>
        </w:rPr>
        <w:t>Promises :</w:t>
      </w:r>
      <w:proofErr w:type="gramEnd"/>
      <w:r>
        <w:rPr>
          <w:rFonts w:ascii="Consolas" w:eastAsia="Consolas" w:hAnsi="Consolas" w:cs="Consolas"/>
          <w:b/>
          <w:sz w:val="23"/>
          <w:szCs w:val="23"/>
          <w:highlight w:val="white"/>
        </w:rPr>
        <w:t xml:space="preserve"> </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w:t>
      </w:r>
    </w:p>
    <w:p w:rsidR="000A729B" w:rsidRDefault="000A729B">
      <w:pPr>
        <w:shd w:val="clear" w:color="auto" w:fill="FFFFFF"/>
        <w:spacing w:before="280" w:line="240" w:lineRule="auto"/>
        <w:ind w:left="-709"/>
        <w:rPr>
          <w:rFonts w:ascii="Consolas" w:eastAsia="Consolas" w:hAnsi="Consolas" w:cs="Consolas"/>
          <w:sz w:val="23"/>
          <w:szCs w:val="23"/>
          <w:highlight w:val="white"/>
        </w:rPr>
      </w:pPr>
    </w:p>
    <w:p w:rsidR="000A729B" w:rsidRDefault="000A729B">
      <w:pPr>
        <w:shd w:val="clear" w:color="auto" w:fill="FFFFFF"/>
        <w:spacing w:before="280" w:line="240" w:lineRule="auto"/>
        <w:ind w:left="-709"/>
        <w:rPr>
          <w:rFonts w:ascii="Consolas" w:eastAsia="Consolas" w:hAnsi="Consolas" w:cs="Consolas"/>
          <w:sz w:val="23"/>
          <w:szCs w:val="23"/>
          <w:highlight w:val="white"/>
        </w:rPr>
      </w:pPr>
    </w:p>
    <w:p w:rsidR="000A729B" w:rsidRDefault="00E46B47">
      <w:pPr>
        <w:shd w:val="clear" w:color="auto" w:fill="FFFFFF"/>
        <w:spacing w:before="280" w:line="240" w:lineRule="auto"/>
        <w:ind w:left="-709"/>
        <w:rPr>
          <w:rFonts w:ascii="Consolas" w:eastAsia="Consolas" w:hAnsi="Consolas" w:cs="Consolas"/>
          <w:b/>
          <w:sz w:val="23"/>
          <w:szCs w:val="23"/>
          <w:highlight w:val="white"/>
        </w:rPr>
      </w:pPr>
      <w:r>
        <w:rPr>
          <w:rFonts w:ascii="Consolas" w:eastAsia="Consolas" w:hAnsi="Consolas" w:cs="Consolas"/>
          <w:b/>
          <w:sz w:val="23"/>
          <w:szCs w:val="23"/>
          <w:highlight w:val="white"/>
        </w:rPr>
        <w:t xml:space="preserve">49) What is </w:t>
      </w:r>
      <w:proofErr w:type="spellStart"/>
      <w:proofErr w:type="gramStart"/>
      <w:r>
        <w:rPr>
          <w:rFonts w:ascii="Consolas" w:eastAsia="Consolas" w:hAnsi="Consolas" w:cs="Consolas"/>
          <w:b/>
          <w:sz w:val="23"/>
          <w:szCs w:val="23"/>
          <w:highlight w:val="white"/>
        </w:rPr>
        <w:t>Jquery</w:t>
      </w:r>
      <w:proofErr w:type="spellEnd"/>
      <w:r>
        <w:rPr>
          <w:rFonts w:ascii="Consolas" w:eastAsia="Consolas" w:hAnsi="Consolas" w:cs="Consolas"/>
          <w:b/>
          <w:sz w:val="23"/>
          <w:szCs w:val="23"/>
          <w:highlight w:val="white"/>
        </w:rPr>
        <w:t xml:space="preserve"> ?</w:t>
      </w:r>
      <w:proofErr w:type="gramEnd"/>
    </w:p>
    <w:p w:rsidR="000A729B" w:rsidRDefault="00E46B47">
      <w:pPr>
        <w:shd w:val="clear" w:color="auto" w:fill="FFFFFF"/>
        <w:spacing w:before="280" w:line="240" w:lineRule="auto"/>
        <w:ind w:left="-709"/>
        <w:rPr>
          <w:rFonts w:ascii="Consolas" w:eastAsia="Consolas" w:hAnsi="Consolas" w:cs="Consolas"/>
          <w:sz w:val="23"/>
          <w:szCs w:val="23"/>
          <w:highlight w:val="white"/>
        </w:rPr>
      </w:pPr>
      <w:proofErr w:type="spellStart"/>
      <w:proofErr w:type="gramStart"/>
      <w:r>
        <w:rPr>
          <w:rFonts w:ascii="Consolas" w:eastAsia="Consolas" w:hAnsi="Consolas" w:cs="Consolas"/>
          <w:sz w:val="23"/>
          <w:szCs w:val="23"/>
          <w:highlight w:val="white"/>
        </w:rPr>
        <w:t>jQuery</w:t>
      </w:r>
      <w:proofErr w:type="spellEnd"/>
      <w:proofErr w:type="gramEnd"/>
      <w:r>
        <w:rPr>
          <w:rFonts w:ascii="Consolas" w:eastAsia="Consolas" w:hAnsi="Consolas" w:cs="Consolas"/>
          <w:sz w:val="23"/>
          <w:szCs w:val="23"/>
          <w:highlight w:val="white"/>
        </w:rPr>
        <w:t xml:space="preserve"> is a lightweight, "write less, do more", JavaScript library.</w:t>
      </w:r>
    </w:p>
    <w:p w:rsidR="000A729B" w:rsidRDefault="000A729B">
      <w:pPr>
        <w:shd w:val="clear" w:color="auto" w:fill="FFFFFF"/>
        <w:spacing w:before="280" w:line="240" w:lineRule="auto"/>
        <w:ind w:left="-709"/>
        <w:rPr>
          <w:rFonts w:ascii="Consolas" w:eastAsia="Consolas" w:hAnsi="Consolas" w:cs="Consolas"/>
          <w:sz w:val="23"/>
          <w:szCs w:val="23"/>
          <w:highlight w:val="white"/>
        </w:rPr>
      </w:pP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 xml:space="preserve">The purpose of </w:t>
      </w:r>
      <w:proofErr w:type="spellStart"/>
      <w:r>
        <w:rPr>
          <w:rFonts w:ascii="Consolas" w:eastAsia="Consolas" w:hAnsi="Consolas" w:cs="Consolas"/>
          <w:sz w:val="23"/>
          <w:szCs w:val="23"/>
          <w:highlight w:val="white"/>
        </w:rPr>
        <w:t>jQuery</w:t>
      </w:r>
      <w:proofErr w:type="spellEnd"/>
      <w:r>
        <w:rPr>
          <w:rFonts w:ascii="Consolas" w:eastAsia="Consolas" w:hAnsi="Consolas" w:cs="Consolas"/>
          <w:sz w:val="23"/>
          <w:szCs w:val="23"/>
          <w:highlight w:val="white"/>
        </w:rPr>
        <w:t xml:space="preserve"> is to make it much easier to use JavaScript on your website.</w:t>
      </w:r>
    </w:p>
    <w:p w:rsidR="000A729B" w:rsidRDefault="000A729B">
      <w:pPr>
        <w:shd w:val="clear" w:color="auto" w:fill="FFFFFF"/>
        <w:spacing w:before="280" w:line="240" w:lineRule="auto"/>
        <w:ind w:left="-709"/>
        <w:rPr>
          <w:rFonts w:ascii="Consolas" w:eastAsia="Consolas" w:hAnsi="Consolas" w:cs="Consolas"/>
          <w:sz w:val="23"/>
          <w:szCs w:val="23"/>
          <w:highlight w:val="white"/>
        </w:rPr>
      </w:pPr>
    </w:p>
    <w:p w:rsidR="000A729B" w:rsidRDefault="00E46B47">
      <w:pPr>
        <w:shd w:val="clear" w:color="auto" w:fill="FFFFFF"/>
        <w:spacing w:before="280" w:line="240" w:lineRule="auto"/>
        <w:ind w:left="-709"/>
        <w:rPr>
          <w:rFonts w:ascii="Consolas" w:eastAsia="Consolas" w:hAnsi="Consolas" w:cs="Consolas"/>
          <w:sz w:val="23"/>
          <w:szCs w:val="23"/>
          <w:highlight w:val="white"/>
        </w:rPr>
      </w:pPr>
      <w:proofErr w:type="spellStart"/>
      <w:r>
        <w:rPr>
          <w:rFonts w:ascii="Consolas" w:eastAsia="Consolas" w:hAnsi="Consolas" w:cs="Consolas"/>
          <w:sz w:val="23"/>
          <w:szCs w:val="23"/>
          <w:highlight w:val="white"/>
        </w:rPr>
        <w:t>jQuery</w:t>
      </w:r>
      <w:proofErr w:type="spellEnd"/>
      <w:r>
        <w:rPr>
          <w:rFonts w:ascii="Consolas" w:eastAsia="Consolas" w:hAnsi="Consolas" w:cs="Consolas"/>
          <w:sz w:val="23"/>
          <w:szCs w:val="23"/>
          <w:highlight w:val="white"/>
        </w:rPr>
        <w:t xml:space="preserve"> takes a lot of common tasks that require many lines of JavaScript code to accomplish, and wraps them into methods that you can call with a single line of </w:t>
      </w:r>
      <w:proofErr w:type="spellStart"/>
      <w:r>
        <w:rPr>
          <w:rFonts w:ascii="Consolas" w:eastAsia="Consolas" w:hAnsi="Consolas" w:cs="Consolas"/>
          <w:sz w:val="23"/>
          <w:szCs w:val="23"/>
          <w:highlight w:val="white"/>
        </w:rPr>
        <w:t>code.jQuery</w:t>
      </w:r>
      <w:proofErr w:type="spellEnd"/>
      <w:r>
        <w:rPr>
          <w:rFonts w:ascii="Consolas" w:eastAsia="Consolas" w:hAnsi="Consolas" w:cs="Consolas"/>
          <w:sz w:val="23"/>
          <w:szCs w:val="23"/>
          <w:highlight w:val="white"/>
        </w:rPr>
        <w:t xml:space="preserve"> also simplifies a lot of the complicated things from JavaScript, like AJAX calls and DOM manipulation.</w:t>
      </w:r>
    </w:p>
    <w:p w:rsidR="000A729B" w:rsidRDefault="000A729B">
      <w:pPr>
        <w:shd w:val="clear" w:color="auto" w:fill="FFFFFF"/>
        <w:spacing w:before="280" w:line="240" w:lineRule="auto"/>
        <w:ind w:left="-709"/>
        <w:rPr>
          <w:rFonts w:ascii="Consolas" w:eastAsia="Consolas" w:hAnsi="Consolas" w:cs="Consolas"/>
          <w:sz w:val="23"/>
          <w:szCs w:val="23"/>
          <w:highlight w:val="white"/>
        </w:rPr>
      </w:pP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 xml:space="preserve">The </w:t>
      </w:r>
      <w:proofErr w:type="spellStart"/>
      <w:r>
        <w:rPr>
          <w:rFonts w:ascii="Consolas" w:eastAsia="Consolas" w:hAnsi="Consolas" w:cs="Consolas"/>
          <w:sz w:val="23"/>
          <w:szCs w:val="23"/>
          <w:highlight w:val="white"/>
        </w:rPr>
        <w:t>jQuery</w:t>
      </w:r>
      <w:proofErr w:type="spellEnd"/>
      <w:r>
        <w:rPr>
          <w:rFonts w:ascii="Consolas" w:eastAsia="Consolas" w:hAnsi="Consolas" w:cs="Consolas"/>
          <w:sz w:val="23"/>
          <w:szCs w:val="23"/>
          <w:highlight w:val="white"/>
        </w:rPr>
        <w:t xml:space="preserve"> library contains the following features:</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HTML/DOM manipulation</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CSS manipulation</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HTML event methods</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Effects and animations</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AJAX</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Utilities</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 xml:space="preserve">Tip: In addition, </w:t>
      </w:r>
      <w:proofErr w:type="spellStart"/>
      <w:r>
        <w:rPr>
          <w:rFonts w:ascii="Consolas" w:eastAsia="Consolas" w:hAnsi="Consolas" w:cs="Consolas"/>
          <w:sz w:val="23"/>
          <w:szCs w:val="23"/>
          <w:highlight w:val="white"/>
        </w:rPr>
        <w:t>jQuery</w:t>
      </w:r>
      <w:proofErr w:type="spellEnd"/>
      <w:r>
        <w:rPr>
          <w:rFonts w:ascii="Consolas" w:eastAsia="Consolas" w:hAnsi="Consolas" w:cs="Consolas"/>
          <w:sz w:val="23"/>
          <w:szCs w:val="23"/>
          <w:highlight w:val="white"/>
        </w:rPr>
        <w:t xml:space="preserve"> has </w:t>
      </w:r>
      <w:proofErr w:type="spellStart"/>
      <w:r>
        <w:rPr>
          <w:rFonts w:ascii="Consolas" w:eastAsia="Consolas" w:hAnsi="Consolas" w:cs="Consolas"/>
          <w:sz w:val="23"/>
          <w:szCs w:val="23"/>
          <w:highlight w:val="white"/>
        </w:rPr>
        <w:t>plugins</w:t>
      </w:r>
      <w:proofErr w:type="spellEnd"/>
      <w:r>
        <w:rPr>
          <w:rFonts w:ascii="Consolas" w:eastAsia="Consolas" w:hAnsi="Consolas" w:cs="Consolas"/>
          <w:sz w:val="23"/>
          <w:szCs w:val="23"/>
          <w:highlight w:val="white"/>
        </w:rPr>
        <w:t xml:space="preserve"> for almost any task out there.</w:t>
      </w:r>
    </w:p>
    <w:p w:rsidR="000A729B" w:rsidRDefault="000A729B">
      <w:pPr>
        <w:shd w:val="clear" w:color="auto" w:fill="FFFFFF"/>
        <w:spacing w:before="280" w:line="240" w:lineRule="auto"/>
        <w:ind w:left="-709"/>
        <w:rPr>
          <w:rFonts w:ascii="Consolas" w:eastAsia="Consolas" w:hAnsi="Consolas" w:cs="Consolas"/>
          <w:sz w:val="23"/>
          <w:szCs w:val="23"/>
          <w:highlight w:val="white"/>
        </w:rPr>
      </w:pP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 xml:space="preserve">Why </w:t>
      </w:r>
      <w:proofErr w:type="spellStart"/>
      <w:r>
        <w:rPr>
          <w:rFonts w:ascii="Consolas" w:eastAsia="Consolas" w:hAnsi="Consolas" w:cs="Consolas"/>
          <w:sz w:val="23"/>
          <w:szCs w:val="23"/>
          <w:highlight w:val="white"/>
        </w:rPr>
        <w:t>jQuery</w:t>
      </w:r>
      <w:proofErr w:type="spellEnd"/>
      <w:r>
        <w:rPr>
          <w:rFonts w:ascii="Consolas" w:eastAsia="Consolas" w:hAnsi="Consolas" w:cs="Consolas"/>
          <w:sz w:val="23"/>
          <w:szCs w:val="23"/>
          <w:highlight w:val="white"/>
        </w:rPr>
        <w:t>?</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lastRenderedPageBreak/>
        <w:t xml:space="preserve">There are lots of other JavaScript libraries out there, but </w:t>
      </w:r>
      <w:proofErr w:type="spellStart"/>
      <w:r>
        <w:rPr>
          <w:rFonts w:ascii="Consolas" w:eastAsia="Consolas" w:hAnsi="Consolas" w:cs="Consolas"/>
          <w:sz w:val="23"/>
          <w:szCs w:val="23"/>
          <w:highlight w:val="white"/>
        </w:rPr>
        <w:t>jQuery</w:t>
      </w:r>
      <w:proofErr w:type="spellEnd"/>
      <w:r>
        <w:rPr>
          <w:rFonts w:ascii="Consolas" w:eastAsia="Consolas" w:hAnsi="Consolas" w:cs="Consolas"/>
          <w:sz w:val="23"/>
          <w:szCs w:val="23"/>
          <w:highlight w:val="white"/>
        </w:rPr>
        <w:t xml:space="preserve"> is probably the most popular, and also the most extendable.</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 xml:space="preserve">Many of the biggest companies on the Web use </w:t>
      </w:r>
      <w:proofErr w:type="spellStart"/>
      <w:r>
        <w:rPr>
          <w:rFonts w:ascii="Consolas" w:eastAsia="Consolas" w:hAnsi="Consolas" w:cs="Consolas"/>
          <w:sz w:val="23"/>
          <w:szCs w:val="23"/>
          <w:highlight w:val="white"/>
        </w:rPr>
        <w:t>jQuery</w:t>
      </w:r>
      <w:proofErr w:type="spellEnd"/>
      <w:r>
        <w:rPr>
          <w:rFonts w:ascii="Consolas" w:eastAsia="Consolas" w:hAnsi="Consolas" w:cs="Consolas"/>
          <w:sz w:val="23"/>
          <w:szCs w:val="23"/>
          <w:highlight w:val="white"/>
        </w:rPr>
        <w:t>, such as:</w:t>
      </w:r>
    </w:p>
    <w:p w:rsidR="000A729B" w:rsidRDefault="000A729B">
      <w:pPr>
        <w:shd w:val="clear" w:color="auto" w:fill="FFFFFF"/>
        <w:spacing w:before="280" w:line="240" w:lineRule="auto"/>
        <w:ind w:left="-709"/>
        <w:rPr>
          <w:rFonts w:ascii="Consolas" w:eastAsia="Consolas" w:hAnsi="Consolas" w:cs="Consolas"/>
          <w:sz w:val="23"/>
          <w:szCs w:val="23"/>
          <w:highlight w:val="white"/>
        </w:rPr>
      </w:pP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Google</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Microsoft</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IBM</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Netflix</w:t>
      </w:r>
    </w:p>
    <w:p w:rsidR="000A729B" w:rsidRDefault="000A729B">
      <w:pPr>
        <w:shd w:val="clear" w:color="auto" w:fill="FFFFFF"/>
        <w:spacing w:before="280" w:line="240" w:lineRule="auto"/>
        <w:ind w:left="-709"/>
        <w:rPr>
          <w:rFonts w:ascii="Consolas" w:eastAsia="Consolas" w:hAnsi="Consolas" w:cs="Consolas"/>
          <w:sz w:val="23"/>
          <w:szCs w:val="23"/>
          <w:highlight w:val="white"/>
        </w:rPr>
      </w:pP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 xml:space="preserve">There are several ways to start using </w:t>
      </w:r>
      <w:proofErr w:type="spellStart"/>
      <w:r>
        <w:rPr>
          <w:rFonts w:ascii="Consolas" w:eastAsia="Consolas" w:hAnsi="Consolas" w:cs="Consolas"/>
          <w:sz w:val="23"/>
          <w:szCs w:val="23"/>
          <w:highlight w:val="white"/>
        </w:rPr>
        <w:t>jQuery</w:t>
      </w:r>
      <w:proofErr w:type="spellEnd"/>
      <w:r>
        <w:rPr>
          <w:rFonts w:ascii="Consolas" w:eastAsia="Consolas" w:hAnsi="Consolas" w:cs="Consolas"/>
          <w:sz w:val="23"/>
          <w:szCs w:val="23"/>
          <w:highlight w:val="white"/>
        </w:rPr>
        <w:t xml:space="preserve"> on your web site. You can:</w:t>
      </w:r>
    </w:p>
    <w:p w:rsidR="000A729B" w:rsidRDefault="000A729B">
      <w:pPr>
        <w:shd w:val="clear" w:color="auto" w:fill="FFFFFF"/>
        <w:spacing w:before="280" w:line="240" w:lineRule="auto"/>
        <w:ind w:left="-709"/>
        <w:rPr>
          <w:rFonts w:ascii="Consolas" w:eastAsia="Consolas" w:hAnsi="Consolas" w:cs="Consolas"/>
          <w:sz w:val="23"/>
          <w:szCs w:val="23"/>
          <w:highlight w:val="white"/>
        </w:rPr>
      </w:pP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Method-1</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 xml:space="preserve">Download the </w:t>
      </w:r>
      <w:proofErr w:type="spellStart"/>
      <w:r>
        <w:rPr>
          <w:rFonts w:ascii="Consolas" w:eastAsia="Consolas" w:hAnsi="Consolas" w:cs="Consolas"/>
          <w:sz w:val="23"/>
          <w:szCs w:val="23"/>
          <w:highlight w:val="white"/>
        </w:rPr>
        <w:t>jQuery</w:t>
      </w:r>
      <w:proofErr w:type="spellEnd"/>
      <w:r>
        <w:rPr>
          <w:rFonts w:ascii="Consolas" w:eastAsia="Consolas" w:hAnsi="Consolas" w:cs="Consolas"/>
          <w:sz w:val="23"/>
          <w:szCs w:val="23"/>
          <w:highlight w:val="white"/>
        </w:rPr>
        <w:t xml:space="preserve"> library from jQuery.com</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 xml:space="preserve">Downloading </w:t>
      </w:r>
      <w:proofErr w:type="spellStart"/>
      <w:r>
        <w:rPr>
          <w:rFonts w:ascii="Consolas" w:eastAsia="Consolas" w:hAnsi="Consolas" w:cs="Consolas"/>
          <w:sz w:val="23"/>
          <w:szCs w:val="23"/>
          <w:highlight w:val="white"/>
        </w:rPr>
        <w:t>jQuery</w:t>
      </w:r>
      <w:proofErr w:type="spellEnd"/>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 xml:space="preserve">There are two versions of </w:t>
      </w:r>
      <w:proofErr w:type="spellStart"/>
      <w:r>
        <w:rPr>
          <w:rFonts w:ascii="Consolas" w:eastAsia="Consolas" w:hAnsi="Consolas" w:cs="Consolas"/>
          <w:sz w:val="23"/>
          <w:szCs w:val="23"/>
          <w:highlight w:val="white"/>
        </w:rPr>
        <w:t>jQuery</w:t>
      </w:r>
      <w:proofErr w:type="spellEnd"/>
      <w:r>
        <w:rPr>
          <w:rFonts w:ascii="Consolas" w:eastAsia="Consolas" w:hAnsi="Consolas" w:cs="Consolas"/>
          <w:sz w:val="23"/>
          <w:szCs w:val="23"/>
          <w:highlight w:val="white"/>
        </w:rPr>
        <w:t xml:space="preserve"> available for downloading:</w:t>
      </w:r>
    </w:p>
    <w:p w:rsidR="000A729B" w:rsidRDefault="000A729B">
      <w:pPr>
        <w:shd w:val="clear" w:color="auto" w:fill="FFFFFF"/>
        <w:spacing w:before="280" w:line="240" w:lineRule="auto"/>
        <w:ind w:left="-709"/>
        <w:rPr>
          <w:rFonts w:ascii="Consolas" w:eastAsia="Consolas" w:hAnsi="Consolas" w:cs="Consolas"/>
          <w:sz w:val="23"/>
          <w:szCs w:val="23"/>
          <w:highlight w:val="white"/>
        </w:rPr>
      </w:pP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Production version - this is for your live website because it has been minified and compressed</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Development version - this is for testing and development (uncompressed and readable code)</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Both versions can be downloaded from jQuery.com.</w:t>
      </w:r>
    </w:p>
    <w:p w:rsidR="000A729B" w:rsidRDefault="000A729B">
      <w:pPr>
        <w:shd w:val="clear" w:color="auto" w:fill="FFFFFF"/>
        <w:spacing w:before="280" w:line="240" w:lineRule="auto"/>
        <w:ind w:left="-709"/>
        <w:rPr>
          <w:rFonts w:ascii="Consolas" w:eastAsia="Consolas" w:hAnsi="Consolas" w:cs="Consolas"/>
          <w:sz w:val="23"/>
          <w:szCs w:val="23"/>
          <w:highlight w:val="white"/>
        </w:rPr>
      </w:pP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 xml:space="preserve">The </w:t>
      </w:r>
      <w:proofErr w:type="spellStart"/>
      <w:r>
        <w:rPr>
          <w:rFonts w:ascii="Consolas" w:eastAsia="Consolas" w:hAnsi="Consolas" w:cs="Consolas"/>
          <w:sz w:val="23"/>
          <w:szCs w:val="23"/>
          <w:highlight w:val="white"/>
        </w:rPr>
        <w:t>jQuery</w:t>
      </w:r>
      <w:proofErr w:type="spellEnd"/>
      <w:r>
        <w:rPr>
          <w:rFonts w:ascii="Consolas" w:eastAsia="Consolas" w:hAnsi="Consolas" w:cs="Consolas"/>
          <w:sz w:val="23"/>
          <w:szCs w:val="23"/>
          <w:highlight w:val="white"/>
        </w:rPr>
        <w:t xml:space="preserve"> library is a single JavaScript file, and you reference it with the HTML &lt;script&gt; tag (notice that the &lt;script&gt; tag should be inside the &lt;head&gt; section):</w:t>
      </w:r>
    </w:p>
    <w:p w:rsidR="000A729B" w:rsidRDefault="000A729B">
      <w:pPr>
        <w:shd w:val="clear" w:color="auto" w:fill="FFFFFF"/>
        <w:spacing w:before="280" w:line="240" w:lineRule="auto"/>
        <w:ind w:left="-709"/>
        <w:rPr>
          <w:rFonts w:ascii="Consolas" w:eastAsia="Consolas" w:hAnsi="Consolas" w:cs="Consolas"/>
          <w:sz w:val="23"/>
          <w:szCs w:val="23"/>
          <w:highlight w:val="white"/>
        </w:rPr>
      </w:pP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&lt;</w:t>
      </w:r>
      <w:proofErr w:type="gramStart"/>
      <w:r>
        <w:rPr>
          <w:rFonts w:ascii="Consolas" w:eastAsia="Consolas" w:hAnsi="Consolas" w:cs="Consolas"/>
          <w:sz w:val="23"/>
          <w:szCs w:val="23"/>
          <w:highlight w:val="white"/>
        </w:rPr>
        <w:t>head</w:t>
      </w:r>
      <w:proofErr w:type="gramEnd"/>
      <w:r>
        <w:rPr>
          <w:rFonts w:ascii="Consolas" w:eastAsia="Consolas" w:hAnsi="Consolas" w:cs="Consolas"/>
          <w:sz w:val="23"/>
          <w:szCs w:val="23"/>
          <w:highlight w:val="white"/>
        </w:rPr>
        <w:t>&gt;</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&lt;</w:t>
      </w:r>
      <w:proofErr w:type="gramStart"/>
      <w:r>
        <w:rPr>
          <w:rFonts w:ascii="Consolas" w:eastAsia="Consolas" w:hAnsi="Consolas" w:cs="Consolas"/>
          <w:sz w:val="23"/>
          <w:szCs w:val="23"/>
          <w:highlight w:val="white"/>
        </w:rPr>
        <w:t>script</w:t>
      </w:r>
      <w:proofErr w:type="gramEnd"/>
      <w:r>
        <w:rPr>
          <w:rFonts w:ascii="Consolas" w:eastAsia="Consolas" w:hAnsi="Consolas" w:cs="Consolas"/>
          <w:sz w:val="23"/>
          <w:szCs w:val="23"/>
          <w:highlight w:val="white"/>
        </w:rPr>
        <w:t xml:space="preserve"> </w:t>
      </w:r>
      <w:proofErr w:type="spellStart"/>
      <w:r>
        <w:rPr>
          <w:rFonts w:ascii="Consolas" w:eastAsia="Consolas" w:hAnsi="Consolas" w:cs="Consolas"/>
          <w:sz w:val="23"/>
          <w:szCs w:val="23"/>
          <w:highlight w:val="white"/>
        </w:rPr>
        <w:t>src</w:t>
      </w:r>
      <w:proofErr w:type="spellEnd"/>
      <w:r>
        <w:rPr>
          <w:rFonts w:ascii="Consolas" w:eastAsia="Consolas" w:hAnsi="Consolas" w:cs="Consolas"/>
          <w:sz w:val="23"/>
          <w:szCs w:val="23"/>
          <w:highlight w:val="white"/>
        </w:rPr>
        <w:t>="jquery-3.5.1.min.js"&gt;&lt;/script&gt;</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lastRenderedPageBreak/>
        <w:t>&lt;/head&gt;</w:t>
      </w:r>
    </w:p>
    <w:p w:rsidR="000A729B" w:rsidRDefault="000A729B">
      <w:pPr>
        <w:shd w:val="clear" w:color="auto" w:fill="FFFFFF"/>
        <w:spacing w:before="280" w:line="240" w:lineRule="auto"/>
        <w:ind w:left="-709"/>
        <w:rPr>
          <w:rFonts w:ascii="Consolas" w:eastAsia="Consolas" w:hAnsi="Consolas" w:cs="Consolas"/>
          <w:sz w:val="23"/>
          <w:szCs w:val="23"/>
          <w:highlight w:val="white"/>
        </w:rPr>
      </w:pPr>
    </w:p>
    <w:p w:rsidR="000A729B" w:rsidRDefault="000A729B">
      <w:pPr>
        <w:shd w:val="clear" w:color="auto" w:fill="FFFFFF"/>
        <w:spacing w:before="280" w:line="240" w:lineRule="auto"/>
        <w:ind w:left="-709"/>
        <w:rPr>
          <w:rFonts w:ascii="Consolas" w:eastAsia="Consolas" w:hAnsi="Consolas" w:cs="Consolas"/>
          <w:sz w:val="23"/>
          <w:szCs w:val="23"/>
          <w:highlight w:val="white"/>
        </w:rPr>
      </w:pPr>
    </w:p>
    <w:p w:rsidR="000A729B" w:rsidRDefault="000A729B">
      <w:pPr>
        <w:shd w:val="clear" w:color="auto" w:fill="FFFFFF"/>
        <w:spacing w:before="280" w:line="240" w:lineRule="auto"/>
        <w:ind w:left="-709"/>
        <w:rPr>
          <w:rFonts w:ascii="Consolas" w:eastAsia="Consolas" w:hAnsi="Consolas" w:cs="Consolas"/>
          <w:sz w:val="23"/>
          <w:szCs w:val="23"/>
          <w:highlight w:val="white"/>
        </w:rPr>
      </w:pPr>
    </w:p>
    <w:p w:rsidR="000A729B" w:rsidRDefault="000A729B">
      <w:pPr>
        <w:shd w:val="clear" w:color="auto" w:fill="FFFFFF"/>
        <w:spacing w:before="280" w:line="240" w:lineRule="auto"/>
        <w:ind w:left="-709"/>
        <w:rPr>
          <w:rFonts w:ascii="Consolas" w:eastAsia="Consolas" w:hAnsi="Consolas" w:cs="Consolas"/>
          <w:sz w:val="23"/>
          <w:szCs w:val="23"/>
          <w:highlight w:val="white"/>
        </w:rPr>
      </w:pP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Method-</w:t>
      </w:r>
      <w:proofErr w:type="gramStart"/>
      <w:r>
        <w:rPr>
          <w:rFonts w:ascii="Consolas" w:eastAsia="Consolas" w:hAnsi="Consolas" w:cs="Consolas"/>
          <w:sz w:val="23"/>
          <w:szCs w:val="23"/>
          <w:highlight w:val="white"/>
        </w:rPr>
        <w:t>2  Include</w:t>
      </w:r>
      <w:proofErr w:type="gramEnd"/>
      <w:r>
        <w:rPr>
          <w:rFonts w:ascii="Consolas" w:eastAsia="Consolas" w:hAnsi="Consolas" w:cs="Consolas"/>
          <w:sz w:val="23"/>
          <w:szCs w:val="23"/>
          <w:highlight w:val="white"/>
        </w:rPr>
        <w:t xml:space="preserve"> </w:t>
      </w:r>
      <w:proofErr w:type="spellStart"/>
      <w:r>
        <w:rPr>
          <w:rFonts w:ascii="Consolas" w:eastAsia="Consolas" w:hAnsi="Consolas" w:cs="Consolas"/>
          <w:sz w:val="23"/>
          <w:szCs w:val="23"/>
          <w:highlight w:val="white"/>
        </w:rPr>
        <w:t>jQuery</w:t>
      </w:r>
      <w:proofErr w:type="spellEnd"/>
      <w:r>
        <w:rPr>
          <w:rFonts w:ascii="Consolas" w:eastAsia="Consolas" w:hAnsi="Consolas" w:cs="Consolas"/>
          <w:sz w:val="23"/>
          <w:szCs w:val="23"/>
          <w:highlight w:val="white"/>
        </w:rPr>
        <w:t xml:space="preserve"> from a CDN, like Google</w:t>
      </w:r>
    </w:p>
    <w:p w:rsidR="000A729B" w:rsidRDefault="00E46B47">
      <w:pPr>
        <w:shd w:val="clear" w:color="auto" w:fill="FFFFFF"/>
        <w:spacing w:before="280" w:line="240" w:lineRule="auto"/>
        <w:ind w:left="-709"/>
        <w:rPr>
          <w:rFonts w:ascii="Consolas" w:eastAsia="Consolas" w:hAnsi="Consolas" w:cs="Consolas"/>
          <w:sz w:val="23"/>
          <w:szCs w:val="23"/>
          <w:highlight w:val="white"/>
        </w:rPr>
      </w:pPr>
      <w:proofErr w:type="spellStart"/>
      <w:proofErr w:type="gramStart"/>
      <w:r>
        <w:rPr>
          <w:rFonts w:ascii="Consolas" w:eastAsia="Consolas" w:hAnsi="Consolas" w:cs="Consolas"/>
          <w:sz w:val="23"/>
          <w:szCs w:val="23"/>
          <w:highlight w:val="white"/>
        </w:rPr>
        <w:t>jQuery</w:t>
      </w:r>
      <w:proofErr w:type="spellEnd"/>
      <w:proofErr w:type="gramEnd"/>
      <w:r>
        <w:rPr>
          <w:rFonts w:ascii="Consolas" w:eastAsia="Consolas" w:hAnsi="Consolas" w:cs="Consolas"/>
          <w:sz w:val="23"/>
          <w:szCs w:val="23"/>
          <w:highlight w:val="white"/>
        </w:rPr>
        <w:t xml:space="preserve"> CDN</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 xml:space="preserve">If you don't want to download and host </w:t>
      </w:r>
      <w:proofErr w:type="spellStart"/>
      <w:r>
        <w:rPr>
          <w:rFonts w:ascii="Consolas" w:eastAsia="Consolas" w:hAnsi="Consolas" w:cs="Consolas"/>
          <w:sz w:val="23"/>
          <w:szCs w:val="23"/>
          <w:highlight w:val="white"/>
        </w:rPr>
        <w:t>jQuery</w:t>
      </w:r>
      <w:proofErr w:type="spellEnd"/>
      <w:r>
        <w:rPr>
          <w:rFonts w:ascii="Consolas" w:eastAsia="Consolas" w:hAnsi="Consolas" w:cs="Consolas"/>
          <w:sz w:val="23"/>
          <w:szCs w:val="23"/>
          <w:highlight w:val="white"/>
        </w:rPr>
        <w:t xml:space="preserve"> yourself, you can include it from a CDN (Content Delivery Network).</w:t>
      </w:r>
    </w:p>
    <w:p w:rsidR="000A729B" w:rsidRDefault="000A729B">
      <w:pPr>
        <w:shd w:val="clear" w:color="auto" w:fill="FFFFFF"/>
        <w:spacing w:before="280" w:line="240" w:lineRule="auto"/>
        <w:ind w:left="-709"/>
        <w:rPr>
          <w:rFonts w:ascii="Consolas" w:eastAsia="Consolas" w:hAnsi="Consolas" w:cs="Consolas"/>
          <w:sz w:val="23"/>
          <w:szCs w:val="23"/>
          <w:highlight w:val="white"/>
        </w:rPr>
      </w:pP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 xml:space="preserve">Google is an example of someone who </w:t>
      </w:r>
      <w:proofErr w:type="gramStart"/>
      <w:r>
        <w:rPr>
          <w:rFonts w:ascii="Consolas" w:eastAsia="Consolas" w:hAnsi="Consolas" w:cs="Consolas"/>
          <w:sz w:val="23"/>
          <w:szCs w:val="23"/>
          <w:highlight w:val="white"/>
        </w:rPr>
        <w:t>host</w:t>
      </w:r>
      <w:proofErr w:type="gramEnd"/>
      <w:r>
        <w:rPr>
          <w:rFonts w:ascii="Consolas" w:eastAsia="Consolas" w:hAnsi="Consolas" w:cs="Consolas"/>
          <w:sz w:val="23"/>
          <w:szCs w:val="23"/>
          <w:highlight w:val="white"/>
        </w:rPr>
        <w:t xml:space="preserve"> </w:t>
      </w:r>
      <w:proofErr w:type="spellStart"/>
      <w:r>
        <w:rPr>
          <w:rFonts w:ascii="Consolas" w:eastAsia="Consolas" w:hAnsi="Consolas" w:cs="Consolas"/>
          <w:sz w:val="23"/>
          <w:szCs w:val="23"/>
          <w:highlight w:val="white"/>
        </w:rPr>
        <w:t>jQuery</w:t>
      </w:r>
      <w:proofErr w:type="spellEnd"/>
      <w:r>
        <w:rPr>
          <w:rFonts w:ascii="Consolas" w:eastAsia="Consolas" w:hAnsi="Consolas" w:cs="Consolas"/>
          <w:sz w:val="23"/>
          <w:szCs w:val="23"/>
          <w:highlight w:val="white"/>
        </w:rPr>
        <w:t>:</w:t>
      </w:r>
    </w:p>
    <w:p w:rsidR="000A729B" w:rsidRDefault="000A729B">
      <w:pPr>
        <w:shd w:val="clear" w:color="auto" w:fill="FFFFFF"/>
        <w:spacing w:before="280" w:line="240" w:lineRule="auto"/>
        <w:ind w:left="-709"/>
        <w:rPr>
          <w:rFonts w:ascii="Consolas" w:eastAsia="Consolas" w:hAnsi="Consolas" w:cs="Consolas"/>
          <w:sz w:val="23"/>
          <w:szCs w:val="23"/>
          <w:highlight w:val="white"/>
        </w:rPr>
      </w:pPr>
    </w:p>
    <w:p w:rsidR="000A729B" w:rsidRDefault="000A729B">
      <w:pPr>
        <w:shd w:val="clear" w:color="auto" w:fill="FFFFFF"/>
        <w:spacing w:before="280" w:line="240" w:lineRule="auto"/>
        <w:ind w:left="-709"/>
        <w:rPr>
          <w:rFonts w:ascii="Consolas" w:eastAsia="Consolas" w:hAnsi="Consolas" w:cs="Consolas"/>
          <w:sz w:val="23"/>
          <w:szCs w:val="23"/>
          <w:highlight w:val="white"/>
        </w:rPr>
      </w:pPr>
    </w:p>
    <w:p w:rsidR="000A729B" w:rsidRDefault="000A729B">
      <w:pPr>
        <w:shd w:val="clear" w:color="auto" w:fill="FFFFFF"/>
        <w:spacing w:before="280" w:line="240" w:lineRule="auto"/>
        <w:ind w:left="-709"/>
        <w:rPr>
          <w:rFonts w:ascii="Consolas" w:eastAsia="Consolas" w:hAnsi="Consolas" w:cs="Consolas"/>
          <w:sz w:val="23"/>
          <w:szCs w:val="23"/>
          <w:highlight w:val="white"/>
        </w:rPr>
      </w:pPr>
    </w:p>
    <w:p w:rsidR="000A729B" w:rsidRDefault="000A729B">
      <w:pPr>
        <w:shd w:val="clear" w:color="auto" w:fill="FFFFFF"/>
        <w:spacing w:before="280" w:line="240" w:lineRule="auto"/>
        <w:ind w:left="-709"/>
        <w:rPr>
          <w:rFonts w:ascii="Consolas" w:eastAsia="Consolas" w:hAnsi="Consolas" w:cs="Consolas"/>
          <w:sz w:val="23"/>
          <w:szCs w:val="23"/>
          <w:highlight w:val="white"/>
        </w:rPr>
      </w:pP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&lt;</w:t>
      </w:r>
      <w:proofErr w:type="gramStart"/>
      <w:r>
        <w:rPr>
          <w:rFonts w:ascii="Consolas" w:eastAsia="Consolas" w:hAnsi="Consolas" w:cs="Consolas"/>
          <w:sz w:val="23"/>
          <w:szCs w:val="23"/>
          <w:highlight w:val="white"/>
        </w:rPr>
        <w:t>head</w:t>
      </w:r>
      <w:proofErr w:type="gramEnd"/>
      <w:r>
        <w:rPr>
          <w:rFonts w:ascii="Consolas" w:eastAsia="Consolas" w:hAnsi="Consolas" w:cs="Consolas"/>
          <w:sz w:val="23"/>
          <w:szCs w:val="23"/>
          <w:highlight w:val="white"/>
        </w:rPr>
        <w:t>&gt;</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&lt;</w:t>
      </w:r>
      <w:proofErr w:type="gramStart"/>
      <w:r>
        <w:rPr>
          <w:rFonts w:ascii="Consolas" w:eastAsia="Consolas" w:hAnsi="Consolas" w:cs="Consolas"/>
          <w:sz w:val="23"/>
          <w:szCs w:val="23"/>
          <w:highlight w:val="white"/>
        </w:rPr>
        <w:t>script</w:t>
      </w:r>
      <w:proofErr w:type="gramEnd"/>
      <w:r>
        <w:rPr>
          <w:rFonts w:ascii="Consolas" w:eastAsia="Consolas" w:hAnsi="Consolas" w:cs="Consolas"/>
          <w:sz w:val="23"/>
          <w:szCs w:val="23"/>
          <w:highlight w:val="white"/>
        </w:rPr>
        <w:t xml:space="preserve"> src="https://ajax.googleapis.com/ajax/libs/jquery/3.5.1/jquery.min.js"&gt;&lt;/script&gt;</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&lt;/head&gt;</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The Document Ready Event</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 xml:space="preserve">You might have noticed that all </w:t>
      </w:r>
      <w:proofErr w:type="spellStart"/>
      <w:r>
        <w:rPr>
          <w:rFonts w:ascii="Consolas" w:eastAsia="Consolas" w:hAnsi="Consolas" w:cs="Consolas"/>
          <w:sz w:val="23"/>
          <w:szCs w:val="23"/>
          <w:highlight w:val="white"/>
        </w:rPr>
        <w:t>jQuery</w:t>
      </w:r>
      <w:proofErr w:type="spellEnd"/>
      <w:r>
        <w:rPr>
          <w:rFonts w:ascii="Consolas" w:eastAsia="Consolas" w:hAnsi="Consolas" w:cs="Consolas"/>
          <w:sz w:val="23"/>
          <w:szCs w:val="23"/>
          <w:highlight w:val="white"/>
        </w:rPr>
        <w:t xml:space="preserve"> methods in our </w:t>
      </w:r>
      <w:proofErr w:type="gramStart"/>
      <w:r>
        <w:rPr>
          <w:rFonts w:ascii="Consolas" w:eastAsia="Consolas" w:hAnsi="Consolas" w:cs="Consolas"/>
          <w:sz w:val="23"/>
          <w:szCs w:val="23"/>
          <w:highlight w:val="white"/>
        </w:rPr>
        <w:t>examples,</w:t>
      </w:r>
      <w:proofErr w:type="gramEnd"/>
      <w:r>
        <w:rPr>
          <w:rFonts w:ascii="Consolas" w:eastAsia="Consolas" w:hAnsi="Consolas" w:cs="Consolas"/>
          <w:sz w:val="23"/>
          <w:szCs w:val="23"/>
          <w:highlight w:val="white"/>
        </w:rPr>
        <w:t xml:space="preserve"> are inside a document ready event:</w:t>
      </w:r>
    </w:p>
    <w:p w:rsidR="000A729B" w:rsidRDefault="000A729B">
      <w:pPr>
        <w:shd w:val="clear" w:color="auto" w:fill="FFFFFF"/>
        <w:spacing w:before="280" w:line="240" w:lineRule="auto"/>
        <w:ind w:left="-709"/>
        <w:rPr>
          <w:rFonts w:ascii="Consolas" w:eastAsia="Consolas" w:hAnsi="Consolas" w:cs="Consolas"/>
          <w:sz w:val="23"/>
          <w:szCs w:val="23"/>
          <w:highlight w:val="white"/>
        </w:rPr>
      </w:pP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&lt;</w:t>
      </w:r>
      <w:proofErr w:type="gramStart"/>
      <w:r>
        <w:rPr>
          <w:rFonts w:ascii="Consolas" w:eastAsia="Consolas" w:hAnsi="Consolas" w:cs="Consolas"/>
          <w:sz w:val="23"/>
          <w:szCs w:val="23"/>
          <w:highlight w:val="white"/>
        </w:rPr>
        <w:t>script</w:t>
      </w:r>
      <w:proofErr w:type="gramEnd"/>
      <w:r>
        <w:rPr>
          <w:rFonts w:ascii="Consolas" w:eastAsia="Consolas" w:hAnsi="Consolas" w:cs="Consolas"/>
          <w:sz w:val="23"/>
          <w:szCs w:val="23"/>
          <w:highlight w:val="white"/>
        </w:rPr>
        <w:t>&gt;</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$(document).</w:t>
      </w:r>
      <w:proofErr w:type="gramStart"/>
      <w:r>
        <w:rPr>
          <w:rFonts w:ascii="Consolas" w:eastAsia="Consolas" w:hAnsi="Consolas" w:cs="Consolas"/>
          <w:sz w:val="23"/>
          <w:szCs w:val="23"/>
          <w:highlight w:val="white"/>
        </w:rPr>
        <w:t>ready(</w:t>
      </w:r>
      <w:proofErr w:type="gramEnd"/>
      <w:r>
        <w:rPr>
          <w:rFonts w:ascii="Consolas" w:eastAsia="Consolas" w:hAnsi="Consolas" w:cs="Consolas"/>
          <w:sz w:val="23"/>
          <w:szCs w:val="23"/>
          <w:highlight w:val="white"/>
        </w:rPr>
        <w:t>function(){</w:t>
      </w:r>
    </w:p>
    <w:p w:rsidR="000A729B" w:rsidRDefault="000A729B">
      <w:pPr>
        <w:shd w:val="clear" w:color="auto" w:fill="FFFFFF"/>
        <w:spacing w:before="280" w:line="240" w:lineRule="auto"/>
        <w:ind w:left="-709"/>
        <w:rPr>
          <w:rFonts w:ascii="Consolas" w:eastAsia="Consolas" w:hAnsi="Consolas" w:cs="Consolas"/>
          <w:sz w:val="23"/>
          <w:szCs w:val="23"/>
          <w:highlight w:val="white"/>
        </w:rPr>
      </w:pP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lastRenderedPageBreak/>
        <w:t xml:space="preserve">  // </w:t>
      </w:r>
      <w:proofErr w:type="spellStart"/>
      <w:r>
        <w:rPr>
          <w:rFonts w:ascii="Consolas" w:eastAsia="Consolas" w:hAnsi="Consolas" w:cs="Consolas"/>
          <w:sz w:val="23"/>
          <w:szCs w:val="23"/>
          <w:highlight w:val="white"/>
        </w:rPr>
        <w:t>jQuery</w:t>
      </w:r>
      <w:proofErr w:type="spellEnd"/>
      <w:r>
        <w:rPr>
          <w:rFonts w:ascii="Consolas" w:eastAsia="Consolas" w:hAnsi="Consolas" w:cs="Consolas"/>
          <w:sz w:val="23"/>
          <w:szCs w:val="23"/>
          <w:highlight w:val="white"/>
        </w:rPr>
        <w:t xml:space="preserve"> methods go here...</w:t>
      </w:r>
    </w:p>
    <w:p w:rsidR="000A729B" w:rsidRDefault="000A729B">
      <w:pPr>
        <w:shd w:val="clear" w:color="auto" w:fill="FFFFFF"/>
        <w:spacing w:before="280" w:line="240" w:lineRule="auto"/>
        <w:ind w:left="-709"/>
        <w:rPr>
          <w:rFonts w:ascii="Consolas" w:eastAsia="Consolas" w:hAnsi="Consolas" w:cs="Consolas"/>
          <w:sz w:val="23"/>
          <w:szCs w:val="23"/>
          <w:highlight w:val="white"/>
        </w:rPr>
      </w:pP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&lt;/script&gt;</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 xml:space="preserve">This is to prevent any </w:t>
      </w:r>
      <w:proofErr w:type="spellStart"/>
      <w:r>
        <w:rPr>
          <w:rFonts w:ascii="Consolas" w:eastAsia="Consolas" w:hAnsi="Consolas" w:cs="Consolas"/>
          <w:sz w:val="23"/>
          <w:szCs w:val="23"/>
          <w:highlight w:val="white"/>
        </w:rPr>
        <w:t>jQuery</w:t>
      </w:r>
      <w:proofErr w:type="spellEnd"/>
      <w:r>
        <w:rPr>
          <w:rFonts w:ascii="Consolas" w:eastAsia="Consolas" w:hAnsi="Consolas" w:cs="Consolas"/>
          <w:sz w:val="23"/>
          <w:szCs w:val="23"/>
          <w:highlight w:val="white"/>
        </w:rPr>
        <w:t xml:space="preserve"> code from running before the document is finished loading (is ready).</w:t>
      </w:r>
    </w:p>
    <w:p w:rsidR="000A729B" w:rsidRDefault="000A729B">
      <w:pPr>
        <w:shd w:val="clear" w:color="auto" w:fill="FFFFFF"/>
        <w:spacing w:before="280" w:line="240" w:lineRule="auto"/>
        <w:ind w:left="-709"/>
        <w:rPr>
          <w:rFonts w:ascii="Consolas" w:eastAsia="Consolas" w:hAnsi="Consolas" w:cs="Consolas"/>
          <w:sz w:val="23"/>
          <w:szCs w:val="23"/>
          <w:highlight w:val="white"/>
        </w:rPr>
      </w:pPr>
    </w:p>
    <w:p w:rsidR="000A729B" w:rsidRDefault="00E46B47">
      <w:pPr>
        <w:shd w:val="clear" w:color="auto" w:fill="FFFFFF"/>
        <w:spacing w:before="280" w:line="240" w:lineRule="auto"/>
        <w:ind w:left="-709"/>
        <w:rPr>
          <w:rFonts w:ascii="Consolas" w:eastAsia="Consolas" w:hAnsi="Consolas" w:cs="Consolas"/>
          <w:sz w:val="23"/>
          <w:szCs w:val="23"/>
          <w:highlight w:val="white"/>
        </w:rPr>
      </w:pPr>
      <w:proofErr w:type="spellStart"/>
      <w:proofErr w:type="gramStart"/>
      <w:r>
        <w:rPr>
          <w:rFonts w:ascii="Consolas" w:eastAsia="Consolas" w:hAnsi="Consolas" w:cs="Consolas"/>
          <w:sz w:val="23"/>
          <w:szCs w:val="23"/>
          <w:highlight w:val="white"/>
        </w:rPr>
        <w:t>jQuery</w:t>
      </w:r>
      <w:proofErr w:type="spellEnd"/>
      <w:proofErr w:type="gramEnd"/>
      <w:r>
        <w:rPr>
          <w:rFonts w:ascii="Consolas" w:eastAsia="Consolas" w:hAnsi="Consolas" w:cs="Consolas"/>
          <w:sz w:val="23"/>
          <w:szCs w:val="23"/>
          <w:highlight w:val="white"/>
        </w:rPr>
        <w:t xml:space="preserve"> Syntax</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 xml:space="preserve">The </w:t>
      </w:r>
      <w:proofErr w:type="spellStart"/>
      <w:r>
        <w:rPr>
          <w:rFonts w:ascii="Consolas" w:eastAsia="Consolas" w:hAnsi="Consolas" w:cs="Consolas"/>
          <w:sz w:val="23"/>
          <w:szCs w:val="23"/>
          <w:highlight w:val="white"/>
        </w:rPr>
        <w:t>jQuery</w:t>
      </w:r>
      <w:proofErr w:type="spellEnd"/>
      <w:r>
        <w:rPr>
          <w:rFonts w:ascii="Consolas" w:eastAsia="Consolas" w:hAnsi="Consolas" w:cs="Consolas"/>
          <w:sz w:val="23"/>
          <w:szCs w:val="23"/>
          <w:highlight w:val="white"/>
        </w:rPr>
        <w:t xml:space="preserve"> syntax is tailor-made for selecting HTML elements and performing some action on the element(s).</w:t>
      </w:r>
    </w:p>
    <w:p w:rsidR="000A729B" w:rsidRDefault="000A729B">
      <w:pPr>
        <w:shd w:val="clear" w:color="auto" w:fill="FFFFFF"/>
        <w:spacing w:before="280" w:line="240" w:lineRule="auto"/>
        <w:ind w:left="-709"/>
        <w:rPr>
          <w:rFonts w:ascii="Consolas" w:eastAsia="Consolas" w:hAnsi="Consolas" w:cs="Consolas"/>
          <w:sz w:val="23"/>
          <w:szCs w:val="23"/>
          <w:highlight w:val="white"/>
        </w:rPr>
      </w:pP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Basic syntax is: $(selector).</w:t>
      </w:r>
      <w:proofErr w:type="gramStart"/>
      <w:r>
        <w:rPr>
          <w:rFonts w:ascii="Consolas" w:eastAsia="Consolas" w:hAnsi="Consolas" w:cs="Consolas"/>
          <w:sz w:val="23"/>
          <w:szCs w:val="23"/>
          <w:highlight w:val="white"/>
        </w:rPr>
        <w:t>action()</w:t>
      </w:r>
      <w:proofErr w:type="gramEnd"/>
    </w:p>
    <w:p w:rsidR="000A729B" w:rsidRDefault="000A729B">
      <w:pPr>
        <w:shd w:val="clear" w:color="auto" w:fill="FFFFFF"/>
        <w:spacing w:before="280" w:line="240" w:lineRule="auto"/>
        <w:ind w:left="-709"/>
        <w:rPr>
          <w:rFonts w:ascii="Consolas" w:eastAsia="Consolas" w:hAnsi="Consolas" w:cs="Consolas"/>
          <w:sz w:val="23"/>
          <w:szCs w:val="23"/>
          <w:highlight w:val="white"/>
        </w:rPr>
      </w:pP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 xml:space="preserve">A $ sign to define/access </w:t>
      </w:r>
      <w:proofErr w:type="spellStart"/>
      <w:r>
        <w:rPr>
          <w:rFonts w:ascii="Consolas" w:eastAsia="Consolas" w:hAnsi="Consolas" w:cs="Consolas"/>
          <w:sz w:val="23"/>
          <w:szCs w:val="23"/>
          <w:highlight w:val="white"/>
        </w:rPr>
        <w:t>jQuery</w:t>
      </w:r>
      <w:proofErr w:type="spellEnd"/>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A (selector) to "query (or find)" HTML elements</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 xml:space="preserve">A </w:t>
      </w:r>
      <w:proofErr w:type="spellStart"/>
      <w:r>
        <w:rPr>
          <w:rFonts w:ascii="Consolas" w:eastAsia="Consolas" w:hAnsi="Consolas" w:cs="Consolas"/>
          <w:sz w:val="23"/>
          <w:szCs w:val="23"/>
          <w:highlight w:val="white"/>
        </w:rPr>
        <w:t>jQuery</w:t>
      </w:r>
      <w:proofErr w:type="spellEnd"/>
      <w:r>
        <w:rPr>
          <w:rFonts w:ascii="Consolas" w:eastAsia="Consolas" w:hAnsi="Consolas" w:cs="Consolas"/>
          <w:sz w:val="23"/>
          <w:szCs w:val="23"/>
          <w:highlight w:val="white"/>
        </w:rPr>
        <w:t xml:space="preserve"> </w:t>
      </w:r>
      <w:proofErr w:type="gramStart"/>
      <w:r>
        <w:rPr>
          <w:rFonts w:ascii="Consolas" w:eastAsia="Consolas" w:hAnsi="Consolas" w:cs="Consolas"/>
          <w:sz w:val="23"/>
          <w:szCs w:val="23"/>
          <w:highlight w:val="white"/>
        </w:rPr>
        <w:t>action(</w:t>
      </w:r>
      <w:proofErr w:type="gramEnd"/>
      <w:r>
        <w:rPr>
          <w:rFonts w:ascii="Consolas" w:eastAsia="Consolas" w:hAnsi="Consolas" w:cs="Consolas"/>
          <w:sz w:val="23"/>
          <w:szCs w:val="23"/>
          <w:highlight w:val="white"/>
        </w:rPr>
        <w:t>) to be performed on the element(s)</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Examples:</w:t>
      </w:r>
    </w:p>
    <w:p w:rsidR="000A729B" w:rsidRDefault="000A729B">
      <w:pPr>
        <w:shd w:val="clear" w:color="auto" w:fill="FFFFFF"/>
        <w:spacing w:before="280" w:line="240" w:lineRule="auto"/>
        <w:ind w:left="-709"/>
        <w:rPr>
          <w:rFonts w:ascii="Consolas" w:eastAsia="Consolas" w:hAnsi="Consolas" w:cs="Consolas"/>
          <w:sz w:val="23"/>
          <w:szCs w:val="23"/>
          <w:highlight w:val="white"/>
        </w:rPr>
      </w:pP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$(this).</w:t>
      </w:r>
      <w:proofErr w:type="gramStart"/>
      <w:r>
        <w:rPr>
          <w:rFonts w:ascii="Consolas" w:eastAsia="Consolas" w:hAnsi="Consolas" w:cs="Consolas"/>
          <w:sz w:val="23"/>
          <w:szCs w:val="23"/>
          <w:highlight w:val="white"/>
        </w:rPr>
        <w:t>hide(</w:t>
      </w:r>
      <w:proofErr w:type="gramEnd"/>
      <w:r>
        <w:rPr>
          <w:rFonts w:ascii="Consolas" w:eastAsia="Consolas" w:hAnsi="Consolas" w:cs="Consolas"/>
          <w:sz w:val="23"/>
          <w:szCs w:val="23"/>
          <w:highlight w:val="white"/>
        </w:rPr>
        <w:t>) - hides the current element.</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$("p").</w:t>
      </w:r>
      <w:proofErr w:type="gramStart"/>
      <w:r>
        <w:rPr>
          <w:rFonts w:ascii="Consolas" w:eastAsia="Consolas" w:hAnsi="Consolas" w:cs="Consolas"/>
          <w:sz w:val="23"/>
          <w:szCs w:val="23"/>
          <w:highlight w:val="white"/>
        </w:rPr>
        <w:t>hide(</w:t>
      </w:r>
      <w:proofErr w:type="gramEnd"/>
      <w:r>
        <w:rPr>
          <w:rFonts w:ascii="Consolas" w:eastAsia="Consolas" w:hAnsi="Consolas" w:cs="Consolas"/>
          <w:sz w:val="23"/>
          <w:szCs w:val="23"/>
          <w:highlight w:val="white"/>
        </w:rPr>
        <w:t>) - hides all &lt;p&gt; elements.</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$(".test").</w:t>
      </w:r>
      <w:proofErr w:type="gramStart"/>
      <w:r>
        <w:rPr>
          <w:rFonts w:ascii="Consolas" w:eastAsia="Consolas" w:hAnsi="Consolas" w:cs="Consolas"/>
          <w:sz w:val="23"/>
          <w:szCs w:val="23"/>
          <w:highlight w:val="white"/>
        </w:rPr>
        <w:t>hide(</w:t>
      </w:r>
      <w:proofErr w:type="gramEnd"/>
      <w:r>
        <w:rPr>
          <w:rFonts w:ascii="Consolas" w:eastAsia="Consolas" w:hAnsi="Consolas" w:cs="Consolas"/>
          <w:sz w:val="23"/>
          <w:szCs w:val="23"/>
          <w:highlight w:val="white"/>
        </w:rPr>
        <w:t>) - hides all elements with class="test".</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$("#test").</w:t>
      </w:r>
      <w:proofErr w:type="gramStart"/>
      <w:r>
        <w:rPr>
          <w:rFonts w:ascii="Consolas" w:eastAsia="Consolas" w:hAnsi="Consolas" w:cs="Consolas"/>
          <w:sz w:val="23"/>
          <w:szCs w:val="23"/>
          <w:highlight w:val="white"/>
        </w:rPr>
        <w:t>hide(</w:t>
      </w:r>
      <w:proofErr w:type="gramEnd"/>
      <w:r>
        <w:rPr>
          <w:rFonts w:ascii="Consolas" w:eastAsia="Consolas" w:hAnsi="Consolas" w:cs="Consolas"/>
          <w:sz w:val="23"/>
          <w:szCs w:val="23"/>
          <w:highlight w:val="white"/>
        </w:rPr>
        <w:t>) - hides the element with id="test".</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--&gt;</w:t>
      </w:r>
    </w:p>
    <w:p w:rsidR="000A729B" w:rsidRDefault="000A729B">
      <w:pPr>
        <w:shd w:val="clear" w:color="auto" w:fill="FFFFFF"/>
        <w:spacing w:before="280" w:line="240" w:lineRule="auto"/>
        <w:ind w:left="-709"/>
        <w:rPr>
          <w:rFonts w:ascii="Consolas" w:eastAsia="Consolas" w:hAnsi="Consolas" w:cs="Consolas"/>
          <w:sz w:val="23"/>
          <w:szCs w:val="23"/>
          <w:highlight w:val="white"/>
        </w:rPr>
      </w:pP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 xml:space="preserve">Build in Function </w:t>
      </w:r>
      <w:proofErr w:type="gramStart"/>
      <w:r>
        <w:rPr>
          <w:rFonts w:ascii="Consolas" w:eastAsia="Consolas" w:hAnsi="Consolas" w:cs="Consolas"/>
          <w:sz w:val="23"/>
          <w:szCs w:val="23"/>
          <w:highlight w:val="white"/>
        </w:rPr>
        <w:t>In</w:t>
      </w:r>
      <w:proofErr w:type="gramEnd"/>
      <w:r>
        <w:rPr>
          <w:rFonts w:ascii="Consolas" w:eastAsia="Consolas" w:hAnsi="Consolas" w:cs="Consolas"/>
          <w:sz w:val="23"/>
          <w:szCs w:val="23"/>
          <w:highlight w:val="white"/>
        </w:rPr>
        <w:t xml:space="preserve"> </w:t>
      </w:r>
      <w:proofErr w:type="spellStart"/>
      <w:r>
        <w:rPr>
          <w:rFonts w:ascii="Consolas" w:eastAsia="Consolas" w:hAnsi="Consolas" w:cs="Consolas"/>
          <w:sz w:val="23"/>
          <w:szCs w:val="23"/>
          <w:highlight w:val="white"/>
        </w:rPr>
        <w:t>Jquery</w:t>
      </w:r>
      <w:proofErr w:type="spellEnd"/>
    </w:p>
    <w:p w:rsidR="000A729B" w:rsidRDefault="00E46B47">
      <w:pPr>
        <w:shd w:val="clear" w:color="auto" w:fill="FFFFFF"/>
        <w:spacing w:before="280" w:line="240" w:lineRule="auto"/>
        <w:ind w:left="-709"/>
        <w:rPr>
          <w:rFonts w:ascii="Consolas" w:eastAsia="Consolas" w:hAnsi="Consolas" w:cs="Consolas"/>
          <w:sz w:val="23"/>
          <w:szCs w:val="23"/>
          <w:highlight w:val="white"/>
        </w:rPr>
      </w:pPr>
      <w:proofErr w:type="gramStart"/>
      <w:r>
        <w:rPr>
          <w:rFonts w:ascii="Consolas" w:eastAsia="Consolas" w:hAnsi="Consolas" w:cs="Consolas"/>
          <w:sz w:val="23"/>
          <w:szCs w:val="23"/>
          <w:highlight w:val="white"/>
        </w:rPr>
        <w:t>html/text/</w:t>
      </w:r>
      <w:proofErr w:type="spellStart"/>
      <w:r>
        <w:rPr>
          <w:rFonts w:ascii="Consolas" w:eastAsia="Consolas" w:hAnsi="Consolas" w:cs="Consolas"/>
          <w:sz w:val="23"/>
          <w:szCs w:val="23"/>
          <w:highlight w:val="white"/>
        </w:rPr>
        <w:t>val</w:t>
      </w:r>
      <w:proofErr w:type="spellEnd"/>
      <w:proofErr w:type="gramEnd"/>
    </w:p>
    <w:p w:rsidR="000A729B" w:rsidRDefault="00E46B47">
      <w:pPr>
        <w:shd w:val="clear" w:color="auto" w:fill="FFFFFF"/>
        <w:spacing w:before="280" w:line="240" w:lineRule="auto"/>
        <w:ind w:left="-709"/>
        <w:rPr>
          <w:rFonts w:ascii="Consolas" w:eastAsia="Consolas" w:hAnsi="Consolas" w:cs="Consolas"/>
          <w:sz w:val="23"/>
          <w:szCs w:val="23"/>
          <w:highlight w:val="white"/>
        </w:rPr>
      </w:pPr>
      <w:proofErr w:type="gramStart"/>
      <w:r>
        <w:rPr>
          <w:rFonts w:ascii="Consolas" w:eastAsia="Consolas" w:hAnsi="Consolas" w:cs="Consolas"/>
          <w:sz w:val="23"/>
          <w:szCs w:val="23"/>
          <w:highlight w:val="white"/>
        </w:rPr>
        <w:lastRenderedPageBreak/>
        <w:t>hide/show/toggle</w:t>
      </w:r>
      <w:proofErr w:type="gramEnd"/>
    </w:p>
    <w:p w:rsidR="000A729B" w:rsidRDefault="00E46B47">
      <w:pPr>
        <w:shd w:val="clear" w:color="auto" w:fill="FFFFFF"/>
        <w:spacing w:before="280" w:line="240" w:lineRule="auto"/>
        <w:ind w:left="-709"/>
        <w:rPr>
          <w:rFonts w:ascii="Consolas" w:eastAsia="Consolas" w:hAnsi="Consolas" w:cs="Consolas"/>
          <w:sz w:val="23"/>
          <w:szCs w:val="23"/>
          <w:highlight w:val="white"/>
        </w:rPr>
      </w:pPr>
      <w:proofErr w:type="spellStart"/>
      <w:proofErr w:type="gramStart"/>
      <w:r>
        <w:rPr>
          <w:rFonts w:ascii="Consolas" w:eastAsia="Consolas" w:hAnsi="Consolas" w:cs="Consolas"/>
          <w:sz w:val="23"/>
          <w:szCs w:val="23"/>
          <w:highlight w:val="white"/>
        </w:rPr>
        <w:t>fadeIn</w:t>
      </w:r>
      <w:proofErr w:type="spellEnd"/>
      <w:r>
        <w:rPr>
          <w:rFonts w:ascii="Consolas" w:eastAsia="Consolas" w:hAnsi="Consolas" w:cs="Consolas"/>
          <w:sz w:val="23"/>
          <w:szCs w:val="23"/>
          <w:highlight w:val="white"/>
        </w:rPr>
        <w:t>/</w:t>
      </w:r>
      <w:proofErr w:type="spellStart"/>
      <w:r>
        <w:rPr>
          <w:rFonts w:ascii="Consolas" w:eastAsia="Consolas" w:hAnsi="Consolas" w:cs="Consolas"/>
          <w:sz w:val="23"/>
          <w:szCs w:val="23"/>
          <w:highlight w:val="white"/>
        </w:rPr>
        <w:t>fadeOut</w:t>
      </w:r>
      <w:proofErr w:type="spellEnd"/>
      <w:r>
        <w:rPr>
          <w:rFonts w:ascii="Consolas" w:eastAsia="Consolas" w:hAnsi="Consolas" w:cs="Consolas"/>
          <w:sz w:val="23"/>
          <w:szCs w:val="23"/>
          <w:highlight w:val="white"/>
        </w:rPr>
        <w:t>/</w:t>
      </w:r>
      <w:proofErr w:type="spellStart"/>
      <w:r>
        <w:rPr>
          <w:rFonts w:ascii="Consolas" w:eastAsia="Consolas" w:hAnsi="Consolas" w:cs="Consolas"/>
          <w:sz w:val="23"/>
          <w:szCs w:val="23"/>
          <w:highlight w:val="white"/>
        </w:rPr>
        <w:t>fadeToggle</w:t>
      </w:r>
      <w:proofErr w:type="spellEnd"/>
      <w:proofErr w:type="gramEnd"/>
    </w:p>
    <w:p w:rsidR="000A729B" w:rsidRDefault="00E46B47">
      <w:pPr>
        <w:shd w:val="clear" w:color="auto" w:fill="FFFFFF"/>
        <w:spacing w:before="280" w:line="240" w:lineRule="auto"/>
        <w:ind w:left="-709"/>
        <w:rPr>
          <w:rFonts w:ascii="Consolas" w:eastAsia="Consolas" w:hAnsi="Consolas" w:cs="Consolas"/>
          <w:sz w:val="23"/>
          <w:szCs w:val="23"/>
          <w:highlight w:val="white"/>
        </w:rPr>
      </w:pPr>
      <w:proofErr w:type="spellStart"/>
      <w:proofErr w:type="gramStart"/>
      <w:r>
        <w:rPr>
          <w:rFonts w:ascii="Consolas" w:eastAsia="Consolas" w:hAnsi="Consolas" w:cs="Consolas"/>
          <w:sz w:val="23"/>
          <w:szCs w:val="23"/>
          <w:highlight w:val="white"/>
        </w:rPr>
        <w:t>slideUp</w:t>
      </w:r>
      <w:proofErr w:type="spellEnd"/>
      <w:r>
        <w:rPr>
          <w:rFonts w:ascii="Consolas" w:eastAsia="Consolas" w:hAnsi="Consolas" w:cs="Consolas"/>
          <w:sz w:val="23"/>
          <w:szCs w:val="23"/>
          <w:highlight w:val="white"/>
        </w:rPr>
        <w:t>/</w:t>
      </w:r>
      <w:proofErr w:type="spellStart"/>
      <w:r>
        <w:rPr>
          <w:rFonts w:ascii="Consolas" w:eastAsia="Consolas" w:hAnsi="Consolas" w:cs="Consolas"/>
          <w:sz w:val="23"/>
          <w:szCs w:val="23"/>
          <w:highlight w:val="white"/>
        </w:rPr>
        <w:t>slideDown</w:t>
      </w:r>
      <w:proofErr w:type="spellEnd"/>
      <w:r>
        <w:rPr>
          <w:rFonts w:ascii="Consolas" w:eastAsia="Consolas" w:hAnsi="Consolas" w:cs="Consolas"/>
          <w:sz w:val="23"/>
          <w:szCs w:val="23"/>
          <w:highlight w:val="white"/>
        </w:rPr>
        <w:t>/</w:t>
      </w:r>
      <w:proofErr w:type="spellStart"/>
      <w:r>
        <w:rPr>
          <w:rFonts w:ascii="Consolas" w:eastAsia="Consolas" w:hAnsi="Consolas" w:cs="Consolas"/>
          <w:sz w:val="23"/>
          <w:szCs w:val="23"/>
          <w:highlight w:val="white"/>
        </w:rPr>
        <w:t>slideToggle</w:t>
      </w:r>
      <w:proofErr w:type="spellEnd"/>
      <w:proofErr w:type="gramEnd"/>
    </w:p>
    <w:p w:rsidR="000A729B" w:rsidRDefault="00E46B47">
      <w:pPr>
        <w:shd w:val="clear" w:color="auto" w:fill="FFFFFF"/>
        <w:spacing w:before="280" w:line="240" w:lineRule="auto"/>
        <w:ind w:left="-709"/>
        <w:rPr>
          <w:rFonts w:ascii="Consolas" w:eastAsia="Consolas" w:hAnsi="Consolas" w:cs="Consolas"/>
          <w:sz w:val="23"/>
          <w:szCs w:val="23"/>
          <w:highlight w:val="white"/>
        </w:rPr>
      </w:pPr>
      <w:proofErr w:type="spellStart"/>
      <w:proofErr w:type="gramStart"/>
      <w:r>
        <w:rPr>
          <w:rFonts w:ascii="Consolas" w:eastAsia="Consolas" w:hAnsi="Consolas" w:cs="Consolas"/>
          <w:sz w:val="23"/>
          <w:szCs w:val="23"/>
          <w:highlight w:val="white"/>
        </w:rPr>
        <w:t>css</w:t>
      </w:r>
      <w:proofErr w:type="spellEnd"/>
      <w:proofErr w:type="gramEnd"/>
      <w:r>
        <w:rPr>
          <w:rFonts w:ascii="Consolas" w:eastAsia="Consolas" w:hAnsi="Consolas" w:cs="Consolas"/>
          <w:sz w:val="23"/>
          <w:szCs w:val="23"/>
          <w:highlight w:val="white"/>
        </w:rPr>
        <w:t xml:space="preserve"> / </w:t>
      </w:r>
      <w:proofErr w:type="spellStart"/>
      <w:r>
        <w:rPr>
          <w:rFonts w:ascii="Consolas" w:eastAsia="Consolas" w:hAnsi="Consolas" w:cs="Consolas"/>
          <w:sz w:val="23"/>
          <w:szCs w:val="23"/>
          <w:highlight w:val="white"/>
        </w:rPr>
        <w:t>addClass</w:t>
      </w:r>
      <w:proofErr w:type="spellEnd"/>
      <w:r>
        <w:rPr>
          <w:rFonts w:ascii="Consolas" w:eastAsia="Consolas" w:hAnsi="Consolas" w:cs="Consolas"/>
          <w:sz w:val="23"/>
          <w:szCs w:val="23"/>
          <w:highlight w:val="white"/>
        </w:rPr>
        <w:t>/</w:t>
      </w:r>
      <w:proofErr w:type="spellStart"/>
      <w:r>
        <w:rPr>
          <w:rFonts w:ascii="Consolas" w:eastAsia="Consolas" w:hAnsi="Consolas" w:cs="Consolas"/>
          <w:sz w:val="23"/>
          <w:szCs w:val="23"/>
          <w:highlight w:val="white"/>
        </w:rPr>
        <w:t>removeClass</w:t>
      </w:r>
      <w:proofErr w:type="spellEnd"/>
      <w:r>
        <w:rPr>
          <w:rFonts w:ascii="Consolas" w:eastAsia="Consolas" w:hAnsi="Consolas" w:cs="Consolas"/>
          <w:sz w:val="23"/>
          <w:szCs w:val="23"/>
          <w:highlight w:val="white"/>
        </w:rPr>
        <w:t>/</w:t>
      </w:r>
      <w:proofErr w:type="spellStart"/>
      <w:r>
        <w:rPr>
          <w:rFonts w:ascii="Consolas" w:eastAsia="Consolas" w:hAnsi="Consolas" w:cs="Consolas"/>
          <w:sz w:val="23"/>
          <w:szCs w:val="23"/>
          <w:highlight w:val="white"/>
        </w:rPr>
        <w:t>toggleClass</w:t>
      </w:r>
      <w:proofErr w:type="spellEnd"/>
    </w:p>
    <w:p w:rsidR="000A729B" w:rsidRDefault="00E46B47">
      <w:pPr>
        <w:shd w:val="clear" w:color="auto" w:fill="FFFFFF"/>
        <w:spacing w:before="280" w:line="240" w:lineRule="auto"/>
        <w:ind w:left="-709"/>
        <w:rPr>
          <w:rFonts w:ascii="Consolas" w:eastAsia="Consolas" w:hAnsi="Consolas" w:cs="Consolas"/>
          <w:sz w:val="23"/>
          <w:szCs w:val="23"/>
          <w:highlight w:val="white"/>
        </w:rPr>
      </w:pPr>
      <w:proofErr w:type="gramStart"/>
      <w:r>
        <w:rPr>
          <w:rFonts w:ascii="Consolas" w:eastAsia="Consolas" w:hAnsi="Consolas" w:cs="Consolas"/>
          <w:sz w:val="23"/>
          <w:szCs w:val="23"/>
          <w:highlight w:val="white"/>
        </w:rPr>
        <w:t>animate</w:t>
      </w:r>
      <w:proofErr w:type="gramEnd"/>
      <w:r>
        <w:rPr>
          <w:rFonts w:ascii="Consolas" w:eastAsia="Consolas" w:hAnsi="Consolas" w:cs="Consolas"/>
          <w:sz w:val="23"/>
          <w:szCs w:val="23"/>
          <w:highlight w:val="white"/>
        </w:rPr>
        <w:t>/</w:t>
      </w:r>
    </w:p>
    <w:p w:rsidR="000A729B" w:rsidRDefault="00E46B47">
      <w:pPr>
        <w:shd w:val="clear" w:color="auto" w:fill="FFFFFF"/>
        <w:spacing w:before="280" w:line="240" w:lineRule="auto"/>
        <w:ind w:left="-709"/>
        <w:rPr>
          <w:rFonts w:ascii="Consolas" w:eastAsia="Consolas" w:hAnsi="Consolas" w:cs="Consolas"/>
          <w:sz w:val="23"/>
          <w:szCs w:val="23"/>
          <w:highlight w:val="white"/>
        </w:rPr>
      </w:pPr>
      <w:proofErr w:type="gramStart"/>
      <w:r>
        <w:rPr>
          <w:rFonts w:ascii="Consolas" w:eastAsia="Consolas" w:hAnsi="Consolas" w:cs="Consolas"/>
          <w:sz w:val="23"/>
          <w:szCs w:val="23"/>
          <w:highlight w:val="white"/>
        </w:rPr>
        <w:t>remove/empty</w:t>
      </w:r>
      <w:proofErr w:type="gramEnd"/>
    </w:p>
    <w:p w:rsidR="000A729B" w:rsidRDefault="00E46B47">
      <w:pPr>
        <w:shd w:val="clear" w:color="auto" w:fill="FFFFFF"/>
        <w:spacing w:before="280" w:line="240" w:lineRule="auto"/>
        <w:ind w:left="-709"/>
        <w:rPr>
          <w:rFonts w:ascii="Consolas" w:eastAsia="Consolas" w:hAnsi="Consolas" w:cs="Consolas"/>
          <w:sz w:val="23"/>
          <w:szCs w:val="23"/>
          <w:highlight w:val="white"/>
        </w:rPr>
      </w:pPr>
      <w:proofErr w:type="gramStart"/>
      <w:r>
        <w:rPr>
          <w:rFonts w:ascii="Consolas" w:eastAsia="Consolas" w:hAnsi="Consolas" w:cs="Consolas"/>
          <w:b/>
          <w:sz w:val="23"/>
          <w:szCs w:val="23"/>
          <w:highlight w:val="white"/>
        </w:rPr>
        <w:t>callback</w:t>
      </w:r>
      <w:proofErr w:type="gramEnd"/>
      <w:r>
        <w:rPr>
          <w:rFonts w:ascii="Consolas" w:eastAsia="Consolas" w:hAnsi="Consolas" w:cs="Consolas"/>
          <w:b/>
          <w:sz w:val="23"/>
          <w:szCs w:val="23"/>
          <w:highlight w:val="white"/>
        </w:rPr>
        <w:t xml:space="preserve"> Function </w:t>
      </w:r>
      <w:r>
        <w:rPr>
          <w:rFonts w:ascii="Consolas" w:eastAsia="Consolas" w:hAnsi="Consolas" w:cs="Consolas"/>
          <w:sz w:val="23"/>
          <w:szCs w:val="23"/>
          <w:highlight w:val="white"/>
        </w:rPr>
        <w:t>: hide(‘slow’, function(){  alert(‘ hi ’) })</w:t>
      </w:r>
    </w:p>
    <w:p w:rsidR="000A729B" w:rsidRDefault="00E46B47">
      <w:pPr>
        <w:shd w:val="clear" w:color="auto" w:fill="FFFFFF"/>
        <w:spacing w:before="280" w:line="240" w:lineRule="auto"/>
        <w:ind w:left="-709"/>
        <w:rPr>
          <w:rFonts w:ascii="Consolas" w:eastAsia="Consolas" w:hAnsi="Consolas" w:cs="Consolas"/>
          <w:sz w:val="23"/>
          <w:szCs w:val="23"/>
          <w:highlight w:val="white"/>
        </w:rPr>
      </w:pPr>
      <w:proofErr w:type="gramStart"/>
      <w:r>
        <w:rPr>
          <w:rFonts w:ascii="Consolas" w:eastAsia="Consolas" w:hAnsi="Consolas" w:cs="Consolas"/>
          <w:b/>
          <w:sz w:val="23"/>
          <w:szCs w:val="23"/>
          <w:highlight w:val="white"/>
        </w:rPr>
        <w:t>event :</w:t>
      </w:r>
      <w:proofErr w:type="gramEnd"/>
      <w:r>
        <w:rPr>
          <w:rFonts w:ascii="Consolas" w:eastAsia="Consolas" w:hAnsi="Consolas" w:cs="Consolas"/>
          <w:sz w:val="23"/>
          <w:szCs w:val="23"/>
          <w:highlight w:val="white"/>
        </w:rPr>
        <w:t xml:space="preserve"> </w:t>
      </w:r>
    </w:p>
    <w:p w:rsidR="000A729B" w:rsidRDefault="00E46B47">
      <w:pPr>
        <w:shd w:val="clear" w:color="auto" w:fill="FFFFFF"/>
        <w:spacing w:before="280" w:line="240" w:lineRule="auto"/>
        <w:ind w:left="-709"/>
        <w:rPr>
          <w:rFonts w:ascii="Consolas" w:eastAsia="Consolas" w:hAnsi="Consolas" w:cs="Consolas"/>
          <w:sz w:val="23"/>
          <w:szCs w:val="23"/>
          <w:highlight w:val="white"/>
        </w:rPr>
      </w:pPr>
      <w:proofErr w:type="gramStart"/>
      <w:r>
        <w:rPr>
          <w:rFonts w:ascii="Consolas" w:eastAsia="Consolas" w:hAnsi="Consolas" w:cs="Consolas"/>
          <w:sz w:val="23"/>
          <w:szCs w:val="23"/>
          <w:highlight w:val="white"/>
        </w:rPr>
        <w:t>click</w:t>
      </w:r>
      <w:proofErr w:type="gramEnd"/>
      <w:r>
        <w:rPr>
          <w:rFonts w:ascii="Consolas" w:eastAsia="Consolas" w:hAnsi="Consolas" w:cs="Consolas"/>
          <w:sz w:val="23"/>
          <w:szCs w:val="23"/>
          <w:highlight w:val="white"/>
        </w:rPr>
        <w:t xml:space="preserve"> / </w:t>
      </w:r>
      <w:proofErr w:type="spellStart"/>
      <w:r>
        <w:rPr>
          <w:rFonts w:ascii="Consolas" w:eastAsia="Consolas" w:hAnsi="Consolas" w:cs="Consolas"/>
          <w:sz w:val="23"/>
          <w:szCs w:val="23"/>
          <w:highlight w:val="white"/>
        </w:rPr>
        <w:t>keypress</w:t>
      </w:r>
      <w:proofErr w:type="spellEnd"/>
      <w:r>
        <w:rPr>
          <w:rFonts w:ascii="Consolas" w:eastAsia="Consolas" w:hAnsi="Consolas" w:cs="Consolas"/>
          <w:sz w:val="23"/>
          <w:szCs w:val="23"/>
          <w:highlight w:val="white"/>
        </w:rPr>
        <w:t xml:space="preserve"> / submit / load / </w:t>
      </w:r>
      <w:proofErr w:type="spellStart"/>
      <w:r>
        <w:rPr>
          <w:rFonts w:ascii="Consolas" w:eastAsia="Consolas" w:hAnsi="Consolas" w:cs="Consolas"/>
          <w:sz w:val="23"/>
          <w:szCs w:val="23"/>
          <w:highlight w:val="white"/>
        </w:rPr>
        <w:t>dblclick</w:t>
      </w:r>
      <w:proofErr w:type="spellEnd"/>
      <w:r>
        <w:rPr>
          <w:rFonts w:ascii="Consolas" w:eastAsia="Consolas" w:hAnsi="Consolas" w:cs="Consolas"/>
          <w:sz w:val="23"/>
          <w:szCs w:val="23"/>
          <w:highlight w:val="white"/>
        </w:rPr>
        <w:t xml:space="preserve"> / </w:t>
      </w:r>
      <w:proofErr w:type="spellStart"/>
      <w:r>
        <w:rPr>
          <w:rFonts w:ascii="Consolas" w:eastAsia="Consolas" w:hAnsi="Consolas" w:cs="Consolas"/>
          <w:sz w:val="23"/>
          <w:szCs w:val="23"/>
          <w:highlight w:val="white"/>
        </w:rPr>
        <w:t>keydown</w:t>
      </w:r>
      <w:proofErr w:type="spellEnd"/>
      <w:r>
        <w:rPr>
          <w:rFonts w:ascii="Consolas" w:eastAsia="Consolas" w:hAnsi="Consolas" w:cs="Consolas"/>
          <w:sz w:val="23"/>
          <w:szCs w:val="23"/>
          <w:highlight w:val="white"/>
        </w:rPr>
        <w:t xml:space="preserve"> / change / resize / </w:t>
      </w:r>
      <w:proofErr w:type="spellStart"/>
      <w:r>
        <w:rPr>
          <w:rFonts w:ascii="Consolas" w:eastAsia="Consolas" w:hAnsi="Consolas" w:cs="Consolas"/>
          <w:sz w:val="23"/>
          <w:szCs w:val="23"/>
          <w:highlight w:val="white"/>
        </w:rPr>
        <w:t>mouseenter</w:t>
      </w:r>
      <w:proofErr w:type="spellEnd"/>
      <w:r>
        <w:rPr>
          <w:rFonts w:ascii="Consolas" w:eastAsia="Consolas" w:hAnsi="Consolas" w:cs="Consolas"/>
          <w:sz w:val="23"/>
          <w:szCs w:val="23"/>
          <w:highlight w:val="white"/>
        </w:rPr>
        <w:t xml:space="preserve"> / hover / </w:t>
      </w:r>
      <w:proofErr w:type="spellStart"/>
      <w:r>
        <w:rPr>
          <w:rFonts w:ascii="Consolas" w:eastAsia="Consolas" w:hAnsi="Consolas" w:cs="Consolas"/>
          <w:sz w:val="23"/>
          <w:szCs w:val="23"/>
          <w:highlight w:val="white"/>
        </w:rPr>
        <w:t>keyup</w:t>
      </w:r>
      <w:proofErr w:type="spellEnd"/>
      <w:r>
        <w:rPr>
          <w:rFonts w:ascii="Consolas" w:eastAsia="Consolas" w:hAnsi="Consolas" w:cs="Consolas"/>
          <w:sz w:val="23"/>
          <w:szCs w:val="23"/>
          <w:highlight w:val="white"/>
        </w:rPr>
        <w:t xml:space="preserve"> / focus</w:t>
      </w:r>
      <w:r>
        <w:rPr>
          <w:rFonts w:ascii="Consolas" w:eastAsia="Consolas" w:hAnsi="Consolas" w:cs="Consolas"/>
          <w:sz w:val="23"/>
          <w:szCs w:val="23"/>
          <w:highlight w:val="white"/>
        </w:rPr>
        <w:tab/>
        <w:t xml:space="preserve"> / scroll / </w:t>
      </w:r>
      <w:proofErr w:type="spellStart"/>
      <w:r>
        <w:rPr>
          <w:rFonts w:ascii="Consolas" w:eastAsia="Consolas" w:hAnsi="Consolas" w:cs="Consolas"/>
          <w:sz w:val="23"/>
          <w:szCs w:val="23"/>
          <w:highlight w:val="white"/>
        </w:rPr>
        <w:t>mouseleave</w:t>
      </w:r>
      <w:proofErr w:type="spellEnd"/>
      <w:r>
        <w:rPr>
          <w:rFonts w:ascii="Consolas" w:eastAsia="Consolas" w:hAnsi="Consolas" w:cs="Consolas"/>
          <w:sz w:val="23"/>
          <w:szCs w:val="23"/>
          <w:highlight w:val="white"/>
        </w:rPr>
        <w:t xml:space="preserve"> / blur / unload</w:t>
      </w:r>
    </w:p>
    <w:p w:rsidR="000A729B" w:rsidRDefault="000A729B">
      <w:pPr>
        <w:shd w:val="clear" w:color="auto" w:fill="FFFFFF"/>
        <w:spacing w:before="280" w:line="240" w:lineRule="auto"/>
        <w:ind w:left="-709"/>
        <w:rPr>
          <w:rFonts w:ascii="Consolas" w:eastAsia="Consolas" w:hAnsi="Consolas" w:cs="Consolas"/>
          <w:sz w:val="23"/>
          <w:szCs w:val="23"/>
          <w:highlight w:val="white"/>
        </w:rPr>
      </w:pPr>
    </w:p>
    <w:p w:rsidR="000A729B" w:rsidRDefault="000A729B">
      <w:pPr>
        <w:shd w:val="clear" w:color="auto" w:fill="FFFFFF"/>
        <w:spacing w:before="280" w:line="240" w:lineRule="auto"/>
        <w:ind w:left="-709"/>
        <w:rPr>
          <w:rFonts w:ascii="Consolas" w:eastAsia="Consolas" w:hAnsi="Consolas" w:cs="Consolas"/>
          <w:sz w:val="23"/>
          <w:szCs w:val="23"/>
          <w:highlight w:val="white"/>
        </w:rPr>
      </w:pP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 xml:space="preserve">Extra </w:t>
      </w:r>
      <w:proofErr w:type="spellStart"/>
      <w:r>
        <w:rPr>
          <w:rFonts w:ascii="Consolas" w:eastAsia="Consolas" w:hAnsi="Consolas" w:cs="Consolas"/>
          <w:sz w:val="23"/>
          <w:szCs w:val="23"/>
          <w:highlight w:val="white"/>
        </w:rPr>
        <w:t>Plugin</w:t>
      </w:r>
      <w:proofErr w:type="spellEnd"/>
    </w:p>
    <w:p w:rsidR="000A729B" w:rsidRDefault="00E46B47">
      <w:pPr>
        <w:shd w:val="clear" w:color="auto" w:fill="FFFFFF"/>
        <w:spacing w:before="280" w:line="240" w:lineRule="auto"/>
        <w:ind w:left="-709"/>
        <w:rPr>
          <w:rFonts w:ascii="Consolas" w:eastAsia="Consolas" w:hAnsi="Consolas" w:cs="Consolas"/>
          <w:sz w:val="23"/>
          <w:szCs w:val="23"/>
          <w:highlight w:val="white"/>
        </w:rPr>
      </w:pPr>
      <w:proofErr w:type="gramStart"/>
      <w:r>
        <w:rPr>
          <w:rFonts w:ascii="Consolas" w:eastAsia="Consolas" w:hAnsi="Consolas" w:cs="Consolas"/>
          <w:sz w:val="23"/>
          <w:szCs w:val="23"/>
          <w:highlight w:val="white"/>
        </w:rPr>
        <w:t>slider :</w:t>
      </w:r>
      <w:proofErr w:type="gramEnd"/>
      <w:r>
        <w:rPr>
          <w:rFonts w:ascii="Consolas" w:eastAsia="Consolas" w:hAnsi="Consolas" w:cs="Consolas"/>
          <w:sz w:val="23"/>
          <w:szCs w:val="23"/>
          <w:highlight w:val="white"/>
        </w:rPr>
        <w:t xml:space="preserve"> </w:t>
      </w:r>
    </w:p>
    <w:p w:rsidR="000A729B" w:rsidRDefault="00E46B47">
      <w:pPr>
        <w:shd w:val="clear" w:color="auto" w:fill="FFFFFF"/>
        <w:spacing w:before="280" w:line="240" w:lineRule="auto"/>
        <w:ind w:left="-709" w:firstLine="709"/>
        <w:rPr>
          <w:rFonts w:ascii="Consolas" w:eastAsia="Consolas" w:hAnsi="Consolas" w:cs="Consolas"/>
          <w:sz w:val="23"/>
          <w:szCs w:val="23"/>
          <w:highlight w:val="white"/>
        </w:rPr>
      </w:pPr>
      <w:r>
        <w:rPr>
          <w:rFonts w:ascii="Consolas" w:eastAsia="Consolas" w:hAnsi="Consolas" w:cs="Consolas"/>
          <w:sz w:val="23"/>
          <w:szCs w:val="23"/>
          <w:highlight w:val="white"/>
        </w:rPr>
        <w:t xml:space="preserve">https://bxslider.com/install/  </w:t>
      </w:r>
    </w:p>
    <w:p w:rsidR="000A729B" w:rsidRDefault="00E46B47">
      <w:pPr>
        <w:shd w:val="clear" w:color="auto" w:fill="FFFFFF"/>
        <w:spacing w:before="280" w:line="240" w:lineRule="auto"/>
        <w:ind w:left="-709"/>
        <w:rPr>
          <w:rFonts w:ascii="Consolas" w:eastAsia="Consolas" w:hAnsi="Consolas" w:cs="Consolas"/>
          <w:sz w:val="23"/>
          <w:szCs w:val="23"/>
          <w:highlight w:val="white"/>
        </w:rPr>
      </w:pPr>
      <w:r>
        <w:rPr>
          <w:rFonts w:ascii="Consolas" w:eastAsia="Consolas" w:hAnsi="Consolas" w:cs="Consolas"/>
          <w:sz w:val="23"/>
          <w:szCs w:val="23"/>
          <w:highlight w:val="white"/>
        </w:rPr>
        <w:tab/>
        <w:t>https://kenwheeler.github.io/slick/</w:t>
      </w:r>
    </w:p>
    <w:p w:rsidR="000A729B" w:rsidRDefault="00E46B47">
      <w:pPr>
        <w:shd w:val="clear" w:color="auto" w:fill="FFFFFF"/>
        <w:spacing w:before="280" w:line="240" w:lineRule="auto"/>
        <w:ind w:left="-709"/>
        <w:rPr>
          <w:rFonts w:ascii="Consolas" w:eastAsia="Consolas" w:hAnsi="Consolas" w:cs="Consolas"/>
          <w:sz w:val="23"/>
          <w:szCs w:val="23"/>
          <w:highlight w:val="white"/>
        </w:rPr>
      </w:pPr>
      <w:proofErr w:type="spellStart"/>
      <w:proofErr w:type="gramStart"/>
      <w:r>
        <w:rPr>
          <w:rFonts w:ascii="Consolas" w:eastAsia="Consolas" w:hAnsi="Consolas" w:cs="Consolas"/>
          <w:sz w:val="23"/>
          <w:szCs w:val="23"/>
          <w:highlight w:val="white"/>
        </w:rPr>
        <w:t>dromenu</w:t>
      </w:r>
      <w:proofErr w:type="spellEnd"/>
      <w:r>
        <w:rPr>
          <w:rFonts w:ascii="Consolas" w:eastAsia="Consolas" w:hAnsi="Consolas" w:cs="Consolas"/>
          <w:sz w:val="23"/>
          <w:szCs w:val="23"/>
          <w:highlight w:val="white"/>
        </w:rPr>
        <w:t xml:space="preserve"> :</w:t>
      </w:r>
      <w:proofErr w:type="gramEnd"/>
      <w:r>
        <w:rPr>
          <w:rFonts w:ascii="Consolas" w:eastAsia="Consolas" w:hAnsi="Consolas" w:cs="Consolas"/>
          <w:sz w:val="23"/>
          <w:szCs w:val="23"/>
          <w:highlight w:val="white"/>
        </w:rPr>
        <w:t xml:space="preserve"> </w:t>
      </w:r>
      <w:proofErr w:type="spellStart"/>
      <w:r>
        <w:rPr>
          <w:rFonts w:ascii="Consolas" w:eastAsia="Consolas" w:hAnsi="Consolas" w:cs="Consolas"/>
          <w:sz w:val="23"/>
          <w:szCs w:val="23"/>
          <w:highlight w:val="white"/>
        </w:rPr>
        <w:t>easymenu</w:t>
      </w:r>
      <w:proofErr w:type="spellEnd"/>
      <w:r>
        <w:rPr>
          <w:rFonts w:ascii="Consolas" w:eastAsia="Consolas" w:hAnsi="Consolas" w:cs="Consolas"/>
          <w:sz w:val="23"/>
          <w:szCs w:val="23"/>
          <w:highlight w:val="white"/>
        </w:rPr>
        <w:t xml:space="preserve"> </w:t>
      </w:r>
    </w:p>
    <w:p w:rsidR="000A729B" w:rsidRDefault="00E46B47">
      <w:pPr>
        <w:shd w:val="clear" w:color="auto" w:fill="FFFFFF"/>
        <w:spacing w:before="280" w:line="240" w:lineRule="auto"/>
        <w:ind w:left="-709"/>
        <w:rPr>
          <w:rFonts w:ascii="Consolas" w:eastAsia="Consolas" w:hAnsi="Consolas" w:cs="Consolas"/>
          <w:sz w:val="23"/>
          <w:szCs w:val="23"/>
          <w:highlight w:val="white"/>
        </w:rPr>
      </w:pPr>
      <w:proofErr w:type="gramStart"/>
      <w:r>
        <w:rPr>
          <w:rFonts w:ascii="Consolas" w:eastAsia="Consolas" w:hAnsi="Consolas" w:cs="Consolas"/>
          <w:sz w:val="23"/>
          <w:szCs w:val="23"/>
          <w:highlight w:val="white"/>
        </w:rPr>
        <w:t>Validation :</w:t>
      </w:r>
      <w:proofErr w:type="gramEnd"/>
      <w:r>
        <w:rPr>
          <w:rFonts w:ascii="Consolas" w:eastAsia="Consolas" w:hAnsi="Consolas" w:cs="Consolas"/>
          <w:sz w:val="23"/>
          <w:szCs w:val="23"/>
          <w:highlight w:val="white"/>
        </w:rPr>
        <w:t xml:space="preserve"> </w:t>
      </w:r>
      <w:proofErr w:type="spellStart"/>
      <w:r>
        <w:rPr>
          <w:rFonts w:ascii="Consolas" w:eastAsia="Consolas" w:hAnsi="Consolas" w:cs="Consolas"/>
          <w:sz w:val="23"/>
          <w:szCs w:val="23"/>
          <w:highlight w:val="white"/>
        </w:rPr>
        <w:t>bvalidator</w:t>
      </w:r>
      <w:proofErr w:type="spellEnd"/>
      <w:r>
        <w:rPr>
          <w:rFonts w:ascii="Consolas" w:eastAsia="Consolas" w:hAnsi="Consolas" w:cs="Consolas"/>
          <w:sz w:val="23"/>
          <w:szCs w:val="23"/>
          <w:highlight w:val="white"/>
        </w:rPr>
        <w:t xml:space="preserve"> </w:t>
      </w:r>
    </w:p>
    <w:p w:rsidR="000A729B" w:rsidRDefault="000A729B">
      <w:pPr>
        <w:shd w:val="clear" w:color="auto" w:fill="FFFFFF"/>
        <w:spacing w:before="280" w:line="240" w:lineRule="auto"/>
        <w:ind w:left="-709"/>
        <w:rPr>
          <w:rFonts w:ascii="Consolas" w:eastAsia="Consolas" w:hAnsi="Consolas" w:cs="Consolas"/>
          <w:sz w:val="23"/>
          <w:szCs w:val="23"/>
          <w:highlight w:val="white"/>
        </w:rPr>
      </w:pPr>
    </w:p>
    <w:sdt>
      <w:sdtPr>
        <w:tag w:val="goog_rdk_2"/>
        <w:id w:val="105380267"/>
      </w:sdtPr>
      <w:sdtContent>
        <w:p w:rsidR="000A729B" w:rsidRDefault="000A729B">
          <w:pPr>
            <w:shd w:val="clear" w:color="auto" w:fill="FFFFFF"/>
            <w:spacing w:before="280" w:line="240" w:lineRule="auto"/>
            <w:ind w:left="-709"/>
            <w:rPr>
              <w:ins w:id="16" w:author="Deleted user" w:date="2021-01-22T07:14:00Z"/>
              <w:rFonts w:ascii="Consolas" w:eastAsia="Consolas" w:hAnsi="Consolas" w:cs="Consolas"/>
              <w:sz w:val="23"/>
              <w:szCs w:val="23"/>
              <w:highlight w:val="white"/>
            </w:rPr>
          </w:pPr>
          <w:sdt>
            <w:sdtPr>
              <w:tag w:val="goog_rdk_1"/>
              <w:id w:val="105380266"/>
            </w:sdtPr>
            <w:sdtContent>
              <w:ins w:id="17" w:author="Deleted user" w:date="2021-01-22T07:14:00Z">
                <w:r w:rsidR="00E46B47">
                  <w:rPr>
                    <w:rFonts w:ascii="Consolas" w:eastAsia="Consolas" w:hAnsi="Consolas" w:cs="Consolas"/>
                    <w:sz w:val="23"/>
                    <w:szCs w:val="23"/>
                    <w:highlight w:val="white"/>
                  </w:rPr>
                  <w:t>============================================================================</w:t>
                </w:r>
              </w:ins>
            </w:sdtContent>
          </w:sdt>
        </w:p>
      </w:sdtContent>
    </w:sdt>
    <w:sdt>
      <w:sdtPr>
        <w:tag w:val="goog_rdk_4"/>
        <w:id w:val="105380269"/>
      </w:sdtPr>
      <w:sdtContent>
        <w:p w:rsidR="000A729B" w:rsidRDefault="000A729B">
          <w:pPr>
            <w:shd w:val="clear" w:color="auto" w:fill="FFFFFF"/>
            <w:spacing w:before="280" w:line="240" w:lineRule="auto"/>
            <w:ind w:left="-709"/>
            <w:rPr>
              <w:ins w:id="18" w:author="Deleted user" w:date="2021-01-22T07:14:00Z"/>
              <w:rFonts w:ascii="Consolas" w:eastAsia="Consolas" w:hAnsi="Consolas" w:cs="Consolas"/>
              <w:sz w:val="23"/>
              <w:szCs w:val="23"/>
              <w:highlight w:val="white"/>
            </w:rPr>
          </w:pPr>
          <w:sdt>
            <w:sdtPr>
              <w:tag w:val="goog_rdk_3"/>
              <w:id w:val="105380268"/>
            </w:sdtPr>
            <w:sdtContent/>
          </w:sdt>
        </w:p>
      </w:sdtContent>
    </w:sdt>
    <w:sdt>
      <w:sdtPr>
        <w:tag w:val="goog_rdk_6"/>
        <w:id w:val="105380271"/>
      </w:sdtPr>
      <w:sdtContent>
        <w:p w:rsidR="000A729B" w:rsidRDefault="000A729B">
          <w:pPr>
            <w:shd w:val="clear" w:color="auto" w:fill="FFFFFF"/>
            <w:spacing w:before="280" w:line="240" w:lineRule="auto"/>
            <w:ind w:left="-709"/>
            <w:rPr>
              <w:ins w:id="19" w:author="Deleted user" w:date="2021-01-22T07:14:00Z"/>
              <w:rFonts w:ascii="Consolas" w:eastAsia="Consolas" w:hAnsi="Consolas" w:cs="Consolas"/>
              <w:sz w:val="23"/>
              <w:szCs w:val="23"/>
              <w:highlight w:val="white"/>
            </w:rPr>
          </w:pPr>
          <w:sdt>
            <w:sdtPr>
              <w:tag w:val="goog_rdk_5"/>
              <w:id w:val="105380270"/>
            </w:sdtPr>
            <w:sdtContent>
              <w:ins w:id="20" w:author="Deleted user" w:date="2021-01-22T07:14:00Z">
                <w:r w:rsidR="00E46B47">
                  <w:rPr>
                    <w:rFonts w:ascii="Consolas" w:eastAsia="Consolas" w:hAnsi="Consolas" w:cs="Consolas"/>
                    <w:sz w:val="23"/>
                    <w:szCs w:val="23"/>
                    <w:highlight w:val="white"/>
                  </w:rPr>
                  <w:t>53) What is Bootstrap?</w:t>
                </w:r>
              </w:ins>
            </w:sdtContent>
          </w:sdt>
        </w:p>
      </w:sdtContent>
    </w:sdt>
    <w:sdt>
      <w:sdtPr>
        <w:tag w:val="goog_rdk_8"/>
        <w:id w:val="105380273"/>
      </w:sdtPr>
      <w:sdtContent>
        <w:p w:rsidR="000A729B" w:rsidRDefault="000A729B">
          <w:pPr>
            <w:numPr>
              <w:ilvl w:val="0"/>
              <w:numId w:val="18"/>
            </w:numPr>
            <w:shd w:val="clear" w:color="auto" w:fill="FFFFFF"/>
            <w:spacing w:before="220" w:after="0" w:line="240" w:lineRule="auto"/>
            <w:rPr>
              <w:ins w:id="21" w:author="Deleted user" w:date="2021-01-22T07:14:00Z"/>
              <w:highlight w:val="white"/>
            </w:rPr>
          </w:pPr>
          <w:sdt>
            <w:sdtPr>
              <w:tag w:val="goog_rdk_7"/>
              <w:id w:val="105380272"/>
            </w:sdtPr>
            <w:sdtContent>
              <w:ins w:id="22" w:author="Deleted user" w:date="2021-01-22T07:14:00Z">
                <w:r w:rsidR="00E46B47">
                  <w:rPr>
                    <w:rFonts w:ascii="Consolas" w:eastAsia="Consolas" w:hAnsi="Consolas" w:cs="Consolas"/>
                    <w:sz w:val="23"/>
                    <w:szCs w:val="23"/>
                    <w:highlight w:val="white"/>
                  </w:rPr>
                  <w:t>Bootstrap is a free front-end framework for faster and easier web development</w:t>
                </w:r>
              </w:ins>
            </w:sdtContent>
          </w:sdt>
        </w:p>
      </w:sdtContent>
    </w:sdt>
    <w:sdt>
      <w:sdtPr>
        <w:tag w:val="goog_rdk_10"/>
        <w:id w:val="105380275"/>
      </w:sdtPr>
      <w:sdtContent>
        <w:p w:rsidR="000A729B" w:rsidRDefault="000A729B">
          <w:pPr>
            <w:numPr>
              <w:ilvl w:val="0"/>
              <w:numId w:val="18"/>
            </w:numPr>
            <w:shd w:val="clear" w:color="auto" w:fill="FFFFFF"/>
            <w:spacing w:after="0" w:line="240" w:lineRule="auto"/>
            <w:rPr>
              <w:ins w:id="23" w:author="Deleted user" w:date="2021-01-22T07:14:00Z"/>
              <w:highlight w:val="white"/>
            </w:rPr>
          </w:pPr>
          <w:sdt>
            <w:sdtPr>
              <w:tag w:val="goog_rdk_9"/>
              <w:id w:val="105380274"/>
            </w:sdtPr>
            <w:sdtContent>
              <w:ins w:id="24" w:author="Deleted user" w:date="2021-01-22T07:14:00Z">
                <w:r w:rsidR="00E46B47">
                  <w:rPr>
                    <w:rFonts w:ascii="Consolas" w:eastAsia="Consolas" w:hAnsi="Consolas" w:cs="Consolas"/>
                    <w:sz w:val="23"/>
                    <w:szCs w:val="23"/>
                    <w:highlight w:val="white"/>
                  </w:rPr>
                  <w:t xml:space="preserve">Bootstrap includes HTML and CSS based design templates for </w:t>
                </w:r>
                <w:r w:rsidR="00E46B47">
                  <w:rPr>
                    <w:rFonts w:ascii="Consolas" w:eastAsia="Consolas" w:hAnsi="Consolas" w:cs="Consolas"/>
                    <w:b/>
                    <w:sz w:val="23"/>
                    <w:szCs w:val="23"/>
                    <w:highlight w:val="white"/>
                  </w:rPr>
                  <w:t>typography</w:t>
                </w:r>
                <w:r w:rsidR="00E46B47">
                  <w:rPr>
                    <w:rFonts w:ascii="Consolas" w:eastAsia="Consolas" w:hAnsi="Consolas" w:cs="Consolas"/>
                    <w:sz w:val="23"/>
                    <w:szCs w:val="23"/>
                    <w:highlight w:val="white"/>
                  </w:rPr>
                  <w:t xml:space="preserve">, </w:t>
                </w:r>
                <w:r w:rsidR="00E46B47">
                  <w:rPr>
                    <w:rFonts w:ascii="Consolas" w:eastAsia="Consolas" w:hAnsi="Consolas" w:cs="Consolas"/>
                    <w:b/>
                    <w:sz w:val="23"/>
                    <w:szCs w:val="23"/>
                    <w:highlight w:val="white"/>
                  </w:rPr>
                  <w:t>forms</w:t>
                </w:r>
                <w:r w:rsidR="00E46B47">
                  <w:rPr>
                    <w:rFonts w:ascii="Consolas" w:eastAsia="Consolas" w:hAnsi="Consolas" w:cs="Consolas"/>
                    <w:sz w:val="23"/>
                    <w:szCs w:val="23"/>
                    <w:highlight w:val="white"/>
                  </w:rPr>
                  <w:t xml:space="preserve">, </w:t>
                </w:r>
                <w:r w:rsidR="00E46B47">
                  <w:rPr>
                    <w:rFonts w:ascii="Consolas" w:eastAsia="Consolas" w:hAnsi="Consolas" w:cs="Consolas"/>
                    <w:b/>
                    <w:sz w:val="23"/>
                    <w:szCs w:val="23"/>
                    <w:highlight w:val="white"/>
                  </w:rPr>
                  <w:t>buttons</w:t>
                </w:r>
                <w:r w:rsidR="00E46B47">
                  <w:rPr>
                    <w:rFonts w:ascii="Consolas" w:eastAsia="Consolas" w:hAnsi="Consolas" w:cs="Consolas"/>
                    <w:sz w:val="23"/>
                    <w:szCs w:val="23"/>
                    <w:highlight w:val="white"/>
                  </w:rPr>
                  <w:t xml:space="preserve">, </w:t>
                </w:r>
                <w:r w:rsidR="00E46B47">
                  <w:rPr>
                    <w:rFonts w:ascii="Consolas" w:eastAsia="Consolas" w:hAnsi="Consolas" w:cs="Consolas"/>
                    <w:b/>
                    <w:sz w:val="23"/>
                    <w:szCs w:val="23"/>
                    <w:highlight w:val="white"/>
                  </w:rPr>
                  <w:t>tables</w:t>
                </w:r>
                <w:r w:rsidR="00E46B47">
                  <w:rPr>
                    <w:rFonts w:ascii="Consolas" w:eastAsia="Consolas" w:hAnsi="Consolas" w:cs="Consolas"/>
                    <w:sz w:val="23"/>
                    <w:szCs w:val="23"/>
                    <w:highlight w:val="white"/>
                  </w:rPr>
                  <w:t xml:space="preserve">, </w:t>
                </w:r>
                <w:r w:rsidR="00E46B47">
                  <w:rPr>
                    <w:rFonts w:ascii="Consolas" w:eastAsia="Consolas" w:hAnsi="Consolas" w:cs="Consolas"/>
                    <w:b/>
                    <w:sz w:val="23"/>
                    <w:szCs w:val="23"/>
                    <w:highlight w:val="white"/>
                  </w:rPr>
                  <w:t>navigation</w:t>
                </w:r>
                <w:r w:rsidR="00E46B47">
                  <w:rPr>
                    <w:rFonts w:ascii="Consolas" w:eastAsia="Consolas" w:hAnsi="Consolas" w:cs="Consolas"/>
                    <w:sz w:val="23"/>
                    <w:szCs w:val="23"/>
                    <w:highlight w:val="white"/>
                  </w:rPr>
                  <w:t xml:space="preserve">, </w:t>
                </w:r>
                <w:r w:rsidR="00E46B47">
                  <w:rPr>
                    <w:rFonts w:ascii="Consolas" w:eastAsia="Consolas" w:hAnsi="Consolas" w:cs="Consolas"/>
                    <w:b/>
                    <w:sz w:val="23"/>
                    <w:szCs w:val="23"/>
                    <w:highlight w:val="white"/>
                  </w:rPr>
                  <w:t>modals</w:t>
                </w:r>
                <w:r w:rsidR="00E46B47">
                  <w:rPr>
                    <w:rFonts w:ascii="Consolas" w:eastAsia="Consolas" w:hAnsi="Consolas" w:cs="Consolas"/>
                    <w:sz w:val="23"/>
                    <w:szCs w:val="23"/>
                    <w:highlight w:val="white"/>
                  </w:rPr>
                  <w:t xml:space="preserve">, </w:t>
                </w:r>
                <w:r w:rsidR="00E46B47">
                  <w:rPr>
                    <w:rFonts w:ascii="Consolas" w:eastAsia="Consolas" w:hAnsi="Consolas" w:cs="Consolas"/>
                    <w:b/>
                    <w:sz w:val="23"/>
                    <w:szCs w:val="23"/>
                    <w:highlight w:val="white"/>
                  </w:rPr>
                  <w:t xml:space="preserve">image carousels </w:t>
                </w:r>
                <w:r w:rsidR="00E46B47">
                  <w:rPr>
                    <w:rFonts w:ascii="Consolas" w:eastAsia="Consolas" w:hAnsi="Consolas" w:cs="Consolas"/>
                    <w:sz w:val="23"/>
                    <w:szCs w:val="23"/>
                    <w:highlight w:val="white"/>
                  </w:rPr>
                  <w:t xml:space="preserve">and many other, as well as optional JavaScript </w:t>
                </w:r>
                <w:proofErr w:type="spellStart"/>
                <w:r w:rsidR="00E46B47">
                  <w:rPr>
                    <w:rFonts w:ascii="Consolas" w:eastAsia="Consolas" w:hAnsi="Consolas" w:cs="Consolas"/>
                    <w:sz w:val="23"/>
                    <w:szCs w:val="23"/>
                    <w:highlight w:val="white"/>
                  </w:rPr>
                  <w:t>plugins</w:t>
                </w:r>
              </w:ins>
              <w:proofErr w:type="spellEnd"/>
            </w:sdtContent>
          </w:sdt>
        </w:p>
      </w:sdtContent>
    </w:sdt>
    <w:sdt>
      <w:sdtPr>
        <w:tag w:val="goog_rdk_12"/>
        <w:id w:val="105380277"/>
      </w:sdtPr>
      <w:sdtContent>
        <w:p w:rsidR="000A729B" w:rsidRDefault="000A729B">
          <w:pPr>
            <w:numPr>
              <w:ilvl w:val="0"/>
              <w:numId w:val="18"/>
            </w:numPr>
            <w:shd w:val="clear" w:color="auto" w:fill="FFFFFF"/>
            <w:spacing w:after="220" w:line="240" w:lineRule="auto"/>
            <w:rPr>
              <w:ins w:id="25" w:author="Deleted user" w:date="2021-01-22T07:14:00Z"/>
              <w:highlight w:val="white"/>
            </w:rPr>
          </w:pPr>
          <w:sdt>
            <w:sdtPr>
              <w:tag w:val="goog_rdk_11"/>
              <w:id w:val="105380276"/>
            </w:sdtPr>
            <w:sdtContent>
              <w:ins w:id="26" w:author="Deleted user" w:date="2021-01-22T07:14:00Z">
                <w:r w:rsidR="00E46B47">
                  <w:rPr>
                    <w:rFonts w:ascii="Consolas" w:eastAsia="Consolas" w:hAnsi="Consolas" w:cs="Consolas"/>
                    <w:sz w:val="23"/>
                    <w:szCs w:val="23"/>
                    <w:highlight w:val="white"/>
                  </w:rPr>
                  <w:t>Bootstrap also gives you the ability to easily create responsive designs</w:t>
                </w:r>
              </w:ins>
            </w:sdtContent>
          </w:sdt>
        </w:p>
      </w:sdtContent>
    </w:sdt>
    <w:sdt>
      <w:sdtPr>
        <w:tag w:val="goog_rdk_14"/>
        <w:id w:val="105380279"/>
      </w:sdtPr>
      <w:sdtContent>
        <w:p w:rsidR="000A729B" w:rsidRDefault="000A729B">
          <w:pPr>
            <w:shd w:val="clear" w:color="auto" w:fill="FFFFFF"/>
            <w:spacing w:before="280" w:line="240" w:lineRule="auto"/>
            <w:ind w:left="10"/>
            <w:rPr>
              <w:ins w:id="27" w:author="Deleted user" w:date="2021-01-22T07:14:00Z"/>
              <w:rFonts w:ascii="Consolas" w:eastAsia="Consolas" w:hAnsi="Consolas" w:cs="Consolas"/>
              <w:sz w:val="23"/>
              <w:szCs w:val="23"/>
              <w:highlight w:val="white"/>
            </w:rPr>
          </w:pPr>
          <w:sdt>
            <w:sdtPr>
              <w:tag w:val="goog_rdk_13"/>
              <w:id w:val="105380278"/>
            </w:sdtPr>
            <w:sdtContent>
              <w:ins w:id="28" w:author="Deleted user" w:date="2021-01-22T07:14:00Z">
                <w:r w:rsidR="00E46B47">
                  <w:rPr>
                    <w:rFonts w:ascii="Consolas" w:eastAsia="Consolas" w:hAnsi="Consolas" w:cs="Consolas"/>
                    <w:sz w:val="23"/>
                    <w:szCs w:val="23"/>
                    <w:highlight w:val="white"/>
                  </w:rPr>
                  <w:t>Responsive web design is about creating web sites which automatically adjust themselves to look good on all devices, from small phones to large desktops.</w:t>
                </w:r>
              </w:ins>
            </w:sdtContent>
          </w:sdt>
        </w:p>
      </w:sdtContent>
    </w:sdt>
    <w:sdt>
      <w:sdtPr>
        <w:tag w:val="goog_rdk_16"/>
        <w:id w:val="105380281"/>
      </w:sdtPr>
      <w:sdtContent>
        <w:p w:rsidR="000A729B" w:rsidRDefault="000A729B">
          <w:pPr>
            <w:shd w:val="clear" w:color="auto" w:fill="FFFFFF"/>
            <w:spacing w:before="280" w:line="240" w:lineRule="auto"/>
            <w:ind w:left="-709"/>
            <w:rPr>
              <w:ins w:id="29" w:author="Deleted user" w:date="2021-01-22T07:14:00Z"/>
              <w:rFonts w:ascii="Consolas" w:eastAsia="Consolas" w:hAnsi="Consolas" w:cs="Consolas"/>
              <w:sz w:val="23"/>
              <w:szCs w:val="23"/>
              <w:highlight w:val="white"/>
            </w:rPr>
          </w:pPr>
          <w:sdt>
            <w:sdtPr>
              <w:tag w:val="goog_rdk_15"/>
              <w:id w:val="105380280"/>
            </w:sdtPr>
            <w:sdtContent>
              <w:ins w:id="30" w:author="Deleted user" w:date="2021-01-22T07:14:00Z">
                <w:r w:rsidR="00E46B47">
                  <w:rPr>
                    <w:rFonts w:ascii="Consolas" w:eastAsia="Consolas" w:hAnsi="Consolas" w:cs="Consolas"/>
                    <w:sz w:val="23"/>
                    <w:szCs w:val="23"/>
                    <w:highlight w:val="white"/>
                  </w:rPr>
                  <w:t>54</w:t>
                </w:r>
                <w:proofErr w:type="gramStart"/>
                <w:r w:rsidR="00E46B47">
                  <w:rPr>
                    <w:rFonts w:ascii="Consolas" w:eastAsia="Consolas" w:hAnsi="Consolas" w:cs="Consolas"/>
                    <w:sz w:val="23"/>
                    <w:szCs w:val="23"/>
                    <w:highlight w:val="white"/>
                  </w:rPr>
                  <w:t>)Why</w:t>
                </w:r>
                <w:proofErr w:type="gramEnd"/>
                <w:r w:rsidR="00E46B47">
                  <w:rPr>
                    <w:rFonts w:ascii="Consolas" w:eastAsia="Consolas" w:hAnsi="Consolas" w:cs="Consolas"/>
                    <w:sz w:val="23"/>
                    <w:szCs w:val="23"/>
                    <w:highlight w:val="white"/>
                  </w:rPr>
                  <w:t xml:space="preserve"> Use Bootstrap?</w:t>
                </w:r>
              </w:ins>
            </w:sdtContent>
          </w:sdt>
        </w:p>
      </w:sdtContent>
    </w:sdt>
    <w:sdt>
      <w:sdtPr>
        <w:tag w:val="goog_rdk_18"/>
        <w:id w:val="105380283"/>
      </w:sdtPr>
      <w:sdtContent>
        <w:p w:rsidR="000A729B" w:rsidRDefault="000A729B">
          <w:pPr>
            <w:shd w:val="clear" w:color="auto" w:fill="FFFFFF"/>
            <w:spacing w:before="280" w:after="280" w:line="240" w:lineRule="auto"/>
            <w:rPr>
              <w:ins w:id="31" w:author="Deleted user" w:date="2021-01-22T07:14:00Z"/>
              <w:rFonts w:ascii="Consolas" w:eastAsia="Consolas" w:hAnsi="Consolas" w:cs="Consolas"/>
              <w:sz w:val="23"/>
              <w:szCs w:val="23"/>
              <w:highlight w:val="white"/>
            </w:rPr>
          </w:pPr>
          <w:sdt>
            <w:sdtPr>
              <w:tag w:val="goog_rdk_17"/>
              <w:id w:val="105380282"/>
            </w:sdtPr>
            <w:sdtContent>
              <w:ins w:id="32" w:author="Deleted user" w:date="2021-01-22T07:14:00Z">
                <w:r w:rsidR="00E46B47">
                  <w:rPr>
                    <w:rFonts w:ascii="Consolas" w:eastAsia="Consolas" w:hAnsi="Consolas" w:cs="Consolas"/>
                    <w:sz w:val="23"/>
                    <w:szCs w:val="23"/>
                    <w:highlight w:val="white"/>
                  </w:rPr>
                  <w:t>Advantages of Bootstrap:</w:t>
                </w:r>
              </w:ins>
            </w:sdtContent>
          </w:sdt>
        </w:p>
      </w:sdtContent>
    </w:sdt>
    <w:sdt>
      <w:sdtPr>
        <w:tag w:val="goog_rdk_20"/>
        <w:id w:val="105380285"/>
      </w:sdtPr>
      <w:sdtContent>
        <w:p w:rsidR="000A729B" w:rsidRDefault="000A729B">
          <w:pPr>
            <w:numPr>
              <w:ilvl w:val="0"/>
              <w:numId w:val="26"/>
            </w:numPr>
            <w:shd w:val="clear" w:color="auto" w:fill="FFFFFF"/>
            <w:spacing w:before="220" w:after="0" w:line="240" w:lineRule="auto"/>
            <w:rPr>
              <w:ins w:id="33" w:author="Deleted user" w:date="2021-01-22T07:14:00Z"/>
              <w:shd w:val="clear" w:color="auto" w:fill="FFFFCC"/>
            </w:rPr>
          </w:pPr>
          <w:sdt>
            <w:sdtPr>
              <w:tag w:val="goog_rdk_19"/>
              <w:id w:val="105380284"/>
            </w:sdtPr>
            <w:sdtContent>
              <w:ins w:id="34" w:author="Deleted user" w:date="2021-01-22T07:14:00Z">
                <w:r w:rsidR="00E46B47">
                  <w:rPr>
                    <w:rFonts w:ascii="Consolas" w:eastAsia="Consolas" w:hAnsi="Consolas" w:cs="Consolas"/>
                    <w:b/>
                    <w:sz w:val="23"/>
                    <w:szCs w:val="23"/>
                    <w:highlight w:val="white"/>
                  </w:rPr>
                  <w:t>Easy to use:</w:t>
                </w:r>
                <w:r w:rsidR="00E46B47">
                  <w:rPr>
                    <w:rFonts w:ascii="Consolas" w:eastAsia="Consolas" w:hAnsi="Consolas" w:cs="Consolas"/>
                    <w:sz w:val="23"/>
                    <w:szCs w:val="23"/>
                    <w:highlight w:val="white"/>
                  </w:rPr>
                  <w:t xml:space="preserve"> Anybody with just basic knowledge of HTML and CSS can start using Bootstrap</w:t>
                </w:r>
              </w:ins>
            </w:sdtContent>
          </w:sdt>
        </w:p>
      </w:sdtContent>
    </w:sdt>
    <w:sdt>
      <w:sdtPr>
        <w:tag w:val="goog_rdk_22"/>
        <w:id w:val="105380287"/>
      </w:sdtPr>
      <w:sdtContent>
        <w:p w:rsidR="000A729B" w:rsidRDefault="000A729B">
          <w:pPr>
            <w:numPr>
              <w:ilvl w:val="0"/>
              <w:numId w:val="26"/>
            </w:numPr>
            <w:shd w:val="clear" w:color="auto" w:fill="FFFFFF"/>
            <w:spacing w:after="0" w:line="240" w:lineRule="auto"/>
            <w:rPr>
              <w:ins w:id="35" w:author="Deleted user" w:date="2021-01-22T07:14:00Z"/>
              <w:shd w:val="clear" w:color="auto" w:fill="FFFFCC"/>
            </w:rPr>
          </w:pPr>
          <w:sdt>
            <w:sdtPr>
              <w:tag w:val="goog_rdk_21"/>
              <w:id w:val="105380286"/>
            </w:sdtPr>
            <w:sdtContent>
              <w:ins w:id="36" w:author="Deleted user" w:date="2021-01-22T07:14:00Z">
                <w:r w:rsidR="00E46B47">
                  <w:rPr>
                    <w:rFonts w:ascii="Consolas" w:eastAsia="Consolas" w:hAnsi="Consolas" w:cs="Consolas"/>
                    <w:b/>
                    <w:sz w:val="23"/>
                    <w:szCs w:val="23"/>
                    <w:highlight w:val="white"/>
                  </w:rPr>
                  <w:t>Responsive features</w:t>
                </w:r>
                <w:r w:rsidR="00E46B47">
                  <w:rPr>
                    <w:rFonts w:ascii="Consolas" w:eastAsia="Consolas" w:hAnsi="Consolas" w:cs="Consolas"/>
                    <w:sz w:val="23"/>
                    <w:szCs w:val="23"/>
                    <w:highlight w:val="white"/>
                  </w:rPr>
                  <w:t>: Bootstrap's responsive CSS adjusts to phones, tablets, and desktops</w:t>
                </w:r>
              </w:ins>
            </w:sdtContent>
          </w:sdt>
        </w:p>
      </w:sdtContent>
    </w:sdt>
    <w:sdt>
      <w:sdtPr>
        <w:tag w:val="goog_rdk_24"/>
        <w:id w:val="105380289"/>
      </w:sdtPr>
      <w:sdtContent>
        <w:p w:rsidR="000A729B" w:rsidRDefault="000A729B">
          <w:pPr>
            <w:numPr>
              <w:ilvl w:val="0"/>
              <w:numId w:val="26"/>
            </w:numPr>
            <w:shd w:val="clear" w:color="auto" w:fill="FFFFFF"/>
            <w:spacing w:after="0" w:line="240" w:lineRule="auto"/>
            <w:rPr>
              <w:ins w:id="37" w:author="Deleted user" w:date="2021-01-22T07:14:00Z"/>
              <w:shd w:val="clear" w:color="auto" w:fill="FFFFCC"/>
            </w:rPr>
          </w:pPr>
          <w:sdt>
            <w:sdtPr>
              <w:tag w:val="goog_rdk_23"/>
              <w:id w:val="105380288"/>
            </w:sdtPr>
            <w:sdtContent>
              <w:ins w:id="38" w:author="Deleted user" w:date="2021-01-22T07:14:00Z">
                <w:r w:rsidR="00E46B47">
                  <w:rPr>
                    <w:rFonts w:ascii="Consolas" w:eastAsia="Consolas" w:hAnsi="Consolas" w:cs="Consolas"/>
                    <w:b/>
                    <w:sz w:val="23"/>
                    <w:szCs w:val="23"/>
                    <w:highlight w:val="white"/>
                  </w:rPr>
                  <w:t>Mobile-first approach</w:t>
                </w:r>
                <w:r w:rsidR="00E46B47">
                  <w:rPr>
                    <w:rFonts w:ascii="Consolas" w:eastAsia="Consolas" w:hAnsi="Consolas" w:cs="Consolas"/>
                    <w:sz w:val="23"/>
                    <w:szCs w:val="23"/>
                    <w:highlight w:val="white"/>
                  </w:rPr>
                  <w:t>: In Bootstrap, mobile-first styles are part of the core framework</w:t>
                </w:r>
              </w:ins>
            </w:sdtContent>
          </w:sdt>
        </w:p>
      </w:sdtContent>
    </w:sdt>
    <w:sdt>
      <w:sdtPr>
        <w:tag w:val="goog_rdk_26"/>
        <w:id w:val="105380291"/>
      </w:sdtPr>
      <w:sdtContent>
        <w:p w:rsidR="000A729B" w:rsidRDefault="000A729B">
          <w:pPr>
            <w:numPr>
              <w:ilvl w:val="0"/>
              <w:numId w:val="26"/>
            </w:numPr>
            <w:shd w:val="clear" w:color="auto" w:fill="FFFFFF"/>
            <w:spacing w:after="220" w:line="240" w:lineRule="auto"/>
            <w:rPr>
              <w:ins w:id="39" w:author="Deleted user" w:date="2021-01-22T07:14:00Z"/>
              <w:shd w:val="clear" w:color="auto" w:fill="FFFFCC"/>
            </w:rPr>
          </w:pPr>
          <w:sdt>
            <w:sdtPr>
              <w:tag w:val="goog_rdk_25"/>
              <w:id w:val="105380290"/>
            </w:sdtPr>
            <w:sdtContent>
              <w:ins w:id="40" w:author="Deleted user" w:date="2021-01-22T07:14:00Z">
                <w:r w:rsidR="00E46B47">
                  <w:rPr>
                    <w:rFonts w:ascii="Consolas" w:eastAsia="Consolas" w:hAnsi="Consolas" w:cs="Consolas"/>
                    <w:b/>
                    <w:sz w:val="23"/>
                    <w:szCs w:val="23"/>
                    <w:highlight w:val="white"/>
                  </w:rPr>
                  <w:t xml:space="preserve">Browser compatibility: </w:t>
                </w:r>
                <w:r w:rsidR="00E46B47">
                  <w:rPr>
                    <w:rFonts w:ascii="Consolas" w:eastAsia="Consolas" w:hAnsi="Consolas" w:cs="Consolas"/>
                    <w:sz w:val="23"/>
                    <w:szCs w:val="23"/>
                    <w:highlight w:val="white"/>
                  </w:rPr>
                  <w:t>Bootstrap 4 is compatible with all modern browsers (Chrome, Firefox, Internet Explorer 10+, Edge, Safari, and Opera)</w:t>
                </w:r>
              </w:ins>
            </w:sdtContent>
          </w:sdt>
        </w:p>
      </w:sdtContent>
    </w:sdt>
    <w:sdt>
      <w:sdtPr>
        <w:tag w:val="goog_rdk_28"/>
        <w:id w:val="105380293"/>
      </w:sdtPr>
      <w:sdtContent>
        <w:p w:rsidR="000A729B" w:rsidRDefault="000A729B">
          <w:pPr>
            <w:shd w:val="clear" w:color="auto" w:fill="FFFFFF"/>
            <w:spacing w:before="280" w:line="240" w:lineRule="auto"/>
            <w:ind w:left="-709"/>
            <w:rPr>
              <w:ins w:id="41" w:author="Deleted user" w:date="2021-01-22T07:14:00Z"/>
              <w:rFonts w:ascii="Consolas" w:eastAsia="Consolas" w:hAnsi="Consolas" w:cs="Consolas"/>
              <w:b/>
              <w:sz w:val="23"/>
              <w:szCs w:val="23"/>
              <w:highlight w:val="white"/>
            </w:rPr>
          </w:pPr>
          <w:sdt>
            <w:sdtPr>
              <w:tag w:val="goog_rdk_27"/>
              <w:id w:val="105380292"/>
            </w:sdtPr>
            <w:sdtContent>
              <w:ins w:id="42" w:author="Deleted user" w:date="2021-01-22T07:14:00Z">
                <w:r w:rsidR="00E46B47">
                  <w:rPr>
                    <w:rFonts w:ascii="Consolas" w:eastAsia="Consolas" w:hAnsi="Consolas" w:cs="Consolas"/>
                    <w:sz w:val="23"/>
                    <w:szCs w:val="23"/>
                    <w:highlight w:val="white"/>
                  </w:rPr>
                  <w:t>55</w:t>
                </w:r>
                <w:proofErr w:type="gramStart"/>
                <w:r w:rsidR="00E46B47">
                  <w:rPr>
                    <w:rFonts w:ascii="Consolas" w:eastAsia="Consolas" w:hAnsi="Consolas" w:cs="Consolas"/>
                    <w:sz w:val="23"/>
                    <w:szCs w:val="23"/>
                    <w:highlight w:val="white"/>
                  </w:rPr>
                  <w:t>)</w:t>
                </w:r>
                <w:r w:rsidR="00E46B47">
                  <w:rPr>
                    <w:rFonts w:ascii="Consolas" w:eastAsia="Consolas" w:hAnsi="Consolas" w:cs="Consolas"/>
                    <w:b/>
                    <w:sz w:val="23"/>
                    <w:szCs w:val="23"/>
                    <w:highlight w:val="white"/>
                  </w:rPr>
                  <w:t>Bootstrap</w:t>
                </w:r>
                <w:proofErr w:type="gramEnd"/>
                <w:r w:rsidR="00E46B47">
                  <w:rPr>
                    <w:rFonts w:ascii="Consolas" w:eastAsia="Consolas" w:hAnsi="Consolas" w:cs="Consolas"/>
                    <w:b/>
                    <w:sz w:val="23"/>
                    <w:szCs w:val="23"/>
                    <w:highlight w:val="white"/>
                  </w:rPr>
                  <w:t xml:space="preserve"> 4 vs. Bootstrap 5</w:t>
                </w:r>
              </w:ins>
            </w:sdtContent>
          </w:sdt>
        </w:p>
      </w:sdtContent>
    </w:sdt>
    <w:sdt>
      <w:sdtPr>
        <w:tag w:val="goog_rdk_30"/>
        <w:id w:val="105380295"/>
      </w:sdtPr>
      <w:sdtContent>
        <w:p w:rsidR="000A729B" w:rsidRDefault="000A729B">
          <w:pPr>
            <w:shd w:val="clear" w:color="auto" w:fill="FFFFFF"/>
            <w:spacing w:before="280" w:after="280" w:line="240" w:lineRule="auto"/>
            <w:rPr>
              <w:ins w:id="43" w:author="Deleted user" w:date="2021-01-22T07:14:00Z"/>
              <w:rFonts w:ascii="Consolas" w:eastAsia="Consolas" w:hAnsi="Consolas" w:cs="Consolas"/>
              <w:sz w:val="23"/>
              <w:szCs w:val="23"/>
              <w:highlight w:val="white"/>
            </w:rPr>
          </w:pPr>
          <w:sdt>
            <w:sdtPr>
              <w:tag w:val="goog_rdk_29"/>
              <w:id w:val="105380294"/>
            </w:sdtPr>
            <w:sdtContent>
              <w:ins w:id="44" w:author="Deleted user" w:date="2021-01-22T07:14:00Z">
                <w:r w:rsidR="00E46B47">
                  <w:rPr>
                    <w:rFonts w:ascii="Consolas" w:eastAsia="Consolas" w:hAnsi="Consolas" w:cs="Consolas"/>
                    <w:sz w:val="23"/>
                    <w:szCs w:val="23"/>
                    <w:highlight w:val="white"/>
                  </w:rPr>
                  <w:t xml:space="preserve">Bootstrap 5 is the newest version of Bootstrap; with new components, faster </w:t>
                </w:r>
                <w:proofErr w:type="spellStart"/>
                <w:r w:rsidR="00E46B47">
                  <w:rPr>
                    <w:rFonts w:ascii="Consolas" w:eastAsia="Consolas" w:hAnsi="Consolas" w:cs="Consolas"/>
                    <w:sz w:val="23"/>
                    <w:szCs w:val="23"/>
                    <w:highlight w:val="white"/>
                  </w:rPr>
                  <w:t>stylesheet</w:t>
                </w:r>
                <w:proofErr w:type="spellEnd"/>
                <w:r w:rsidR="00E46B47">
                  <w:rPr>
                    <w:rFonts w:ascii="Consolas" w:eastAsia="Consolas" w:hAnsi="Consolas" w:cs="Consolas"/>
                    <w:sz w:val="23"/>
                    <w:szCs w:val="23"/>
                    <w:highlight w:val="white"/>
                  </w:rPr>
                  <w:t xml:space="preserve"> and more responsiveness.</w:t>
                </w:r>
              </w:ins>
            </w:sdtContent>
          </w:sdt>
        </w:p>
      </w:sdtContent>
    </w:sdt>
    <w:sdt>
      <w:sdtPr>
        <w:tag w:val="goog_rdk_32"/>
        <w:id w:val="105380297"/>
      </w:sdtPr>
      <w:sdtContent>
        <w:p w:rsidR="000A729B" w:rsidRDefault="000A729B">
          <w:pPr>
            <w:shd w:val="clear" w:color="auto" w:fill="FFFFFF"/>
            <w:spacing w:before="280" w:after="280" w:line="240" w:lineRule="auto"/>
            <w:rPr>
              <w:ins w:id="45" w:author="Deleted user" w:date="2021-01-22T07:14:00Z"/>
              <w:rFonts w:ascii="Consolas" w:eastAsia="Consolas" w:hAnsi="Consolas" w:cs="Consolas"/>
              <w:sz w:val="23"/>
              <w:szCs w:val="23"/>
              <w:highlight w:val="white"/>
            </w:rPr>
          </w:pPr>
          <w:sdt>
            <w:sdtPr>
              <w:tag w:val="goog_rdk_31"/>
              <w:id w:val="105380296"/>
            </w:sdtPr>
            <w:sdtContent>
              <w:ins w:id="46" w:author="Deleted user" w:date="2021-01-22T07:14:00Z">
                <w:r w:rsidR="00E46B47">
                  <w:rPr>
                    <w:rFonts w:ascii="Consolas" w:eastAsia="Consolas" w:hAnsi="Consolas" w:cs="Consolas"/>
                    <w:sz w:val="23"/>
                    <w:szCs w:val="23"/>
                    <w:highlight w:val="white"/>
                  </w:rPr>
                  <w:t xml:space="preserve">Bootstrap 5 supports the latest, stable releases of all major browsers and platforms. </w:t>
                </w:r>
              </w:ins>
            </w:sdtContent>
          </w:sdt>
        </w:p>
      </w:sdtContent>
    </w:sdt>
    <w:sdt>
      <w:sdtPr>
        <w:tag w:val="goog_rdk_34"/>
        <w:id w:val="105380299"/>
      </w:sdtPr>
      <w:sdtContent>
        <w:p w:rsidR="000A729B" w:rsidRDefault="000A729B">
          <w:pPr>
            <w:shd w:val="clear" w:color="auto" w:fill="FFFFFF"/>
            <w:spacing w:before="280" w:after="280" w:line="240" w:lineRule="auto"/>
            <w:rPr>
              <w:ins w:id="47" w:author="Deleted user" w:date="2021-01-22T07:14:00Z"/>
              <w:rFonts w:ascii="Consolas" w:eastAsia="Consolas" w:hAnsi="Consolas" w:cs="Consolas"/>
              <w:sz w:val="23"/>
              <w:szCs w:val="23"/>
              <w:highlight w:val="white"/>
            </w:rPr>
          </w:pPr>
          <w:sdt>
            <w:sdtPr>
              <w:tag w:val="goog_rdk_33"/>
              <w:id w:val="105380298"/>
            </w:sdtPr>
            <w:sdtContent>
              <w:ins w:id="48" w:author="Deleted user" w:date="2021-01-22T07:14:00Z">
                <w:r w:rsidR="00E46B47">
                  <w:rPr>
                    <w:rFonts w:ascii="Consolas" w:eastAsia="Consolas" w:hAnsi="Consolas" w:cs="Consolas"/>
                    <w:sz w:val="23"/>
                    <w:szCs w:val="23"/>
                    <w:highlight w:val="white"/>
                  </w:rPr>
                  <w:t xml:space="preserve">Bootstrap 3-4 used </w:t>
                </w:r>
                <w:proofErr w:type="spellStart"/>
                <w:r w:rsidR="00E46B47">
                  <w:rPr>
                    <w:rFonts w:ascii="Consolas" w:eastAsia="Consolas" w:hAnsi="Consolas" w:cs="Consolas"/>
                    <w:sz w:val="23"/>
                    <w:szCs w:val="23"/>
                    <w:highlight w:val="white"/>
                  </w:rPr>
                  <w:t>jquery</w:t>
                </w:r>
                <w:proofErr w:type="spellEnd"/>
                <w:r w:rsidR="00E46B47">
                  <w:rPr>
                    <w:rFonts w:ascii="Consolas" w:eastAsia="Consolas" w:hAnsi="Consolas" w:cs="Consolas"/>
                    <w:sz w:val="23"/>
                    <w:szCs w:val="23"/>
                    <w:highlight w:val="white"/>
                  </w:rPr>
                  <w:t xml:space="preserve"> in backend but now Bootstrap 5 used </w:t>
                </w:r>
                <w:proofErr w:type="spellStart"/>
                <w:r w:rsidR="00E46B47">
                  <w:rPr>
                    <w:rFonts w:ascii="Consolas" w:eastAsia="Consolas" w:hAnsi="Consolas" w:cs="Consolas"/>
                    <w:sz w:val="23"/>
                    <w:szCs w:val="23"/>
                    <w:highlight w:val="white"/>
                  </w:rPr>
                  <w:t>Javscript</w:t>
                </w:r>
                <w:proofErr w:type="spellEnd"/>
                <w:r w:rsidR="00E46B47">
                  <w:rPr>
                    <w:rFonts w:ascii="Consolas" w:eastAsia="Consolas" w:hAnsi="Consolas" w:cs="Consolas"/>
                    <w:sz w:val="23"/>
                    <w:szCs w:val="23"/>
                    <w:highlight w:val="white"/>
                  </w:rPr>
                  <w:t xml:space="preserve"> in backend</w:t>
                </w:r>
              </w:ins>
            </w:sdtContent>
          </w:sdt>
        </w:p>
      </w:sdtContent>
    </w:sdt>
    <w:sdt>
      <w:sdtPr>
        <w:tag w:val="goog_rdk_36"/>
        <w:id w:val="105380301"/>
      </w:sdtPr>
      <w:sdtContent>
        <w:p w:rsidR="000A729B" w:rsidRDefault="000A729B">
          <w:pPr>
            <w:shd w:val="clear" w:color="auto" w:fill="FFFFFF"/>
            <w:spacing w:before="280" w:line="240" w:lineRule="auto"/>
            <w:ind w:left="-709"/>
            <w:rPr>
              <w:ins w:id="49" w:author="Deleted user" w:date="2021-01-22T07:14:00Z"/>
              <w:rFonts w:ascii="Consolas" w:eastAsia="Consolas" w:hAnsi="Consolas" w:cs="Consolas"/>
              <w:sz w:val="23"/>
              <w:szCs w:val="23"/>
              <w:highlight w:val="white"/>
            </w:rPr>
          </w:pPr>
          <w:sdt>
            <w:sdtPr>
              <w:tag w:val="goog_rdk_35"/>
              <w:id w:val="105380300"/>
            </w:sdtPr>
            <w:sdtContent>
              <w:ins w:id="50" w:author="Deleted user" w:date="2021-01-22T07:14:00Z">
                <w:r w:rsidR="00E46B47">
                  <w:rPr>
                    <w:rFonts w:ascii="Consolas" w:eastAsia="Consolas" w:hAnsi="Consolas" w:cs="Consolas"/>
                    <w:sz w:val="23"/>
                    <w:szCs w:val="23"/>
                    <w:highlight w:val="white"/>
                  </w:rPr>
                  <w:t>56</w:t>
                </w:r>
                <w:proofErr w:type="gramStart"/>
                <w:r w:rsidR="00E46B47">
                  <w:rPr>
                    <w:rFonts w:ascii="Consolas" w:eastAsia="Consolas" w:hAnsi="Consolas" w:cs="Consolas"/>
                    <w:sz w:val="23"/>
                    <w:szCs w:val="23"/>
                    <w:highlight w:val="white"/>
                  </w:rPr>
                  <w:t>)Where</w:t>
                </w:r>
                <w:proofErr w:type="gramEnd"/>
                <w:r w:rsidR="00E46B47">
                  <w:rPr>
                    <w:rFonts w:ascii="Consolas" w:eastAsia="Consolas" w:hAnsi="Consolas" w:cs="Consolas"/>
                    <w:sz w:val="23"/>
                    <w:szCs w:val="23"/>
                    <w:highlight w:val="white"/>
                  </w:rPr>
                  <w:t xml:space="preserve"> to Get Bootstrap 5?</w:t>
                </w:r>
              </w:ins>
            </w:sdtContent>
          </w:sdt>
        </w:p>
      </w:sdtContent>
    </w:sdt>
    <w:sdt>
      <w:sdtPr>
        <w:tag w:val="goog_rdk_38"/>
        <w:id w:val="105380303"/>
      </w:sdtPr>
      <w:sdtContent>
        <w:p w:rsidR="000A729B" w:rsidRDefault="000A729B">
          <w:pPr>
            <w:shd w:val="clear" w:color="auto" w:fill="FFFFFF"/>
            <w:spacing w:before="280" w:after="280" w:line="240" w:lineRule="auto"/>
            <w:rPr>
              <w:ins w:id="51" w:author="Deleted user" w:date="2021-01-22T07:14:00Z"/>
              <w:rFonts w:ascii="Consolas" w:eastAsia="Consolas" w:hAnsi="Consolas" w:cs="Consolas"/>
              <w:sz w:val="23"/>
              <w:szCs w:val="23"/>
              <w:highlight w:val="white"/>
            </w:rPr>
          </w:pPr>
          <w:sdt>
            <w:sdtPr>
              <w:tag w:val="goog_rdk_37"/>
              <w:id w:val="105380302"/>
            </w:sdtPr>
            <w:sdtContent>
              <w:ins w:id="52" w:author="Deleted user" w:date="2021-01-22T07:14:00Z">
                <w:r w:rsidR="00E46B47">
                  <w:rPr>
                    <w:rFonts w:ascii="Consolas" w:eastAsia="Consolas" w:hAnsi="Consolas" w:cs="Consolas"/>
                    <w:sz w:val="23"/>
                    <w:szCs w:val="23"/>
                    <w:highlight w:val="white"/>
                  </w:rPr>
                  <w:t>There are two ways to start using Bootstrap 4 on your own web site.</w:t>
                </w:r>
              </w:ins>
            </w:sdtContent>
          </w:sdt>
        </w:p>
      </w:sdtContent>
    </w:sdt>
    <w:sdt>
      <w:sdtPr>
        <w:tag w:val="goog_rdk_40"/>
        <w:id w:val="105380305"/>
      </w:sdtPr>
      <w:sdtContent>
        <w:p w:rsidR="000A729B" w:rsidRDefault="000A729B">
          <w:pPr>
            <w:shd w:val="clear" w:color="auto" w:fill="FFFFFF"/>
            <w:spacing w:before="280" w:after="280" w:line="240" w:lineRule="auto"/>
            <w:rPr>
              <w:ins w:id="53" w:author="Deleted user" w:date="2021-01-22T07:14:00Z"/>
              <w:rFonts w:ascii="Consolas" w:eastAsia="Consolas" w:hAnsi="Consolas" w:cs="Consolas"/>
              <w:sz w:val="23"/>
              <w:szCs w:val="23"/>
              <w:highlight w:val="white"/>
            </w:rPr>
          </w:pPr>
          <w:sdt>
            <w:sdtPr>
              <w:tag w:val="goog_rdk_39"/>
              <w:id w:val="105380304"/>
            </w:sdtPr>
            <w:sdtContent>
              <w:ins w:id="54" w:author="Deleted user" w:date="2021-01-22T07:14:00Z">
                <w:r w:rsidR="00E46B47">
                  <w:rPr>
                    <w:rFonts w:ascii="Consolas" w:eastAsia="Consolas" w:hAnsi="Consolas" w:cs="Consolas"/>
                    <w:sz w:val="23"/>
                    <w:szCs w:val="23"/>
                    <w:highlight w:val="white"/>
                  </w:rPr>
                  <w:t>You can:</w:t>
                </w:r>
              </w:ins>
            </w:sdtContent>
          </w:sdt>
        </w:p>
      </w:sdtContent>
    </w:sdt>
    <w:sdt>
      <w:sdtPr>
        <w:tag w:val="goog_rdk_42"/>
        <w:id w:val="105380307"/>
      </w:sdtPr>
      <w:sdtContent>
        <w:p w:rsidR="000A729B" w:rsidRDefault="000A729B">
          <w:pPr>
            <w:numPr>
              <w:ilvl w:val="0"/>
              <w:numId w:val="13"/>
            </w:numPr>
            <w:shd w:val="clear" w:color="auto" w:fill="FFFFFF"/>
            <w:spacing w:before="220" w:after="0" w:line="240" w:lineRule="auto"/>
            <w:rPr>
              <w:ins w:id="55" w:author="Deleted user" w:date="2021-01-22T07:14:00Z"/>
              <w:shd w:val="clear" w:color="auto" w:fill="FFFFCC"/>
            </w:rPr>
          </w:pPr>
          <w:sdt>
            <w:sdtPr>
              <w:tag w:val="goog_rdk_41"/>
              <w:id w:val="105380306"/>
            </w:sdtPr>
            <w:sdtContent>
              <w:ins w:id="56" w:author="Deleted user" w:date="2021-01-22T07:14:00Z">
                <w:r w:rsidR="00E46B47">
                  <w:rPr>
                    <w:rFonts w:ascii="Consolas" w:eastAsia="Consolas" w:hAnsi="Consolas" w:cs="Consolas"/>
                    <w:sz w:val="23"/>
                    <w:szCs w:val="23"/>
                    <w:highlight w:val="white"/>
                  </w:rPr>
                  <w:t>Include Bootstrap 5 from a CDN</w:t>
                </w:r>
              </w:ins>
            </w:sdtContent>
          </w:sdt>
        </w:p>
      </w:sdtContent>
    </w:sdt>
    <w:sdt>
      <w:sdtPr>
        <w:tag w:val="goog_rdk_44"/>
        <w:id w:val="105380309"/>
      </w:sdtPr>
      <w:sdtContent>
        <w:p w:rsidR="000A729B" w:rsidRDefault="000A729B">
          <w:pPr>
            <w:numPr>
              <w:ilvl w:val="0"/>
              <w:numId w:val="13"/>
            </w:numPr>
            <w:shd w:val="clear" w:color="auto" w:fill="FFFFFF"/>
            <w:spacing w:after="220" w:line="240" w:lineRule="auto"/>
            <w:rPr>
              <w:ins w:id="57" w:author="Deleted user" w:date="2021-01-22T07:14:00Z"/>
              <w:shd w:val="clear" w:color="auto" w:fill="FFFFCC"/>
            </w:rPr>
          </w:pPr>
          <w:sdt>
            <w:sdtPr>
              <w:tag w:val="goog_rdk_43"/>
              <w:id w:val="105380308"/>
            </w:sdtPr>
            <w:sdtContent>
              <w:ins w:id="58" w:author="Deleted user" w:date="2021-01-22T07:14:00Z">
                <w:r w:rsidR="00E46B47">
                  <w:rPr>
                    <w:rFonts w:ascii="Consolas" w:eastAsia="Consolas" w:hAnsi="Consolas" w:cs="Consolas"/>
                    <w:sz w:val="23"/>
                    <w:szCs w:val="23"/>
                    <w:highlight w:val="white"/>
                  </w:rPr>
                  <w:t>Download Bootstrap 5 from getbootstrap.com</w:t>
                </w:r>
              </w:ins>
            </w:sdtContent>
          </w:sdt>
        </w:p>
      </w:sdtContent>
    </w:sdt>
    <w:sdt>
      <w:sdtPr>
        <w:tag w:val="goog_rdk_46"/>
        <w:id w:val="105380311"/>
      </w:sdtPr>
      <w:sdtContent>
        <w:p w:rsidR="000A729B" w:rsidRDefault="000A729B">
          <w:pPr>
            <w:shd w:val="clear" w:color="auto" w:fill="FFFFFF"/>
            <w:spacing w:before="280" w:line="240" w:lineRule="auto"/>
            <w:ind w:left="-709"/>
            <w:rPr>
              <w:ins w:id="59" w:author="Deleted user" w:date="2021-01-22T07:14:00Z"/>
              <w:rFonts w:ascii="Consolas" w:eastAsia="Consolas" w:hAnsi="Consolas" w:cs="Consolas"/>
              <w:sz w:val="23"/>
              <w:szCs w:val="23"/>
              <w:highlight w:val="white"/>
            </w:rPr>
          </w:pPr>
          <w:sdt>
            <w:sdtPr>
              <w:tag w:val="goog_rdk_45"/>
              <w:id w:val="105380310"/>
            </w:sdtPr>
            <w:sdtContent>
              <w:proofErr w:type="gramStart"/>
              <w:ins w:id="60" w:author="Deleted user" w:date="2021-01-22T07:14:00Z">
                <w:r w:rsidR="00E46B47">
                  <w:rPr>
                    <w:rFonts w:ascii="Consolas" w:eastAsia="Consolas" w:hAnsi="Consolas" w:cs="Consolas"/>
                    <w:sz w:val="23"/>
                    <w:szCs w:val="23"/>
                    <w:highlight w:val="white"/>
                  </w:rPr>
                  <w:t>&lt;!--</w:t>
                </w:r>
                <w:proofErr w:type="gramEnd"/>
                <w:r w:rsidR="00E46B47">
                  <w:rPr>
                    <w:rFonts w:ascii="Consolas" w:eastAsia="Consolas" w:hAnsi="Consolas" w:cs="Consolas"/>
                    <w:sz w:val="23"/>
                    <w:szCs w:val="23"/>
                    <w:highlight w:val="white"/>
                  </w:rPr>
                  <w:t xml:space="preserve"> Latest compiled and minified CSS --&gt;</w:t>
                </w:r>
              </w:ins>
            </w:sdtContent>
          </w:sdt>
        </w:p>
      </w:sdtContent>
    </w:sdt>
    <w:sdt>
      <w:sdtPr>
        <w:tag w:val="goog_rdk_48"/>
        <w:id w:val="105380313"/>
      </w:sdtPr>
      <w:sdtContent>
        <w:p w:rsidR="000A729B" w:rsidRDefault="000A729B">
          <w:pPr>
            <w:shd w:val="clear" w:color="auto" w:fill="FFFFFF"/>
            <w:spacing w:before="220" w:after="220" w:line="240" w:lineRule="auto"/>
            <w:ind w:left="720"/>
            <w:rPr>
              <w:ins w:id="61" w:author="Deleted user" w:date="2021-01-22T07:14:00Z"/>
              <w:rFonts w:ascii="Consolas" w:eastAsia="Consolas" w:hAnsi="Consolas" w:cs="Consolas"/>
              <w:sz w:val="23"/>
              <w:szCs w:val="23"/>
              <w:highlight w:val="white"/>
            </w:rPr>
          </w:pPr>
          <w:sdt>
            <w:sdtPr>
              <w:tag w:val="goog_rdk_47"/>
              <w:id w:val="105380312"/>
            </w:sdtPr>
            <w:sdtContent/>
          </w:sdt>
        </w:p>
      </w:sdtContent>
    </w:sdt>
    <w:sdt>
      <w:sdtPr>
        <w:tag w:val="goog_rdk_50"/>
        <w:id w:val="105380315"/>
      </w:sdtPr>
      <w:sdtContent>
        <w:p w:rsidR="000A729B" w:rsidRDefault="000A729B">
          <w:pPr>
            <w:shd w:val="clear" w:color="auto" w:fill="FFFFFF"/>
            <w:spacing w:before="220" w:after="220" w:line="240" w:lineRule="auto"/>
            <w:ind w:left="720"/>
            <w:rPr>
              <w:ins w:id="62" w:author="Deleted user" w:date="2021-01-22T07:14:00Z"/>
              <w:rFonts w:ascii="Consolas" w:eastAsia="Consolas" w:hAnsi="Consolas" w:cs="Consolas"/>
              <w:sz w:val="23"/>
              <w:szCs w:val="23"/>
              <w:highlight w:val="white"/>
            </w:rPr>
          </w:pPr>
          <w:sdt>
            <w:sdtPr>
              <w:tag w:val="goog_rdk_49"/>
              <w:id w:val="105380314"/>
            </w:sdtPr>
            <w:sdtContent>
              <w:ins w:id="63" w:author="Deleted user" w:date="2021-01-22T07:14:00Z">
                <w:r w:rsidR="00E46B47">
                  <w:rPr>
                    <w:rFonts w:ascii="Consolas" w:eastAsia="Consolas" w:hAnsi="Consolas" w:cs="Consolas"/>
                    <w:sz w:val="23"/>
                    <w:szCs w:val="23"/>
                    <w:highlight w:val="white"/>
                  </w:rPr>
                  <w:t xml:space="preserve">Include Bootstrap 4 from a </w:t>
                </w:r>
                <w:proofErr w:type="gramStart"/>
                <w:r w:rsidR="00E46B47">
                  <w:rPr>
                    <w:rFonts w:ascii="Consolas" w:eastAsia="Consolas" w:hAnsi="Consolas" w:cs="Consolas"/>
                    <w:sz w:val="23"/>
                    <w:szCs w:val="23"/>
                    <w:highlight w:val="white"/>
                  </w:rPr>
                  <w:t>CDN(</w:t>
                </w:r>
                <w:proofErr w:type="gramEnd"/>
                <w:r w:rsidR="00E46B47">
                  <w:rPr>
                    <w:rFonts w:ascii="Arial" w:eastAsia="Arial" w:hAnsi="Arial" w:cs="Arial"/>
                    <w:b/>
                    <w:color w:val="202124"/>
                    <w:sz w:val="24"/>
                    <w:szCs w:val="24"/>
                    <w:highlight w:val="white"/>
                  </w:rPr>
                  <w:t>content delivery network</w:t>
                </w:r>
                <w:r w:rsidR="00E46B47">
                  <w:rPr>
                    <w:rFonts w:ascii="Consolas" w:eastAsia="Consolas" w:hAnsi="Consolas" w:cs="Consolas"/>
                    <w:sz w:val="23"/>
                    <w:szCs w:val="23"/>
                    <w:highlight w:val="white"/>
                  </w:rPr>
                  <w:t>)</w:t>
                </w:r>
              </w:ins>
            </w:sdtContent>
          </w:sdt>
        </w:p>
      </w:sdtContent>
    </w:sdt>
    <w:sdt>
      <w:sdtPr>
        <w:tag w:val="goog_rdk_52"/>
        <w:id w:val="105380317"/>
      </w:sdtPr>
      <w:sdtContent>
        <w:p w:rsidR="000A729B" w:rsidRDefault="000A729B">
          <w:pPr>
            <w:shd w:val="clear" w:color="auto" w:fill="FFFFFF"/>
            <w:spacing w:before="280" w:line="240" w:lineRule="auto"/>
            <w:ind w:left="-709"/>
            <w:rPr>
              <w:ins w:id="64" w:author="Deleted user" w:date="2021-01-22T07:14:00Z"/>
              <w:rFonts w:ascii="Consolas" w:eastAsia="Consolas" w:hAnsi="Consolas" w:cs="Consolas"/>
              <w:sz w:val="23"/>
              <w:szCs w:val="23"/>
              <w:highlight w:val="white"/>
            </w:rPr>
          </w:pPr>
          <w:sdt>
            <w:sdtPr>
              <w:tag w:val="goog_rdk_51"/>
              <w:id w:val="105380316"/>
            </w:sdtPr>
            <w:sdtContent/>
          </w:sdt>
        </w:p>
      </w:sdtContent>
    </w:sdt>
    <w:sdt>
      <w:sdtPr>
        <w:tag w:val="goog_rdk_54"/>
        <w:id w:val="105380319"/>
      </w:sdtPr>
      <w:sdtContent>
        <w:p w:rsidR="000A729B" w:rsidRDefault="000A729B">
          <w:pPr>
            <w:shd w:val="clear" w:color="auto" w:fill="FFFFFF"/>
            <w:spacing w:before="280" w:line="240" w:lineRule="auto"/>
            <w:ind w:left="-709"/>
            <w:rPr>
              <w:ins w:id="65" w:author="Deleted user" w:date="2021-01-22T07:14:00Z"/>
              <w:rFonts w:ascii="Consolas" w:eastAsia="Consolas" w:hAnsi="Consolas" w:cs="Consolas"/>
              <w:sz w:val="23"/>
              <w:szCs w:val="23"/>
              <w:highlight w:val="white"/>
            </w:rPr>
          </w:pPr>
          <w:sdt>
            <w:sdtPr>
              <w:tag w:val="goog_rdk_53"/>
              <w:id w:val="105380318"/>
            </w:sdtPr>
            <w:sdtContent>
              <w:ins w:id="66" w:author="Deleted user" w:date="2021-01-22T07:14:00Z">
                <w:r w:rsidR="00E46B47">
                  <w:rPr>
                    <w:rFonts w:ascii="Consolas" w:eastAsia="Consolas" w:hAnsi="Consolas" w:cs="Consolas"/>
                    <w:sz w:val="23"/>
                    <w:szCs w:val="23"/>
                    <w:highlight w:val="white"/>
                  </w:rPr>
                  <w:t xml:space="preserve">&lt;link </w:t>
                </w:r>
                <w:proofErr w:type="spellStart"/>
                <w:r w:rsidR="00E46B47">
                  <w:rPr>
                    <w:rFonts w:ascii="Consolas" w:eastAsia="Consolas" w:hAnsi="Consolas" w:cs="Consolas"/>
                    <w:sz w:val="23"/>
                    <w:szCs w:val="23"/>
                    <w:highlight w:val="white"/>
                  </w:rPr>
                  <w:t>rel</w:t>
                </w:r>
                <w:proofErr w:type="spellEnd"/>
                <w:r w:rsidR="00E46B47">
                  <w:rPr>
                    <w:rFonts w:ascii="Consolas" w:eastAsia="Consolas" w:hAnsi="Consolas" w:cs="Consolas"/>
                    <w:sz w:val="23"/>
                    <w:szCs w:val="23"/>
                    <w:highlight w:val="white"/>
                  </w:rPr>
                  <w:t>="</w:t>
                </w:r>
                <w:proofErr w:type="spellStart"/>
                <w:r w:rsidR="00E46B47">
                  <w:rPr>
                    <w:rFonts w:ascii="Consolas" w:eastAsia="Consolas" w:hAnsi="Consolas" w:cs="Consolas"/>
                    <w:sz w:val="23"/>
                    <w:szCs w:val="23"/>
                    <w:highlight w:val="white"/>
                  </w:rPr>
                  <w:t>stylesheet</w:t>
                </w:r>
                <w:proofErr w:type="spellEnd"/>
                <w:r w:rsidR="00E46B47">
                  <w:rPr>
                    <w:rFonts w:ascii="Consolas" w:eastAsia="Consolas" w:hAnsi="Consolas" w:cs="Consolas"/>
                    <w:sz w:val="23"/>
                    <w:szCs w:val="23"/>
                    <w:highlight w:val="white"/>
                  </w:rPr>
                  <w:t>" href="https://maxcdn.bootstrapcdn.com/bootstrap/4.5.2/css/bootstrap.min.css"&gt;</w:t>
                </w:r>
              </w:ins>
            </w:sdtContent>
          </w:sdt>
        </w:p>
      </w:sdtContent>
    </w:sdt>
    <w:sdt>
      <w:sdtPr>
        <w:tag w:val="goog_rdk_56"/>
        <w:id w:val="105380321"/>
      </w:sdtPr>
      <w:sdtContent>
        <w:p w:rsidR="000A729B" w:rsidRDefault="000A729B">
          <w:pPr>
            <w:shd w:val="clear" w:color="auto" w:fill="FFFFFF"/>
            <w:spacing w:before="280" w:line="240" w:lineRule="auto"/>
            <w:ind w:left="-709"/>
            <w:rPr>
              <w:ins w:id="67" w:author="Deleted user" w:date="2021-01-22T07:14:00Z"/>
              <w:rFonts w:ascii="Consolas" w:eastAsia="Consolas" w:hAnsi="Consolas" w:cs="Consolas"/>
              <w:sz w:val="23"/>
              <w:szCs w:val="23"/>
              <w:highlight w:val="white"/>
            </w:rPr>
          </w:pPr>
          <w:sdt>
            <w:sdtPr>
              <w:tag w:val="goog_rdk_55"/>
              <w:id w:val="105380320"/>
            </w:sdtPr>
            <w:sdtContent/>
          </w:sdt>
        </w:p>
      </w:sdtContent>
    </w:sdt>
    <w:sdt>
      <w:sdtPr>
        <w:tag w:val="goog_rdk_58"/>
        <w:id w:val="105380323"/>
      </w:sdtPr>
      <w:sdtContent>
        <w:p w:rsidR="000A729B" w:rsidRDefault="000A729B">
          <w:pPr>
            <w:shd w:val="clear" w:color="auto" w:fill="FFFFFF"/>
            <w:spacing w:before="280" w:line="240" w:lineRule="auto"/>
            <w:ind w:left="-709"/>
            <w:rPr>
              <w:ins w:id="68" w:author="Deleted user" w:date="2021-01-22T07:14:00Z"/>
              <w:rFonts w:ascii="Consolas" w:eastAsia="Consolas" w:hAnsi="Consolas" w:cs="Consolas"/>
              <w:sz w:val="23"/>
              <w:szCs w:val="23"/>
              <w:highlight w:val="white"/>
            </w:rPr>
          </w:pPr>
          <w:sdt>
            <w:sdtPr>
              <w:tag w:val="goog_rdk_57"/>
              <w:id w:val="105380322"/>
            </w:sdtPr>
            <w:sdtContent>
              <w:proofErr w:type="gramStart"/>
              <w:ins w:id="69" w:author="Deleted user" w:date="2021-01-22T07:14:00Z">
                <w:r w:rsidR="00E46B47">
                  <w:rPr>
                    <w:rFonts w:ascii="Consolas" w:eastAsia="Consolas" w:hAnsi="Consolas" w:cs="Consolas"/>
                    <w:sz w:val="23"/>
                    <w:szCs w:val="23"/>
                    <w:highlight w:val="white"/>
                  </w:rPr>
                  <w:t>&lt;!--</w:t>
                </w:r>
                <w:proofErr w:type="gramEnd"/>
                <w:r w:rsidR="00E46B47">
                  <w:rPr>
                    <w:rFonts w:ascii="Consolas" w:eastAsia="Consolas" w:hAnsi="Consolas" w:cs="Consolas"/>
                    <w:sz w:val="23"/>
                    <w:szCs w:val="23"/>
                    <w:highlight w:val="white"/>
                  </w:rPr>
                  <w:t xml:space="preserve"> </w:t>
                </w:r>
                <w:proofErr w:type="spellStart"/>
                <w:r w:rsidR="00E46B47">
                  <w:rPr>
                    <w:rFonts w:ascii="Consolas" w:eastAsia="Consolas" w:hAnsi="Consolas" w:cs="Consolas"/>
                    <w:sz w:val="23"/>
                    <w:szCs w:val="23"/>
                    <w:highlight w:val="white"/>
                  </w:rPr>
                  <w:t>jQuery</w:t>
                </w:r>
                <w:proofErr w:type="spellEnd"/>
                <w:r w:rsidR="00E46B47">
                  <w:rPr>
                    <w:rFonts w:ascii="Consolas" w:eastAsia="Consolas" w:hAnsi="Consolas" w:cs="Consolas"/>
                    <w:sz w:val="23"/>
                    <w:szCs w:val="23"/>
                    <w:highlight w:val="white"/>
                  </w:rPr>
                  <w:t xml:space="preserve"> library --&gt;</w:t>
                </w:r>
              </w:ins>
            </w:sdtContent>
          </w:sdt>
        </w:p>
      </w:sdtContent>
    </w:sdt>
    <w:sdt>
      <w:sdtPr>
        <w:tag w:val="goog_rdk_60"/>
        <w:id w:val="105380325"/>
      </w:sdtPr>
      <w:sdtContent>
        <w:p w:rsidR="000A729B" w:rsidRDefault="000A729B">
          <w:pPr>
            <w:shd w:val="clear" w:color="auto" w:fill="FFFFFF"/>
            <w:spacing w:before="280" w:line="240" w:lineRule="auto"/>
            <w:ind w:left="-709"/>
            <w:rPr>
              <w:ins w:id="70" w:author="Deleted user" w:date="2021-01-22T07:14:00Z"/>
              <w:rFonts w:ascii="Consolas" w:eastAsia="Consolas" w:hAnsi="Consolas" w:cs="Consolas"/>
              <w:sz w:val="23"/>
              <w:szCs w:val="23"/>
              <w:highlight w:val="white"/>
            </w:rPr>
          </w:pPr>
          <w:sdt>
            <w:sdtPr>
              <w:tag w:val="goog_rdk_59"/>
              <w:id w:val="105380324"/>
            </w:sdtPr>
            <w:sdtContent>
              <w:ins w:id="71" w:author="Deleted user" w:date="2021-01-22T07:14:00Z">
                <w:r w:rsidR="00E46B47">
                  <w:rPr>
                    <w:rFonts w:ascii="Consolas" w:eastAsia="Consolas" w:hAnsi="Consolas" w:cs="Consolas"/>
                    <w:sz w:val="23"/>
                    <w:szCs w:val="23"/>
                    <w:highlight w:val="white"/>
                  </w:rPr>
                  <w:t>&lt;</w:t>
                </w:r>
                <w:proofErr w:type="gramStart"/>
                <w:r w:rsidR="00E46B47">
                  <w:rPr>
                    <w:rFonts w:ascii="Consolas" w:eastAsia="Consolas" w:hAnsi="Consolas" w:cs="Consolas"/>
                    <w:sz w:val="23"/>
                    <w:szCs w:val="23"/>
                    <w:highlight w:val="white"/>
                  </w:rPr>
                  <w:t>script</w:t>
                </w:r>
                <w:proofErr w:type="gramEnd"/>
                <w:r w:rsidR="00E46B47">
                  <w:rPr>
                    <w:rFonts w:ascii="Consolas" w:eastAsia="Consolas" w:hAnsi="Consolas" w:cs="Consolas"/>
                    <w:sz w:val="23"/>
                    <w:szCs w:val="23"/>
                    <w:highlight w:val="white"/>
                  </w:rPr>
                  <w:t xml:space="preserve"> src="https://ajax.googleapis.com/ajax/libs/jquery/3.5.1/jquery.min.js"&gt;&lt;/script&gt;</w:t>
                </w:r>
              </w:ins>
            </w:sdtContent>
          </w:sdt>
        </w:p>
      </w:sdtContent>
    </w:sdt>
    <w:sdt>
      <w:sdtPr>
        <w:tag w:val="goog_rdk_62"/>
        <w:id w:val="105380327"/>
      </w:sdtPr>
      <w:sdtContent>
        <w:p w:rsidR="000A729B" w:rsidRDefault="000A729B">
          <w:pPr>
            <w:shd w:val="clear" w:color="auto" w:fill="FFFFFF"/>
            <w:spacing w:before="280" w:line="240" w:lineRule="auto"/>
            <w:ind w:left="-709"/>
            <w:rPr>
              <w:ins w:id="72" w:author="Deleted user" w:date="2021-01-22T07:14:00Z"/>
              <w:rFonts w:ascii="Consolas" w:eastAsia="Consolas" w:hAnsi="Consolas" w:cs="Consolas"/>
              <w:sz w:val="23"/>
              <w:szCs w:val="23"/>
              <w:highlight w:val="white"/>
            </w:rPr>
          </w:pPr>
          <w:sdt>
            <w:sdtPr>
              <w:tag w:val="goog_rdk_61"/>
              <w:id w:val="105380326"/>
            </w:sdtPr>
            <w:sdtContent/>
          </w:sdt>
        </w:p>
      </w:sdtContent>
    </w:sdt>
    <w:sdt>
      <w:sdtPr>
        <w:tag w:val="goog_rdk_64"/>
        <w:id w:val="105380329"/>
      </w:sdtPr>
      <w:sdtContent>
        <w:p w:rsidR="000A729B" w:rsidRDefault="000A729B">
          <w:pPr>
            <w:shd w:val="clear" w:color="auto" w:fill="FFFFFF"/>
            <w:spacing w:before="280" w:line="240" w:lineRule="auto"/>
            <w:ind w:left="-709"/>
            <w:rPr>
              <w:ins w:id="73" w:author="Deleted user" w:date="2021-01-22T07:14:00Z"/>
              <w:rFonts w:ascii="Consolas" w:eastAsia="Consolas" w:hAnsi="Consolas" w:cs="Consolas"/>
              <w:sz w:val="23"/>
              <w:szCs w:val="23"/>
              <w:highlight w:val="white"/>
            </w:rPr>
          </w:pPr>
          <w:sdt>
            <w:sdtPr>
              <w:tag w:val="goog_rdk_63"/>
              <w:id w:val="105380328"/>
            </w:sdtPr>
            <w:sdtContent>
              <w:proofErr w:type="gramStart"/>
              <w:ins w:id="74" w:author="Deleted user" w:date="2021-01-22T07:14:00Z">
                <w:r w:rsidR="00E46B47">
                  <w:rPr>
                    <w:rFonts w:ascii="Consolas" w:eastAsia="Consolas" w:hAnsi="Consolas" w:cs="Consolas"/>
                    <w:sz w:val="23"/>
                    <w:szCs w:val="23"/>
                    <w:highlight w:val="white"/>
                  </w:rPr>
                  <w:t>&lt;!--</w:t>
                </w:r>
                <w:proofErr w:type="gramEnd"/>
                <w:r w:rsidR="00E46B47">
                  <w:rPr>
                    <w:rFonts w:ascii="Consolas" w:eastAsia="Consolas" w:hAnsi="Consolas" w:cs="Consolas"/>
                    <w:sz w:val="23"/>
                    <w:szCs w:val="23"/>
                    <w:highlight w:val="white"/>
                  </w:rPr>
                  <w:t xml:space="preserve"> Popper JS --&gt;</w:t>
                </w:r>
              </w:ins>
            </w:sdtContent>
          </w:sdt>
        </w:p>
      </w:sdtContent>
    </w:sdt>
    <w:sdt>
      <w:sdtPr>
        <w:tag w:val="goog_rdk_66"/>
        <w:id w:val="105380331"/>
      </w:sdtPr>
      <w:sdtContent>
        <w:p w:rsidR="000A729B" w:rsidRDefault="000A729B">
          <w:pPr>
            <w:shd w:val="clear" w:color="auto" w:fill="FFFFFF"/>
            <w:spacing w:before="280" w:line="240" w:lineRule="auto"/>
            <w:ind w:left="-709"/>
            <w:rPr>
              <w:ins w:id="75" w:author="Deleted user" w:date="2021-01-22T07:14:00Z"/>
              <w:rFonts w:ascii="Consolas" w:eastAsia="Consolas" w:hAnsi="Consolas" w:cs="Consolas"/>
              <w:sz w:val="23"/>
              <w:szCs w:val="23"/>
              <w:highlight w:val="white"/>
            </w:rPr>
          </w:pPr>
          <w:sdt>
            <w:sdtPr>
              <w:tag w:val="goog_rdk_65"/>
              <w:id w:val="105380330"/>
            </w:sdtPr>
            <w:sdtContent>
              <w:ins w:id="76" w:author="Deleted user" w:date="2021-01-22T07:14:00Z">
                <w:r w:rsidR="00E46B47">
                  <w:rPr>
                    <w:rFonts w:ascii="Consolas" w:eastAsia="Consolas" w:hAnsi="Consolas" w:cs="Consolas"/>
                    <w:sz w:val="23"/>
                    <w:szCs w:val="23"/>
                    <w:highlight w:val="white"/>
                  </w:rPr>
                  <w:t>&lt;</w:t>
                </w:r>
                <w:proofErr w:type="gramStart"/>
                <w:r w:rsidR="00E46B47">
                  <w:rPr>
                    <w:rFonts w:ascii="Consolas" w:eastAsia="Consolas" w:hAnsi="Consolas" w:cs="Consolas"/>
                    <w:sz w:val="23"/>
                    <w:szCs w:val="23"/>
                    <w:highlight w:val="white"/>
                  </w:rPr>
                  <w:t>script</w:t>
                </w:r>
                <w:proofErr w:type="gramEnd"/>
                <w:r w:rsidR="00E46B47">
                  <w:rPr>
                    <w:rFonts w:ascii="Consolas" w:eastAsia="Consolas" w:hAnsi="Consolas" w:cs="Consolas"/>
                    <w:sz w:val="23"/>
                    <w:szCs w:val="23"/>
                    <w:highlight w:val="white"/>
                  </w:rPr>
                  <w:t xml:space="preserve"> src="https://cdnjs.cloudflare.com/ajax/libs/popper.js/1.16.0/umd/popper.min.js"&gt;&lt;/script&gt;</w:t>
                </w:r>
              </w:ins>
            </w:sdtContent>
          </w:sdt>
        </w:p>
      </w:sdtContent>
    </w:sdt>
    <w:sdt>
      <w:sdtPr>
        <w:tag w:val="goog_rdk_68"/>
        <w:id w:val="105380333"/>
      </w:sdtPr>
      <w:sdtContent>
        <w:p w:rsidR="000A729B" w:rsidRDefault="000A729B">
          <w:pPr>
            <w:shd w:val="clear" w:color="auto" w:fill="FFFFFF"/>
            <w:spacing w:before="280" w:line="240" w:lineRule="auto"/>
            <w:ind w:left="-709"/>
            <w:rPr>
              <w:ins w:id="77" w:author="Deleted user" w:date="2021-01-22T07:14:00Z"/>
              <w:rFonts w:ascii="Consolas" w:eastAsia="Consolas" w:hAnsi="Consolas" w:cs="Consolas"/>
              <w:sz w:val="23"/>
              <w:szCs w:val="23"/>
              <w:highlight w:val="white"/>
            </w:rPr>
          </w:pPr>
          <w:sdt>
            <w:sdtPr>
              <w:tag w:val="goog_rdk_67"/>
              <w:id w:val="105380332"/>
            </w:sdtPr>
            <w:sdtContent/>
          </w:sdt>
        </w:p>
      </w:sdtContent>
    </w:sdt>
    <w:sdt>
      <w:sdtPr>
        <w:tag w:val="goog_rdk_70"/>
        <w:id w:val="105380335"/>
      </w:sdtPr>
      <w:sdtContent>
        <w:p w:rsidR="000A729B" w:rsidRDefault="000A729B">
          <w:pPr>
            <w:shd w:val="clear" w:color="auto" w:fill="FFFFFF"/>
            <w:spacing w:before="280" w:line="240" w:lineRule="auto"/>
            <w:ind w:left="-709"/>
            <w:rPr>
              <w:ins w:id="78" w:author="Deleted user" w:date="2021-01-22T07:14:00Z"/>
              <w:rFonts w:ascii="Consolas" w:eastAsia="Consolas" w:hAnsi="Consolas" w:cs="Consolas"/>
              <w:sz w:val="23"/>
              <w:szCs w:val="23"/>
              <w:highlight w:val="white"/>
            </w:rPr>
          </w:pPr>
          <w:sdt>
            <w:sdtPr>
              <w:tag w:val="goog_rdk_69"/>
              <w:id w:val="105380334"/>
            </w:sdtPr>
            <w:sdtContent>
              <w:proofErr w:type="gramStart"/>
              <w:ins w:id="79" w:author="Deleted user" w:date="2021-01-22T07:14:00Z">
                <w:r w:rsidR="00E46B47">
                  <w:rPr>
                    <w:rFonts w:ascii="Consolas" w:eastAsia="Consolas" w:hAnsi="Consolas" w:cs="Consolas"/>
                    <w:sz w:val="23"/>
                    <w:szCs w:val="23"/>
                    <w:highlight w:val="white"/>
                  </w:rPr>
                  <w:t>&lt;!--</w:t>
                </w:r>
                <w:proofErr w:type="gramEnd"/>
                <w:r w:rsidR="00E46B47">
                  <w:rPr>
                    <w:rFonts w:ascii="Consolas" w:eastAsia="Consolas" w:hAnsi="Consolas" w:cs="Consolas"/>
                    <w:sz w:val="23"/>
                    <w:szCs w:val="23"/>
                    <w:highlight w:val="white"/>
                  </w:rPr>
                  <w:t xml:space="preserve"> Latest compiled JavaScript --&gt;</w:t>
                </w:r>
              </w:ins>
            </w:sdtContent>
          </w:sdt>
        </w:p>
      </w:sdtContent>
    </w:sdt>
    <w:sdt>
      <w:sdtPr>
        <w:tag w:val="goog_rdk_72"/>
        <w:id w:val="105380337"/>
      </w:sdtPr>
      <w:sdtContent>
        <w:p w:rsidR="000A729B" w:rsidRDefault="000A729B">
          <w:pPr>
            <w:shd w:val="clear" w:color="auto" w:fill="FFFFFF"/>
            <w:spacing w:before="280" w:line="240" w:lineRule="auto"/>
            <w:ind w:left="-709"/>
            <w:rPr>
              <w:ins w:id="80" w:author="Deleted user" w:date="2021-01-22T07:14:00Z"/>
              <w:rFonts w:ascii="Consolas" w:eastAsia="Consolas" w:hAnsi="Consolas" w:cs="Consolas"/>
              <w:sz w:val="23"/>
              <w:szCs w:val="23"/>
              <w:highlight w:val="white"/>
            </w:rPr>
          </w:pPr>
          <w:sdt>
            <w:sdtPr>
              <w:tag w:val="goog_rdk_71"/>
              <w:id w:val="105380336"/>
            </w:sdtPr>
            <w:sdtContent>
              <w:ins w:id="81" w:author="Deleted user" w:date="2021-01-22T07:14:00Z">
                <w:r w:rsidR="00E46B47">
                  <w:rPr>
                    <w:rFonts w:ascii="Consolas" w:eastAsia="Consolas" w:hAnsi="Consolas" w:cs="Consolas"/>
                    <w:sz w:val="23"/>
                    <w:szCs w:val="23"/>
                    <w:highlight w:val="white"/>
                  </w:rPr>
                  <w:t>&lt;script src="</w:t>
                </w:r>
                <w:r>
                  <w:fldChar w:fldCharType="begin"/>
                </w:r>
                <w:r w:rsidR="00E46B47">
                  <w:instrText>HYPERLINK "https://maxcdn.bootstrapcdn.com/bootstrap/4.5.2/js/bootstrap.min.js"</w:instrText>
                </w:r>
                <w:r>
                  <w:fldChar w:fldCharType="separate"/>
                </w:r>
                <w:r w:rsidR="00E46B47">
                  <w:rPr>
                    <w:rFonts w:ascii="Consolas" w:eastAsia="Consolas" w:hAnsi="Consolas" w:cs="Consolas"/>
                    <w:sz w:val="23"/>
                    <w:szCs w:val="23"/>
                    <w:highlight w:val="white"/>
                  </w:rPr>
                  <w:t>https://maxcdn.bootstrapcdn.com/bootstrap/4.5.2/js/bootstrap.min.js</w:t>
                </w:r>
                <w:r>
                  <w:fldChar w:fldCharType="end"/>
                </w:r>
                <w:r w:rsidR="00E46B47">
                  <w:rPr>
                    <w:rFonts w:ascii="Consolas" w:eastAsia="Consolas" w:hAnsi="Consolas" w:cs="Consolas"/>
                    <w:sz w:val="23"/>
                    <w:szCs w:val="23"/>
                    <w:highlight w:val="white"/>
                  </w:rPr>
                  <w:t>"&gt;&lt;/script&gt;</w:t>
                </w:r>
              </w:ins>
            </w:sdtContent>
          </w:sdt>
        </w:p>
      </w:sdtContent>
    </w:sdt>
    <w:sdt>
      <w:sdtPr>
        <w:tag w:val="goog_rdk_74"/>
        <w:id w:val="105380339"/>
      </w:sdtPr>
      <w:sdtContent>
        <w:p w:rsidR="000A729B" w:rsidRDefault="000A729B">
          <w:pPr>
            <w:shd w:val="clear" w:color="auto" w:fill="FFFFFF"/>
            <w:spacing w:before="280" w:line="240" w:lineRule="auto"/>
            <w:ind w:left="-709"/>
            <w:rPr>
              <w:ins w:id="82" w:author="Deleted user" w:date="2021-01-22T07:14:00Z"/>
              <w:rFonts w:ascii="Consolas" w:eastAsia="Consolas" w:hAnsi="Consolas" w:cs="Consolas"/>
              <w:sz w:val="23"/>
              <w:szCs w:val="23"/>
              <w:highlight w:val="white"/>
            </w:rPr>
          </w:pPr>
          <w:sdt>
            <w:sdtPr>
              <w:tag w:val="goog_rdk_73"/>
              <w:id w:val="105380338"/>
            </w:sdtPr>
            <w:sdtContent/>
          </w:sdt>
        </w:p>
      </w:sdtContent>
    </w:sdt>
    <w:sdt>
      <w:sdtPr>
        <w:tag w:val="goog_rdk_76"/>
        <w:id w:val="105380341"/>
      </w:sdtPr>
      <w:sdtContent>
        <w:p w:rsidR="000A729B" w:rsidRDefault="000A729B">
          <w:pPr>
            <w:shd w:val="clear" w:color="auto" w:fill="FFFFFF"/>
            <w:spacing w:before="280" w:line="240" w:lineRule="auto"/>
            <w:ind w:left="-709"/>
            <w:rPr>
              <w:ins w:id="83" w:author="Deleted user" w:date="2021-01-22T07:14:00Z"/>
              <w:rFonts w:ascii="Consolas" w:eastAsia="Consolas" w:hAnsi="Consolas" w:cs="Consolas"/>
              <w:sz w:val="23"/>
              <w:szCs w:val="23"/>
              <w:highlight w:val="white"/>
            </w:rPr>
          </w:pPr>
          <w:sdt>
            <w:sdtPr>
              <w:tag w:val="goog_rdk_75"/>
              <w:id w:val="105380340"/>
            </w:sdtPr>
            <w:sdtContent>
              <w:ins w:id="84" w:author="Deleted user" w:date="2021-01-22T07:14:00Z">
                <w:r w:rsidR="00E46B47">
                  <w:rPr>
                    <w:rFonts w:ascii="Consolas" w:eastAsia="Consolas" w:hAnsi="Consolas" w:cs="Consolas"/>
                    <w:sz w:val="23"/>
                    <w:szCs w:val="23"/>
                    <w:highlight w:val="white"/>
                  </w:rPr>
                  <w:t xml:space="preserve">If you want to download and host Bootstrap 4 yourself, go to </w:t>
                </w:r>
                <w:r>
                  <w:fldChar w:fldCharType="begin"/>
                </w:r>
                <w:r w:rsidR="00E46B47">
                  <w:instrText>HYPERLINK "https://getbootstrap.com/"</w:instrText>
                </w:r>
                <w:r>
                  <w:fldChar w:fldCharType="separate"/>
                </w:r>
                <w:r w:rsidR="00E46B47">
                  <w:rPr>
                    <w:rFonts w:ascii="Consolas" w:eastAsia="Consolas" w:hAnsi="Consolas" w:cs="Consolas"/>
                    <w:sz w:val="23"/>
                    <w:szCs w:val="23"/>
                    <w:highlight w:val="white"/>
                  </w:rPr>
                  <w:t>https://getbootstrap.com/</w:t>
                </w:r>
                <w:r>
                  <w:fldChar w:fldCharType="end"/>
                </w:r>
                <w:r w:rsidR="00E46B47">
                  <w:rPr>
                    <w:rFonts w:ascii="Consolas" w:eastAsia="Consolas" w:hAnsi="Consolas" w:cs="Consolas"/>
                    <w:sz w:val="23"/>
                    <w:szCs w:val="23"/>
                    <w:highlight w:val="white"/>
                  </w:rPr>
                  <w:t>, and follow the instructions there</w:t>
                </w:r>
              </w:ins>
            </w:sdtContent>
          </w:sdt>
        </w:p>
      </w:sdtContent>
    </w:sdt>
    <w:sdt>
      <w:sdtPr>
        <w:tag w:val="goog_rdk_78"/>
        <w:id w:val="105380343"/>
      </w:sdtPr>
      <w:sdtContent>
        <w:p w:rsidR="000A729B" w:rsidRDefault="000A729B">
          <w:pPr>
            <w:shd w:val="clear" w:color="auto" w:fill="FFFFFF"/>
            <w:spacing w:before="280" w:line="240" w:lineRule="auto"/>
            <w:ind w:left="-709"/>
            <w:rPr>
              <w:ins w:id="85" w:author="Deleted user" w:date="2021-01-22T07:14:00Z"/>
              <w:rFonts w:ascii="Consolas" w:eastAsia="Consolas" w:hAnsi="Consolas" w:cs="Consolas"/>
              <w:sz w:val="23"/>
              <w:szCs w:val="23"/>
              <w:highlight w:val="white"/>
            </w:rPr>
          </w:pPr>
          <w:sdt>
            <w:sdtPr>
              <w:tag w:val="goog_rdk_77"/>
              <w:id w:val="105380342"/>
            </w:sdtPr>
            <w:sdtContent/>
          </w:sdt>
        </w:p>
      </w:sdtContent>
    </w:sdt>
    <w:sdt>
      <w:sdtPr>
        <w:tag w:val="goog_rdk_80"/>
        <w:id w:val="105380345"/>
      </w:sdtPr>
      <w:sdtContent>
        <w:p w:rsidR="000A729B" w:rsidRDefault="000A729B">
          <w:pPr>
            <w:shd w:val="clear" w:color="auto" w:fill="FFFFFF"/>
            <w:spacing w:before="280" w:line="240" w:lineRule="auto"/>
            <w:ind w:left="-709"/>
            <w:rPr>
              <w:ins w:id="86" w:author="Deleted user" w:date="2021-01-22T07:14:00Z"/>
              <w:rFonts w:ascii="Consolas" w:eastAsia="Consolas" w:hAnsi="Consolas" w:cs="Consolas"/>
              <w:sz w:val="23"/>
              <w:szCs w:val="23"/>
              <w:highlight w:val="white"/>
            </w:rPr>
          </w:pPr>
          <w:sdt>
            <w:sdtPr>
              <w:tag w:val="goog_rdk_79"/>
              <w:id w:val="105380344"/>
            </w:sdtPr>
            <w:sdtContent>
              <w:ins w:id="87" w:author="Deleted user" w:date="2021-01-22T07:14:00Z">
                <w:r w:rsidR="00E46B47">
                  <w:rPr>
                    <w:rFonts w:ascii="Consolas" w:eastAsia="Consolas" w:hAnsi="Consolas" w:cs="Consolas"/>
                    <w:sz w:val="23"/>
                    <w:szCs w:val="23"/>
                    <w:highlight w:val="white"/>
                  </w:rPr>
                  <w:t>57</w:t>
                </w:r>
                <w:proofErr w:type="gramStart"/>
                <w:r w:rsidR="00E46B47">
                  <w:rPr>
                    <w:rFonts w:ascii="Consolas" w:eastAsia="Consolas" w:hAnsi="Consolas" w:cs="Consolas"/>
                    <w:sz w:val="23"/>
                    <w:szCs w:val="23"/>
                    <w:highlight w:val="white"/>
                  </w:rPr>
                  <w:t>)Create</w:t>
                </w:r>
                <w:proofErr w:type="gramEnd"/>
                <w:r w:rsidR="00E46B47">
                  <w:rPr>
                    <w:rFonts w:ascii="Consolas" w:eastAsia="Consolas" w:hAnsi="Consolas" w:cs="Consolas"/>
                    <w:sz w:val="23"/>
                    <w:szCs w:val="23"/>
                    <w:highlight w:val="white"/>
                  </w:rPr>
                  <w:t xml:space="preserve"> First Web Page With Bootstrap 5</w:t>
                </w:r>
              </w:ins>
            </w:sdtContent>
          </w:sdt>
        </w:p>
      </w:sdtContent>
    </w:sdt>
    <w:sdt>
      <w:sdtPr>
        <w:tag w:val="goog_rdk_82"/>
        <w:id w:val="105380347"/>
      </w:sdtPr>
      <w:sdtContent>
        <w:p w:rsidR="000A729B" w:rsidRDefault="000A729B">
          <w:pPr>
            <w:shd w:val="clear" w:color="auto" w:fill="FFFFFF"/>
            <w:spacing w:before="280" w:line="240" w:lineRule="auto"/>
            <w:ind w:left="-709"/>
            <w:rPr>
              <w:ins w:id="88" w:author="Deleted user" w:date="2021-01-22T07:14:00Z"/>
              <w:rFonts w:ascii="Consolas" w:eastAsia="Consolas" w:hAnsi="Consolas" w:cs="Consolas"/>
              <w:b/>
              <w:sz w:val="23"/>
              <w:szCs w:val="23"/>
              <w:highlight w:val="white"/>
            </w:rPr>
          </w:pPr>
          <w:sdt>
            <w:sdtPr>
              <w:tag w:val="goog_rdk_81"/>
              <w:id w:val="105380346"/>
            </w:sdtPr>
            <w:sdtContent>
              <w:ins w:id="89" w:author="Deleted user" w:date="2021-01-22T07:14:00Z">
                <w:r w:rsidR="00E46B47">
                  <w:rPr>
                    <w:rFonts w:ascii="Consolas" w:eastAsia="Consolas" w:hAnsi="Consolas" w:cs="Consolas"/>
                    <w:sz w:val="23"/>
                    <w:szCs w:val="23"/>
                    <w:highlight w:val="white"/>
                  </w:rPr>
                  <w:t xml:space="preserve">1. </w:t>
                </w:r>
                <w:r w:rsidR="00E46B47">
                  <w:rPr>
                    <w:rFonts w:ascii="Consolas" w:eastAsia="Consolas" w:hAnsi="Consolas" w:cs="Consolas"/>
                    <w:b/>
                    <w:sz w:val="23"/>
                    <w:szCs w:val="23"/>
                    <w:highlight w:val="white"/>
                  </w:rPr>
                  <w:t xml:space="preserve">Add the HTML5 </w:t>
                </w:r>
                <w:proofErr w:type="spellStart"/>
                <w:r w:rsidR="00E46B47">
                  <w:rPr>
                    <w:rFonts w:ascii="Consolas" w:eastAsia="Consolas" w:hAnsi="Consolas" w:cs="Consolas"/>
                    <w:b/>
                    <w:sz w:val="23"/>
                    <w:szCs w:val="23"/>
                    <w:highlight w:val="white"/>
                  </w:rPr>
                  <w:t>doctype</w:t>
                </w:r>
              </w:ins>
              <w:proofErr w:type="spellEnd"/>
            </w:sdtContent>
          </w:sdt>
        </w:p>
      </w:sdtContent>
    </w:sdt>
    <w:sdt>
      <w:sdtPr>
        <w:tag w:val="goog_rdk_84"/>
        <w:id w:val="105380349"/>
      </w:sdtPr>
      <w:sdtContent>
        <w:p w:rsidR="000A729B" w:rsidRDefault="000A729B">
          <w:pPr>
            <w:shd w:val="clear" w:color="auto" w:fill="FFFFFF"/>
            <w:spacing w:before="280" w:line="240" w:lineRule="auto"/>
            <w:ind w:left="-709"/>
            <w:rPr>
              <w:ins w:id="90" w:author="Deleted user" w:date="2021-01-22T07:14:00Z"/>
              <w:rFonts w:ascii="Consolas" w:eastAsia="Consolas" w:hAnsi="Consolas" w:cs="Consolas"/>
              <w:sz w:val="23"/>
              <w:szCs w:val="23"/>
              <w:highlight w:val="white"/>
            </w:rPr>
          </w:pPr>
          <w:sdt>
            <w:sdtPr>
              <w:tag w:val="goog_rdk_83"/>
              <w:id w:val="105380348"/>
            </w:sdtPr>
            <w:sdtContent>
              <w:proofErr w:type="gramStart"/>
              <w:ins w:id="91" w:author="Deleted user" w:date="2021-01-22T07:14:00Z">
                <w:r w:rsidR="00E46B47">
                  <w:rPr>
                    <w:rFonts w:ascii="Consolas" w:eastAsia="Consolas" w:hAnsi="Consolas" w:cs="Consolas"/>
                    <w:sz w:val="23"/>
                    <w:szCs w:val="23"/>
                    <w:highlight w:val="white"/>
                  </w:rPr>
                  <w:t>&lt;!DOCTYPE</w:t>
                </w:r>
                <w:proofErr w:type="gramEnd"/>
                <w:r w:rsidR="00E46B47">
                  <w:rPr>
                    <w:rFonts w:ascii="Consolas" w:eastAsia="Consolas" w:hAnsi="Consolas" w:cs="Consolas"/>
                    <w:sz w:val="23"/>
                    <w:szCs w:val="23"/>
                    <w:highlight w:val="white"/>
                  </w:rPr>
                  <w:t xml:space="preserve"> html&gt;</w:t>
                </w:r>
              </w:ins>
            </w:sdtContent>
          </w:sdt>
        </w:p>
      </w:sdtContent>
    </w:sdt>
    <w:sdt>
      <w:sdtPr>
        <w:tag w:val="goog_rdk_86"/>
        <w:id w:val="105380351"/>
      </w:sdtPr>
      <w:sdtContent>
        <w:p w:rsidR="000A729B" w:rsidRDefault="000A729B">
          <w:pPr>
            <w:shd w:val="clear" w:color="auto" w:fill="FFFFFF"/>
            <w:spacing w:before="280" w:line="240" w:lineRule="auto"/>
            <w:ind w:left="-709"/>
            <w:rPr>
              <w:ins w:id="92" w:author="Deleted user" w:date="2021-01-22T07:14:00Z"/>
              <w:rFonts w:ascii="Consolas" w:eastAsia="Consolas" w:hAnsi="Consolas" w:cs="Consolas"/>
              <w:sz w:val="23"/>
              <w:szCs w:val="23"/>
              <w:highlight w:val="white"/>
            </w:rPr>
          </w:pPr>
          <w:sdt>
            <w:sdtPr>
              <w:tag w:val="goog_rdk_85"/>
              <w:id w:val="105380350"/>
            </w:sdtPr>
            <w:sdtContent>
              <w:ins w:id="93" w:author="Deleted user" w:date="2021-01-22T07:14:00Z">
                <w:r w:rsidR="00E46B47">
                  <w:rPr>
                    <w:rFonts w:ascii="Consolas" w:eastAsia="Consolas" w:hAnsi="Consolas" w:cs="Consolas"/>
                    <w:sz w:val="23"/>
                    <w:szCs w:val="23"/>
                    <w:highlight w:val="white"/>
                  </w:rPr>
                  <w:t xml:space="preserve">&lt;html </w:t>
                </w:r>
                <w:proofErr w:type="spellStart"/>
                <w:proofErr w:type="gramStart"/>
                <w:r w:rsidR="00E46B47">
                  <w:rPr>
                    <w:rFonts w:ascii="Consolas" w:eastAsia="Consolas" w:hAnsi="Consolas" w:cs="Consolas"/>
                    <w:sz w:val="23"/>
                    <w:szCs w:val="23"/>
                    <w:highlight w:val="white"/>
                  </w:rPr>
                  <w:t>lang</w:t>
                </w:r>
                <w:proofErr w:type="spellEnd"/>
                <w:proofErr w:type="gramEnd"/>
                <w:r w:rsidR="00E46B47">
                  <w:rPr>
                    <w:rFonts w:ascii="Consolas" w:eastAsia="Consolas" w:hAnsi="Consolas" w:cs="Consolas"/>
                    <w:sz w:val="23"/>
                    <w:szCs w:val="23"/>
                    <w:highlight w:val="white"/>
                  </w:rPr>
                  <w:t>="en"&gt;</w:t>
                </w:r>
              </w:ins>
            </w:sdtContent>
          </w:sdt>
        </w:p>
      </w:sdtContent>
    </w:sdt>
    <w:sdt>
      <w:sdtPr>
        <w:tag w:val="goog_rdk_88"/>
        <w:id w:val="105380353"/>
      </w:sdtPr>
      <w:sdtContent>
        <w:p w:rsidR="000A729B" w:rsidRDefault="000A729B">
          <w:pPr>
            <w:shd w:val="clear" w:color="auto" w:fill="FFFFFF"/>
            <w:spacing w:before="280" w:line="240" w:lineRule="auto"/>
            <w:ind w:left="-709"/>
            <w:rPr>
              <w:ins w:id="94" w:author="Deleted user" w:date="2021-01-22T07:14:00Z"/>
              <w:rFonts w:ascii="Consolas" w:eastAsia="Consolas" w:hAnsi="Consolas" w:cs="Consolas"/>
              <w:sz w:val="23"/>
              <w:szCs w:val="23"/>
              <w:highlight w:val="white"/>
            </w:rPr>
          </w:pPr>
          <w:sdt>
            <w:sdtPr>
              <w:tag w:val="goog_rdk_87"/>
              <w:id w:val="105380352"/>
            </w:sdtPr>
            <w:sdtContent>
              <w:ins w:id="95" w:author="Deleted user" w:date="2021-01-22T07:14:00Z">
                <w:r w:rsidR="00E46B47">
                  <w:rPr>
                    <w:rFonts w:ascii="Consolas" w:eastAsia="Consolas" w:hAnsi="Consolas" w:cs="Consolas"/>
                    <w:sz w:val="23"/>
                    <w:szCs w:val="23"/>
                    <w:highlight w:val="white"/>
                  </w:rPr>
                  <w:t xml:space="preserve">  &lt;</w:t>
                </w:r>
                <w:proofErr w:type="gramStart"/>
                <w:r w:rsidR="00E46B47">
                  <w:rPr>
                    <w:rFonts w:ascii="Consolas" w:eastAsia="Consolas" w:hAnsi="Consolas" w:cs="Consolas"/>
                    <w:sz w:val="23"/>
                    <w:szCs w:val="23"/>
                    <w:highlight w:val="white"/>
                  </w:rPr>
                  <w:t>head</w:t>
                </w:r>
                <w:proofErr w:type="gramEnd"/>
                <w:r w:rsidR="00E46B47">
                  <w:rPr>
                    <w:rFonts w:ascii="Consolas" w:eastAsia="Consolas" w:hAnsi="Consolas" w:cs="Consolas"/>
                    <w:sz w:val="23"/>
                    <w:szCs w:val="23"/>
                    <w:highlight w:val="white"/>
                  </w:rPr>
                  <w:t>&gt;</w:t>
                </w:r>
              </w:ins>
            </w:sdtContent>
          </w:sdt>
        </w:p>
      </w:sdtContent>
    </w:sdt>
    <w:sdt>
      <w:sdtPr>
        <w:tag w:val="goog_rdk_90"/>
        <w:id w:val="105380355"/>
      </w:sdtPr>
      <w:sdtContent>
        <w:p w:rsidR="000A729B" w:rsidRDefault="000A729B">
          <w:pPr>
            <w:shd w:val="clear" w:color="auto" w:fill="FFFFFF"/>
            <w:spacing w:before="280" w:line="240" w:lineRule="auto"/>
            <w:ind w:left="-709"/>
            <w:rPr>
              <w:ins w:id="96" w:author="Deleted user" w:date="2021-01-22T07:14:00Z"/>
              <w:rFonts w:ascii="Consolas" w:eastAsia="Consolas" w:hAnsi="Consolas" w:cs="Consolas"/>
              <w:sz w:val="23"/>
              <w:szCs w:val="23"/>
              <w:highlight w:val="white"/>
            </w:rPr>
          </w:pPr>
          <w:sdt>
            <w:sdtPr>
              <w:tag w:val="goog_rdk_89"/>
              <w:id w:val="105380354"/>
            </w:sdtPr>
            <w:sdtContent>
              <w:ins w:id="97" w:author="Deleted user" w:date="2021-01-22T07:14:00Z">
                <w:r w:rsidR="00E46B47">
                  <w:rPr>
                    <w:rFonts w:ascii="Consolas" w:eastAsia="Consolas" w:hAnsi="Consolas" w:cs="Consolas"/>
                    <w:sz w:val="23"/>
                    <w:szCs w:val="23"/>
                    <w:highlight w:val="white"/>
                  </w:rPr>
                  <w:t xml:space="preserve">    &lt;</w:t>
                </w:r>
                <w:proofErr w:type="gramStart"/>
                <w:r w:rsidR="00E46B47">
                  <w:rPr>
                    <w:rFonts w:ascii="Consolas" w:eastAsia="Consolas" w:hAnsi="Consolas" w:cs="Consolas"/>
                    <w:sz w:val="23"/>
                    <w:szCs w:val="23"/>
                    <w:highlight w:val="white"/>
                  </w:rPr>
                  <w:t>meta</w:t>
                </w:r>
                <w:proofErr w:type="gramEnd"/>
                <w:r w:rsidR="00E46B47">
                  <w:rPr>
                    <w:rFonts w:ascii="Consolas" w:eastAsia="Consolas" w:hAnsi="Consolas" w:cs="Consolas"/>
                    <w:sz w:val="23"/>
                    <w:szCs w:val="23"/>
                    <w:highlight w:val="white"/>
                  </w:rPr>
                  <w:t xml:space="preserve"> </w:t>
                </w:r>
                <w:proofErr w:type="spellStart"/>
                <w:r w:rsidR="00E46B47">
                  <w:rPr>
                    <w:rFonts w:ascii="Consolas" w:eastAsia="Consolas" w:hAnsi="Consolas" w:cs="Consolas"/>
                    <w:sz w:val="23"/>
                    <w:szCs w:val="23"/>
                    <w:highlight w:val="white"/>
                  </w:rPr>
                  <w:t>charset</w:t>
                </w:r>
                <w:proofErr w:type="spellEnd"/>
                <w:r w:rsidR="00E46B47">
                  <w:rPr>
                    <w:rFonts w:ascii="Consolas" w:eastAsia="Consolas" w:hAnsi="Consolas" w:cs="Consolas"/>
                    <w:sz w:val="23"/>
                    <w:szCs w:val="23"/>
                    <w:highlight w:val="white"/>
                  </w:rPr>
                  <w:t>="utf-8"&gt;</w:t>
                </w:r>
              </w:ins>
            </w:sdtContent>
          </w:sdt>
        </w:p>
      </w:sdtContent>
    </w:sdt>
    <w:sdt>
      <w:sdtPr>
        <w:tag w:val="goog_rdk_92"/>
        <w:id w:val="105380357"/>
      </w:sdtPr>
      <w:sdtContent>
        <w:p w:rsidR="000A729B" w:rsidRDefault="000A729B">
          <w:pPr>
            <w:shd w:val="clear" w:color="auto" w:fill="FFFFFF"/>
            <w:spacing w:before="280" w:line="240" w:lineRule="auto"/>
            <w:ind w:left="-709"/>
            <w:rPr>
              <w:ins w:id="98" w:author="Deleted user" w:date="2021-01-22T07:14:00Z"/>
              <w:rFonts w:ascii="Consolas" w:eastAsia="Consolas" w:hAnsi="Consolas" w:cs="Consolas"/>
              <w:sz w:val="23"/>
              <w:szCs w:val="23"/>
              <w:highlight w:val="white"/>
            </w:rPr>
          </w:pPr>
          <w:sdt>
            <w:sdtPr>
              <w:tag w:val="goog_rdk_91"/>
              <w:id w:val="105380356"/>
            </w:sdtPr>
            <w:sdtContent>
              <w:ins w:id="99" w:author="Deleted user" w:date="2021-01-22T07:14:00Z">
                <w:r w:rsidR="00E46B47">
                  <w:rPr>
                    <w:rFonts w:ascii="Consolas" w:eastAsia="Consolas" w:hAnsi="Consolas" w:cs="Consolas"/>
                    <w:sz w:val="23"/>
                    <w:szCs w:val="23"/>
                    <w:highlight w:val="white"/>
                  </w:rPr>
                  <w:t xml:space="preserve">  &lt;/head&gt;</w:t>
                </w:r>
              </w:ins>
            </w:sdtContent>
          </w:sdt>
        </w:p>
      </w:sdtContent>
    </w:sdt>
    <w:sdt>
      <w:sdtPr>
        <w:tag w:val="goog_rdk_94"/>
        <w:id w:val="105380359"/>
      </w:sdtPr>
      <w:sdtContent>
        <w:p w:rsidR="000A729B" w:rsidRDefault="000A729B">
          <w:pPr>
            <w:shd w:val="clear" w:color="auto" w:fill="FFFFFF"/>
            <w:spacing w:before="280" w:line="240" w:lineRule="auto"/>
            <w:ind w:left="-709"/>
            <w:rPr>
              <w:ins w:id="100" w:author="Deleted user" w:date="2021-01-22T07:14:00Z"/>
              <w:rFonts w:ascii="Consolas" w:eastAsia="Consolas" w:hAnsi="Consolas" w:cs="Consolas"/>
              <w:sz w:val="23"/>
              <w:szCs w:val="23"/>
              <w:highlight w:val="white"/>
            </w:rPr>
          </w:pPr>
          <w:sdt>
            <w:sdtPr>
              <w:tag w:val="goog_rdk_93"/>
              <w:id w:val="105380358"/>
            </w:sdtPr>
            <w:sdtContent>
              <w:ins w:id="101" w:author="Deleted user" w:date="2021-01-22T07:14:00Z">
                <w:r w:rsidR="00E46B47">
                  <w:rPr>
                    <w:rFonts w:ascii="Consolas" w:eastAsia="Consolas" w:hAnsi="Consolas" w:cs="Consolas"/>
                    <w:sz w:val="23"/>
                    <w:szCs w:val="23"/>
                    <w:highlight w:val="white"/>
                  </w:rPr>
                  <w:t>&lt;/html&gt;</w:t>
                </w:r>
              </w:ins>
            </w:sdtContent>
          </w:sdt>
        </w:p>
      </w:sdtContent>
    </w:sdt>
    <w:sdt>
      <w:sdtPr>
        <w:tag w:val="goog_rdk_96"/>
        <w:id w:val="105380361"/>
      </w:sdtPr>
      <w:sdtContent>
        <w:p w:rsidR="000A729B" w:rsidRDefault="000A729B">
          <w:pPr>
            <w:shd w:val="clear" w:color="auto" w:fill="FFFFFF"/>
            <w:spacing w:before="280" w:line="240" w:lineRule="auto"/>
            <w:ind w:left="-709"/>
            <w:rPr>
              <w:ins w:id="102" w:author="Deleted user" w:date="2021-01-22T07:14:00Z"/>
              <w:rFonts w:ascii="Consolas" w:eastAsia="Consolas" w:hAnsi="Consolas" w:cs="Consolas"/>
              <w:sz w:val="23"/>
              <w:szCs w:val="23"/>
              <w:highlight w:val="white"/>
            </w:rPr>
          </w:pPr>
          <w:sdt>
            <w:sdtPr>
              <w:tag w:val="goog_rdk_95"/>
              <w:id w:val="105380360"/>
            </w:sdtPr>
            <w:sdtContent>
              <w:ins w:id="103" w:author="Deleted user" w:date="2021-01-22T07:14:00Z">
                <w:r w:rsidR="00E46B47">
                  <w:rPr>
                    <w:rFonts w:ascii="Consolas" w:eastAsia="Consolas" w:hAnsi="Consolas" w:cs="Consolas"/>
                    <w:sz w:val="23"/>
                    <w:szCs w:val="23"/>
                    <w:highlight w:val="white"/>
                  </w:rPr>
                  <w:t>2. Bootstrap 5 is mobile-first</w:t>
                </w:r>
              </w:ins>
            </w:sdtContent>
          </w:sdt>
        </w:p>
      </w:sdtContent>
    </w:sdt>
    <w:sdt>
      <w:sdtPr>
        <w:tag w:val="goog_rdk_98"/>
        <w:id w:val="105380363"/>
      </w:sdtPr>
      <w:sdtContent>
        <w:p w:rsidR="000A729B" w:rsidRDefault="000A729B">
          <w:pPr>
            <w:shd w:val="clear" w:color="auto" w:fill="FFFFFF"/>
            <w:spacing w:before="280" w:line="240" w:lineRule="auto"/>
            <w:ind w:left="-709"/>
            <w:rPr>
              <w:ins w:id="104" w:author="Deleted user" w:date="2021-01-22T07:14:00Z"/>
              <w:rFonts w:ascii="Consolas" w:eastAsia="Consolas" w:hAnsi="Consolas" w:cs="Consolas"/>
              <w:sz w:val="23"/>
              <w:szCs w:val="23"/>
              <w:highlight w:val="white"/>
            </w:rPr>
          </w:pPr>
          <w:sdt>
            <w:sdtPr>
              <w:tag w:val="goog_rdk_97"/>
              <w:id w:val="105380362"/>
            </w:sdtPr>
            <w:sdtContent>
              <w:ins w:id="105" w:author="Deleted user" w:date="2021-01-22T07:14:00Z">
                <w:r w:rsidR="00E46B47">
                  <w:rPr>
                    <w:rFonts w:ascii="Consolas" w:eastAsia="Consolas" w:hAnsi="Consolas" w:cs="Consolas"/>
                    <w:sz w:val="23"/>
                    <w:szCs w:val="23"/>
                    <w:highlight w:val="white"/>
                  </w:rPr>
                  <w:t>&lt;</w:t>
                </w:r>
                <w:proofErr w:type="gramStart"/>
                <w:r w:rsidR="00E46B47">
                  <w:rPr>
                    <w:rFonts w:ascii="Consolas" w:eastAsia="Consolas" w:hAnsi="Consolas" w:cs="Consolas"/>
                    <w:sz w:val="23"/>
                    <w:szCs w:val="23"/>
                    <w:highlight w:val="white"/>
                  </w:rPr>
                  <w:t>meta</w:t>
                </w:r>
                <w:proofErr w:type="gramEnd"/>
                <w:r w:rsidR="00E46B47">
                  <w:rPr>
                    <w:rFonts w:ascii="Consolas" w:eastAsia="Consolas" w:hAnsi="Consolas" w:cs="Consolas"/>
                    <w:sz w:val="23"/>
                    <w:szCs w:val="23"/>
                    <w:highlight w:val="white"/>
                  </w:rPr>
                  <w:t xml:space="preserve"> name="viewport" content="width=device-width, initial-scale=1"&gt;</w:t>
                </w:r>
              </w:ins>
            </w:sdtContent>
          </w:sdt>
        </w:p>
      </w:sdtContent>
    </w:sdt>
    <w:sdt>
      <w:sdtPr>
        <w:tag w:val="goog_rdk_100"/>
        <w:id w:val="105380365"/>
      </w:sdtPr>
      <w:sdtContent>
        <w:p w:rsidR="000A729B" w:rsidRDefault="000A729B">
          <w:pPr>
            <w:shd w:val="clear" w:color="auto" w:fill="FFFFFF"/>
            <w:spacing w:before="280" w:after="280" w:line="240" w:lineRule="auto"/>
            <w:rPr>
              <w:ins w:id="106" w:author="Deleted user" w:date="2021-01-22T07:14:00Z"/>
              <w:rFonts w:ascii="Consolas" w:eastAsia="Consolas" w:hAnsi="Consolas" w:cs="Consolas"/>
              <w:sz w:val="23"/>
              <w:szCs w:val="23"/>
              <w:highlight w:val="white"/>
            </w:rPr>
          </w:pPr>
          <w:sdt>
            <w:sdtPr>
              <w:tag w:val="goog_rdk_99"/>
              <w:id w:val="105380364"/>
            </w:sdtPr>
            <w:sdtContent>
              <w:ins w:id="107" w:author="Deleted user" w:date="2021-01-22T07:14:00Z">
                <w:r w:rsidR="00E46B47">
                  <w:rPr>
                    <w:rFonts w:ascii="Consolas" w:eastAsia="Consolas" w:hAnsi="Consolas" w:cs="Consolas"/>
                    <w:sz w:val="23"/>
                    <w:szCs w:val="23"/>
                    <w:highlight w:val="white"/>
                  </w:rPr>
                  <w:t>Bootstrap 4 is designed to be responsive to mobile devices. Mobile-first styles are part of the core framework.</w:t>
                </w:r>
              </w:ins>
            </w:sdtContent>
          </w:sdt>
        </w:p>
      </w:sdtContent>
    </w:sdt>
    <w:sdt>
      <w:sdtPr>
        <w:tag w:val="goog_rdk_102"/>
        <w:id w:val="105380367"/>
      </w:sdtPr>
      <w:sdtContent>
        <w:p w:rsidR="000A729B" w:rsidRDefault="000A729B">
          <w:pPr>
            <w:shd w:val="clear" w:color="auto" w:fill="FFFFFF"/>
            <w:spacing w:before="280" w:after="280" w:line="240" w:lineRule="auto"/>
            <w:rPr>
              <w:ins w:id="108" w:author="Deleted user" w:date="2021-01-22T07:14:00Z"/>
              <w:rFonts w:ascii="Consolas" w:eastAsia="Consolas" w:hAnsi="Consolas" w:cs="Consolas"/>
              <w:sz w:val="23"/>
              <w:szCs w:val="23"/>
              <w:highlight w:val="white"/>
            </w:rPr>
          </w:pPr>
          <w:sdt>
            <w:sdtPr>
              <w:tag w:val="goog_rdk_101"/>
              <w:id w:val="105380366"/>
            </w:sdtPr>
            <w:sdtContent>
              <w:ins w:id="109" w:author="Deleted user" w:date="2021-01-22T07:14:00Z">
                <w:r w:rsidR="00E46B47">
                  <w:rPr>
                    <w:rFonts w:ascii="Consolas" w:eastAsia="Consolas" w:hAnsi="Consolas" w:cs="Consolas"/>
                    <w:sz w:val="23"/>
                    <w:szCs w:val="23"/>
                    <w:highlight w:val="white"/>
                  </w:rPr>
                  <w:t>To ensure proper rendering and touch zooming, add the following &lt;</w:t>
                </w:r>
                <w:proofErr w:type="gramStart"/>
                <w:r w:rsidR="00E46B47">
                  <w:rPr>
                    <w:rFonts w:ascii="Consolas" w:eastAsia="Consolas" w:hAnsi="Consolas" w:cs="Consolas"/>
                    <w:sz w:val="23"/>
                    <w:szCs w:val="23"/>
                    <w:highlight w:val="white"/>
                  </w:rPr>
                  <w:t>meta</w:t>
                </w:r>
                <w:proofErr w:type="gramEnd"/>
                <w:r w:rsidR="00E46B47">
                  <w:rPr>
                    <w:rFonts w:ascii="Consolas" w:eastAsia="Consolas" w:hAnsi="Consolas" w:cs="Consolas"/>
                    <w:sz w:val="23"/>
                    <w:szCs w:val="23"/>
                    <w:highlight w:val="white"/>
                  </w:rPr>
                  <w:t>&gt; tag inside the &lt;head&gt; element:</w:t>
                </w:r>
              </w:ins>
            </w:sdtContent>
          </w:sdt>
        </w:p>
      </w:sdtContent>
    </w:sdt>
    <w:sdt>
      <w:sdtPr>
        <w:tag w:val="goog_rdk_104"/>
        <w:id w:val="105380369"/>
      </w:sdtPr>
      <w:sdtContent>
        <w:p w:rsidR="000A729B" w:rsidRDefault="000A729B">
          <w:pPr>
            <w:shd w:val="clear" w:color="auto" w:fill="FFFFFF"/>
            <w:spacing w:before="280" w:after="280" w:line="240" w:lineRule="auto"/>
            <w:rPr>
              <w:ins w:id="110" w:author="Deleted user" w:date="2021-01-22T07:14:00Z"/>
              <w:rFonts w:ascii="Consolas" w:eastAsia="Consolas" w:hAnsi="Consolas" w:cs="Consolas"/>
              <w:sz w:val="23"/>
              <w:szCs w:val="23"/>
              <w:highlight w:val="white"/>
            </w:rPr>
          </w:pPr>
          <w:sdt>
            <w:sdtPr>
              <w:tag w:val="goog_rdk_103"/>
              <w:id w:val="105380368"/>
            </w:sdtPr>
            <w:sdtContent>
              <w:ins w:id="111" w:author="Deleted user" w:date="2021-01-22T07:14:00Z">
                <w:r w:rsidR="00E46B47">
                  <w:rPr>
                    <w:rFonts w:ascii="Consolas" w:eastAsia="Consolas" w:hAnsi="Consolas" w:cs="Consolas"/>
                    <w:sz w:val="23"/>
                    <w:szCs w:val="23"/>
                    <w:highlight w:val="white"/>
                  </w:rPr>
                  <w:t>The width=device-width part sets the width of the page to follow the screen-width of the device (which will vary depending on the device).</w:t>
                </w:r>
              </w:ins>
            </w:sdtContent>
          </w:sdt>
        </w:p>
      </w:sdtContent>
    </w:sdt>
    <w:sdt>
      <w:sdtPr>
        <w:tag w:val="goog_rdk_106"/>
        <w:id w:val="105380371"/>
      </w:sdtPr>
      <w:sdtContent>
        <w:p w:rsidR="000A729B" w:rsidRDefault="000A729B">
          <w:pPr>
            <w:shd w:val="clear" w:color="auto" w:fill="FFFFFF"/>
            <w:spacing w:before="280" w:after="280" w:line="240" w:lineRule="auto"/>
            <w:rPr>
              <w:ins w:id="112" w:author="Deleted user" w:date="2021-01-22T07:14:00Z"/>
              <w:rFonts w:ascii="Consolas" w:eastAsia="Consolas" w:hAnsi="Consolas" w:cs="Consolas"/>
              <w:sz w:val="23"/>
              <w:szCs w:val="23"/>
              <w:highlight w:val="white"/>
            </w:rPr>
          </w:pPr>
          <w:sdt>
            <w:sdtPr>
              <w:tag w:val="goog_rdk_105"/>
              <w:id w:val="105380370"/>
            </w:sdtPr>
            <w:sdtContent>
              <w:ins w:id="113" w:author="Deleted user" w:date="2021-01-22T07:14:00Z">
                <w:r w:rsidR="00E46B47">
                  <w:rPr>
                    <w:rFonts w:ascii="Consolas" w:eastAsia="Consolas" w:hAnsi="Consolas" w:cs="Consolas"/>
                    <w:sz w:val="23"/>
                    <w:szCs w:val="23"/>
                    <w:highlight w:val="white"/>
                  </w:rPr>
                  <w:t>The initial-scale=1 part sets the initial zoom level when the page is first loaded by the browser.</w:t>
                </w:r>
              </w:ins>
            </w:sdtContent>
          </w:sdt>
        </w:p>
      </w:sdtContent>
    </w:sdt>
    <w:sdt>
      <w:sdtPr>
        <w:tag w:val="goog_rdk_108"/>
        <w:id w:val="105380373"/>
      </w:sdtPr>
      <w:sdtContent>
        <w:p w:rsidR="000A729B" w:rsidRDefault="000A729B">
          <w:pPr>
            <w:shd w:val="clear" w:color="auto" w:fill="FFFFFF"/>
            <w:spacing w:before="280" w:after="280" w:line="240" w:lineRule="auto"/>
            <w:rPr>
              <w:ins w:id="114" w:author="Deleted user" w:date="2021-01-22T07:14:00Z"/>
              <w:rFonts w:ascii="Consolas" w:eastAsia="Consolas" w:hAnsi="Consolas" w:cs="Consolas"/>
              <w:sz w:val="23"/>
              <w:szCs w:val="23"/>
              <w:highlight w:val="white"/>
            </w:rPr>
          </w:pPr>
          <w:sdt>
            <w:sdtPr>
              <w:tag w:val="goog_rdk_107"/>
              <w:id w:val="105380372"/>
            </w:sdtPr>
            <w:sdtContent/>
          </w:sdt>
        </w:p>
      </w:sdtContent>
    </w:sdt>
    <w:sdt>
      <w:sdtPr>
        <w:tag w:val="goog_rdk_110"/>
        <w:id w:val="105380375"/>
      </w:sdtPr>
      <w:sdtContent>
        <w:p w:rsidR="000A729B" w:rsidRDefault="000A729B">
          <w:pPr>
            <w:shd w:val="clear" w:color="auto" w:fill="FFFFFF"/>
            <w:spacing w:before="280" w:line="240" w:lineRule="auto"/>
            <w:ind w:left="-709"/>
            <w:rPr>
              <w:ins w:id="115" w:author="Deleted user" w:date="2021-01-22T07:14:00Z"/>
              <w:rFonts w:ascii="Consolas" w:eastAsia="Consolas" w:hAnsi="Consolas" w:cs="Consolas"/>
              <w:sz w:val="23"/>
              <w:szCs w:val="23"/>
              <w:highlight w:val="white"/>
            </w:rPr>
          </w:pPr>
          <w:sdt>
            <w:sdtPr>
              <w:tag w:val="goog_rdk_109"/>
              <w:id w:val="105380374"/>
            </w:sdtPr>
            <w:sdtContent>
              <w:ins w:id="116" w:author="Deleted user" w:date="2021-01-22T07:14:00Z">
                <w:r w:rsidR="00E46B47">
                  <w:rPr>
                    <w:rFonts w:ascii="Consolas" w:eastAsia="Consolas" w:hAnsi="Consolas" w:cs="Consolas"/>
                    <w:sz w:val="23"/>
                    <w:szCs w:val="23"/>
                    <w:highlight w:val="white"/>
                  </w:rPr>
                  <w:t xml:space="preserve">58) What is </w:t>
                </w:r>
                <w:proofErr w:type="gramStart"/>
                <w:r w:rsidR="00E46B47">
                  <w:rPr>
                    <w:rFonts w:ascii="Consolas" w:eastAsia="Consolas" w:hAnsi="Consolas" w:cs="Consolas"/>
                    <w:sz w:val="23"/>
                    <w:szCs w:val="23"/>
                    <w:highlight w:val="white"/>
                  </w:rPr>
                  <w:t>Containers</w:t>
                </w:r>
              </w:ins>
              <w:proofErr w:type="gramEnd"/>
            </w:sdtContent>
          </w:sdt>
        </w:p>
      </w:sdtContent>
    </w:sdt>
    <w:sdt>
      <w:sdtPr>
        <w:tag w:val="goog_rdk_112"/>
        <w:id w:val="105380377"/>
      </w:sdtPr>
      <w:sdtContent>
        <w:p w:rsidR="000A729B" w:rsidRDefault="000A729B">
          <w:pPr>
            <w:shd w:val="clear" w:color="auto" w:fill="FFFFFF"/>
            <w:spacing w:before="280" w:after="280" w:line="240" w:lineRule="auto"/>
            <w:rPr>
              <w:ins w:id="117" w:author="Deleted user" w:date="2021-01-22T07:14:00Z"/>
              <w:rFonts w:ascii="Consolas" w:eastAsia="Consolas" w:hAnsi="Consolas" w:cs="Consolas"/>
              <w:sz w:val="23"/>
              <w:szCs w:val="23"/>
              <w:highlight w:val="white"/>
            </w:rPr>
          </w:pPr>
          <w:sdt>
            <w:sdtPr>
              <w:tag w:val="goog_rdk_111"/>
              <w:id w:val="105380376"/>
            </w:sdtPr>
            <w:sdtContent>
              <w:ins w:id="118" w:author="Deleted user" w:date="2021-01-22T07:14:00Z">
                <w:r w:rsidR="00E46B47">
                  <w:rPr>
                    <w:rFonts w:ascii="Consolas" w:eastAsia="Consolas" w:hAnsi="Consolas" w:cs="Consolas"/>
                    <w:sz w:val="23"/>
                    <w:szCs w:val="23"/>
                    <w:highlight w:val="white"/>
                  </w:rPr>
                  <w:t>You learned from the previous chapter that Bootstrap requires a containing element to wrap site contents.</w:t>
                </w:r>
              </w:ins>
            </w:sdtContent>
          </w:sdt>
        </w:p>
      </w:sdtContent>
    </w:sdt>
    <w:sdt>
      <w:sdtPr>
        <w:tag w:val="goog_rdk_114"/>
        <w:id w:val="105380379"/>
      </w:sdtPr>
      <w:sdtContent>
        <w:p w:rsidR="000A729B" w:rsidRDefault="000A729B">
          <w:pPr>
            <w:shd w:val="clear" w:color="auto" w:fill="FFFFFF"/>
            <w:spacing w:before="280" w:after="280" w:line="240" w:lineRule="auto"/>
            <w:rPr>
              <w:ins w:id="119" w:author="Deleted user" w:date="2021-01-22T07:14:00Z"/>
              <w:rFonts w:ascii="Consolas" w:eastAsia="Consolas" w:hAnsi="Consolas" w:cs="Consolas"/>
              <w:sz w:val="23"/>
              <w:szCs w:val="23"/>
              <w:highlight w:val="white"/>
            </w:rPr>
          </w:pPr>
          <w:sdt>
            <w:sdtPr>
              <w:tag w:val="goog_rdk_113"/>
              <w:id w:val="105380378"/>
            </w:sdtPr>
            <w:sdtContent>
              <w:ins w:id="120" w:author="Deleted user" w:date="2021-01-22T07:14:00Z">
                <w:r w:rsidR="00E46B47">
                  <w:rPr>
                    <w:rFonts w:ascii="Consolas" w:eastAsia="Consolas" w:hAnsi="Consolas" w:cs="Consolas"/>
                    <w:sz w:val="23"/>
                    <w:szCs w:val="23"/>
                    <w:highlight w:val="white"/>
                  </w:rPr>
                  <w:t>Containers are used to pad the content inside of them, and there are two container classes available:</w:t>
                </w:r>
              </w:ins>
            </w:sdtContent>
          </w:sdt>
        </w:p>
      </w:sdtContent>
    </w:sdt>
    <w:sdt>
      <w:sdtPr>
        <w:tag w:val="goog_rdk_116"/>
        <w:id w:val="105380381"/>
      </w:sdtPr>
      <w:sdtContent>
        <w:p w:rsidR="000A729B" w:rsidRDefault="000A729B">
          <w:pPr>
            <w:numPr>
              <w:ilvl w:val="0"/>
              <w:numId w:val="9"/>
            </w:numPr>
            <w:shd w:val="clear" w:color="auto" w:fill="FFFFFF"/>
            <w:spacing w:after="0" w:line="240" w:lineRule="auto"/>
            <w:rPr>
              <w:ins w:id="121" w:author="Deleted user" w:date="2021-01-22T07:14:00Z"/>
              <w:color w:val="0000CD"/>
              <w:highlight w:val="white"/>
            </w:rPr>
          </w:pPr>
          <w:sdt>
            <w:sdtPr>
              <w:tag w:val="goog_rdk_115"/>
              <w:id w:val="105380380"/>
            </w:sdtPr>
            <w:sdtContent>
              <w:ins w:id="122" w:author="Deleted user" w:date="2021-01-22T07:14:00Z">
                <w:r w:rsidR="00E46B47">
                  <w:rPr>
                    <w:rFonts w:ascii="Consolas" w:eastAsia="Consolas" w:hAnsi="Consolas" w:cs="Consolas"/>
                    <w:sz w:val="23"/>
                    <w:szCs w:val="23"/>
                    <w:highlight w:val="white"/>
                  </w:rPr>
                  <w:t>The .container class provides a responsive fixed width container</w:t>
                </w:r>
              </w:ins>
            </w:sdtContent>
          </w:sdt>
        </w:p>
      </w:sdtContent>
    </w:sdt>
    <w:sdt>
      <w:sdtPr>
        <w:tag w:val="goog_rdk_118"/>
        <w:id w:val="105380383"/>
      </w:sdtPr>
      <w:sdtContent>
        <w:p w:rsidR="000A729B" w:rsidRDefault="000A729B">
          <w:pPr>
            <w:numPr>
              <w:ilvl w:val="0"/>
              <w:numId w:val="9"/>
            </w:numPr>
            <w:shd w:val="clear" w:color="auto" w:fill="FFFFFF"/>
            <w:spacing w:after="240" w:line="240" w:lineRule="auto"/>
            <w:rPr>
              <w:ins w:id="123" w:author="Deleted user" w:date="2021-01-22T07:14:00Z"/>
              <w:color w:val="0000CD"/>
              <w:highlight w:val="white"/>
            </w:rPr>
          </w:pPr>
          <w:sdt>
            <w:sdtPr>
              <w:tag w:val="goog_rdk_117"/>
              <w:id w:val="105380382"/>
            </w:sdtPr>
            <w:sdtContent>
              <w:ins w:id="124" w:author="Deleted user" w:date="2021-01-22T07:14:00Z">
                <w:r w:rsidR="00E46B47">
                  <w:rPr>
                    <w:rFonts w:ascii="Consolas" w:eastAsia="Consolas" w:hAnsi="Consolas" w:cs="Consolas"/>
                    <w:sz w:val="23"/>
                    <w:szCs w:val="23"/>
                    <w:highlight w:val="white"/>
                  </w:rPr>
                  <w:t>The .container-fluid class provides a full width container, spanning the entire width of the viewport</w:t>
                </w:r>
              </w:ins>
            </w:sdtContent>
          </w:sdt>
        </w:p>
      </w:sdtContent>
    </w:sdt>
    <w:sdt>
      <w:sdtPr>
        <w:tag w:val="goog_rdk_120"/>
        <w:id w:val="105380385"/>
      </w:sdtPr>
      <w:sdtContent>
        <w:p w:rsidR="000A729B" w:rsidRDefault="000A729B">
          <w:pPr>
            <w:shd w:val="clear" w:color="auto" w:fill="FFFFFF"/>
            <w:spacing w:before="280" w:line="240" w:lineRule="auto"/>
            <w:ind w:left="-709"/>
            <w:rPr>
              <w:ins w:id="125" w:author="Deleted user" w:date="2021-01-22T07:14:00Z"/>
              <w:rFonts w:ascii="Consolas" w:eastAsia="Consolas" w:hAnsi="Consolas" w:cs="Consolas"/>
              <w:sz w:val="23"/>
              <w:szCs w:val="23"/>
              <w:highlight w:val="white"/>
            </w:rPr>
          </w:pPr>
          <w:sdt>
            <w:sdtPr>
              <w:tag w:val="goog_rdk_119"/>
              <w:id w:val="105380384"/>
            </w:sdtPr>
            <w:sdtContent>
              <w:ins w:id="126" w:author="Deleted user" w:date="2021-01-22T07:14:00Z">
                <w:r w:rsidR="00E46B47">
                  <w:rPr>
                    <w:rFonts w:ascii="Consolas" w:eastAsia="Consolas" w:hAnsi="Consolas" w:cs="Consolas"/>
                    <w:sz w:val="23"/>
                    <w:szCs w:val="23"/>
                    <w:highlight w:val="white"/>
                  </w:rPr>
                  <w:t>59</w:t>
                </w:r>
                <w:proofErr w:type="gramStart"/>
                <w:r w:rsidR="00E46B47">
                  <w:rPr>
                    <w:rFonts w:ascii="Consolas" w:eastAsia="Consolas" w:hAnsi="Consolas" w:cs="Consolas"/>
                    <w:sz w:val="23"/>
                    <w:szCs w:val="23"/>
                    <w:highlight w:val="white"/>
                  </w:rPr>
                  <w:t>)Bootstrap</w:t>
                </w:r>
                <w:proofErr w:type="gramEnd"/>
                <w:r w:rsidR="00E46B47">
                  <w:rPr>
                    <w:rFonts w:ascii="Consolas" w:eastAsia="Consolas" w:hAnsi="Consolas" w:cs="Consolas"/>
                    <w:sz w:val="23"/>
                    <w:szCs w:val="23"/>
                    <w:highlight w:val="white"/>
                  </w:rPr>
                  <w:t xml:space="preserve"> 5 Grid System</w:t>
                </w:r>
              </w:ins>
            </w:sdtContent>
          </w:sdt>
        </w:p>
      </w:sdtContent>
    </w:sdt>
    <w:sdt>
      <w:sdtPr>
        <w:tag w:val="goog_rdk_122"/>
        <w:id w:val="105380387"/>
      </w:sdtPr>
      <w:sdtContent>
        <w:p w:rsidR="000A729B" w:rsidRDefault="000A729B">
          <w:pPr>
            <w:shd w:val="clear" w:color="auto" w:fill="FFFFFF"/>
            <w:spacing w:before="280" w:after="280" w:line="240" w:lineRule="auto"/>
            <w:rPr>
              <w:ins w:id="127" w:author="Deleted user" w:date="2021-01-22T07:14:00Z"/>
              <w:rFonts w:ascii="Consolas" w:eastAsia="Consolas" w:hAnsi="Consolas" w:cs="Consolas"/>
              <w:sz w:val="23"/>
              <w:szCs w:val="23"/>
              <w:highlight w:val="white"/>
            </w:rPr>
          </w:pPr>
          <w:sdt>
            <w:sdtPr>
              <w:tag w:val="goog_rdk_121"/>
              <w:id w:val="105380386"/>
            </w:sdtPr>
            <w:sdtContent>
              <w:ins w:id="128" w:author="Deleted user" w:date="2021-01-22T07:14:00Z">
                <w:r w:rsidR="00E46B47">
                  <w:rPr>
                    <w:rFonts w:ascii="Consolas" w:eastAsia="Consolas" w:hAnsi="Consolas" w:cs="Consolas"/>
                    <w:sz w:val="23"/>
                    <w:szCs w:val="23"/>
                    <w:highlight w:val="white"/>
                  </w:rPr>
                  <w:t xml:space="preserve">Bootstrap's grid system is built with </w:t>
                </w:r>
                <w:proofErr w:type="spellStart"/>
                <w:r w:rsidR="00E46B47">
                  <w:rPr>
                    <w:rFonts w:ascii="Consolas" w:eastAsia="Consolas" w:hAnsi="Consolas" w:cs="Consolas"/>
                    <w:sz w:val="23"/>
                    <w:szCs w:val="23"/>
                    <w:highlight w:val="white"/>
                  </w:rPr>
                  <w:t>flexbox</w:t>
                </w:r>
                <w:proofErr w:type="spellEnd"/>
                <w:r w:rsidR="00E46B47">
                  <w:rPr>
                    <w:rFonts w:ascii="Consolas" w:eastAsia="Consolas" w:hAnsi="Consolas" w:cs="Consolas"/>
                    <w:sz w:val="23"/>
                    <w:szCs w:val="23"/>
                    <w:highlight w:val="white"/>
                  </w:rPr>
                  <w:t xml:space="preserve"> and allows up to 12 columns across the page.</w:t>
                </w:r>
              </w:ins>
            </w:sdtContent>
          </w:sdt>
        </w:p>
      </w:sdtContent>
    </w:sdt>
    <w:sdt>
      <w:sdtPr>
        <w:tag w:val="goog_rdk_124"/>
        <w:id w:val="105380389"/>
      </w:sdtPr>
      <w:sdtContent>
        <w:p w:rsidR="000A729B" w:rsidRDefault="000A729B">
          <w:pPr>
            <w:shd w:val="clear" w:color="auto" w:fill="FFFFFF"/>
            <w:spacing w:before="280" w:after="280" w:line="240" w:lineRule="auto"/>
            <w:rPr>
              <w:ins w:id="129" w:author="Deleted user" w:date="2021-01-22T07:14:00Z"/>
              <w:rFonts w:ascii="Consolas" w:eastAsia="Consolas" w:hAnsi="Consolas" w:cs="Consolas"/>
              <w:sz w:val="23"/>
              <w:szCs w:val="23"/>
              <w:highlight w:val="white"/>
            </w:rPr>
          </w:pPr>
          <w:sdt>
            <w:sdtPr>
              <w:tag w:val="goog_rdk_123"/>
              <w:id w:val="105380388"/>
            </w:sdtPr>
            <w:sdtContent>
              <w:ins w:id="130" w:author="Deleted user" w:date="2021-01-22T07:14:00Z">
                <w:r w:rsidR="00E46B47">
                  <w:rPr>
                    <w:rFonts w:ascii="Consolas" w:eastAsia="Consolas" w:hAnsi="Consolas" w:cs="Consolas"/>
                    <w:sz w:val="23"/>
                    <w:szCs w:val="23"/>
                    <w:highlight w:val="white"/>
                  </w:rPr>
                  <w:t>If you do not want to use all 12 columns individually, you can group the columns together to create wider columns:</w:t>
                </w:r>
              </w:ins>
            </w:sdtContent>
          </w:sdt>
        </w:p>
      </w:sdtContent>
    </w:sdt>
    <w:sdt>
      <w:sdtPr>
        <w:tag w:val="goog_rdk_126"/>
        <w:id w:val="105380391"/>
      </w:sdtPr>
      <w:sdtContent>
        <w:p w:rsidR="000A729B" w:rsidRDefault="000A729B">
          <w:pPr>
            <w:numPr>
              <w:ilvl w:val="0"/>
              <w:numId w:val="19"/>
            </w:numPr>
            <w:shd w:val="clear" w:color="auto" w:fill="FFFFFF"/>
            <w:spacing w:after="240" w:line="240" w:lineRule="auto"/>
            <w:rPr>
              <w:ins w:id="131" w:author="Deleted user" w:date="2021-01-22T07:14:00Z"/>
              <w:color w:val="0000CD"/>
              <w:highlight w:val="white"/>
            </w:rPr>
          </w:pPr>
          <w:sdt>
            <w:sdtPr>
              <w:tag w:val="goog_rdk_125"/>
              <w:id w:val="105380390"/>
            </w:sdtPr>
            <w:sdtContent>
              <w:ins w:id="132" w:author="Deleted user" w:date="2021-01-22T07:14:00Z">
                <w:r w:rsidR="00E46B47">
                  <w:rPr>
                    <w:rFonts w:ascii="Consolas" w:eastAsia="Consolas" w:hAnsi="Consolas" w:cs="Consolas"/>
                    <w:sz w:val="23"/>
                    <w:szCs w:val="23"/>
                    <w:highlight w:val="white"/>
                  </w:rPr>
                  <w:t>Grid Classes</w:t>
                </w:r>
              </w:ins>
            </w:sdtContent>
          </w:sdt>
        </w:p>
      </w:sdtContent>
    </w:sdt>
    <w:sdt>
      <w:sdtPr>
        <w:tag w:val="goog_rdk_128"/>
        <w:id w:val="105380393"/>
      </w:sdtPr>
      <w:sdtContent>
        <w:p w:rsidR="000A729B" w:rsidRDefault="000A729B">
          <w:pPr>
            <w:shd w:val="clear" w:color="auto" w:fill="FFFFFF"/>
            <w:spacing w:after="240" w:line="240" w:lineRule="auto"/>
            <w:ind w:left="720"/>
            <w:rPr>
              <w:ins w:id="133" w:author="Deleted user" w:date="2021-01-22T07:14:00Z"/>
              <w:rFonts w:ascii="Consolas" w:eastAsia="Consolas" w:hAnsi="Consolas" w:cs="Consolas"/>
              <w:sz w:val="23"/>
              <w:szCs w:val="23"/>
              <w:highlight w:val="white"/>
            </w:rPr>
          </w:pPr>
          <w:sdt>
            <w:sdtPr>
              <w:tag w:val="goog_rdk_127"/>
              <w:id w:val="105380392"/>
            </w:sdtPr>
            <w:sdtContent/>
          </w:sdt>
        </w:p>
      </w:sdtContent>
    </w:sdt>
    <w:sdt>
      <w:sdtPr>
        <w:tag w:val="goog_rdk_130"/>
        <w:id w:val="105380395"/>
      </w:sdtPr>
      <w:sdtContent>
        <w:p w:rsidR="000A729B" w:rsidRDefault="000A729B">
          <w:pPr>
            <w:numPr>
              <w:ilvl w:val="0"/>
              <w:numId w:val="19"/>
            </w:numPr>
            <w:shd w:val="clear" w:color="auto" w:fill="FFFFFF"/>
            <w:spacing w:after="240" w:line="240" w:lineRule="auto"/>
            <w:rPr>
              <w:ins w:id="134" w:author="Deleted user" w:date="2021-01-22T07:14:00Z"/>
              <w:color w:val="0000CD"/>
              <w:highlight w:val="white"/>
            </w:rPr>
          </w:pPr>
          <w:sdt>
            <w:sdtPr>
              <w:tag w:val="goog_rdk_129"/>
              <w:id w:val="105380394"/>
            </w:sdtPr>
            <w:sdtContent>
              <w:ins w:id="135" w:author="Deleted user" w:date="2021-01-22T07:14:00Z">
                <w:r w:rsidR="00E46B47">
                  <w:rPr>
                    <w:rFonts w:ascii="Consolas" w:eastAsia="Consolas" w:hAnsi="Consolas" w:cs="Consolas"/>
                    <w:sz w:val="23"/>
                    <w:szCs w:val="23"/>
                    <w:highlight w:val="white"/>
                  </w:rPr>
                  <w:t>The Bootstrap 5 grid system has six classes:</w:t>
                </w:r>
              </w:ins>
            </w:sdtContent>
          </w:sdt>
        </w:p>
      </w:sdtContent>
    </w:sdt>
    <w:sdt>
      <w:sdtPr>
        <w:tag w:val="goog_rdk_132"/>
        <w:id w:val="105380397"/>
      </w:sdtPr>
      <w:sdtContent>
        <w:p w:rsidR="000A729B" w:rsidRDefault="000A729B">
          <w:pPr>
            <w:shd w:val="clear" w:color="auto" w:fill="FFFFFF"/>
            <w:spacing w:after="240" w:line="240" w:lineRule="auto"/>
            <w:ind w:left="720"/>
            <w:rPr>
              <w:ins w:id="136" w:author="Deleted user" w:date="2021-01-22T07:14:00Z"/>
              <w:rFonts w:ascii="Consolas" w:eastAsia="Consolas" w:hAnsi="Consolas" w:cs="Consolas"/>
              <w:sz w:val="23"/>
              <w:szCs w:val="23"/>
              <w:highlight w:val="white"/>
            </w:rPr>
          </w:pPr>
          <w:sdt>
            <w:sdtPr>
              <w:tag w:val="goog_rdk_131"/>
              <w:id w:val="105380396"/>
            </w:sdtPr>
            <w:sdtContent/>
          </w:sdt>
        </w:p>
      </w:sdtContent>
    </w:sdt>
    <w:sdt>
      <w:sdtPr>
        <w:tag w:val="goog_rdk_134"/>
        <w:id w:val="105380399"/>
      </w:sdtPr>
      <w:sdtContent>
        <w:p w:rsidR="000A729B" w:rsidRDefault="000A729B">
          <w:pPr>
            <w:numPr>
              <w:ilvl w:val="0"/>
              <w:numId w:val="19"/>
            </w:numPr>
            <w:shd w:val="clear" w:color="auto" w:fill="FFFFFF"/>
            <w:spacing w:after="240" w:line="240" w:lineRule="auto"/>
            <w:rPr>
              <w:ins w:id="137" w:author="Deleted user" w:date="2021-01-22T07:14:00Z"/>
              <w:color w:val="0000CD"/>
              <w:highlight w:val="white"/>
            </w:rPr>
          </w:pPr>
          <w:sdt>
            <w:sdtPr>
              <w:tag w:val="goog_rdk_133"/>
              <w:id w:val="105380398"/>
            </w:sdtPr>
            <w:sdtContent>
              <w:ins w:id="138" w:author="Deleted user" w:date="2021-01-22T07:14:00Z">
                <w:r w:rsidR="00E46B47">
                  <w:rPr>
                    <w:rFonts w:ascii="Consolas" w:eastAsia="Consolas" w:hAnsi="Consolas" w:cs="Consolas"/>
                    <w:sz w:val="23"/>
                    <w:szCs w:val="23"/>
                    <w:highlight w:val="white"/>
                  </w:rPr>
                  <w:t>.</w:t>
                </w:r>
                <w:proofErr w:type="spellStart"/>
                <w:r w:rsidR="00E46B47">
                  <w:rPr>
                    <w:rFonts w:ascii="Consolas" w:eastAsia="Consolas" w:hAnsi="Consolas" w:cs="Consolas"/>
                    <w:sz w:val="23"/>
                    <w:szCs w:val="23"/>
                    <w:highlight w:val="white"/>
                  </w:rPr>
                  <w:t>col</w:t>
                </w:r>
                <w:proofErr w:type="spellEnd"/>
                <w:r w:rsidR="00E46B47">
                  <w:rPr>
                    <w:rFonts w:ascii="Consolas" w:eastAsia="Consolas" w:hAnsi="Consolas" w:cs="Consolas"/>
                    <w:sz w:val="23"/>
                    <w:szCs w:val="23"/>
                    <w:highlight w:val="white"/>
                  </w:rPr>
                  <w:t>- (extra small devices - screen width less than 576px)</w:t>
                </w:r>
              </w:ins>
            </w:sdtContent>
          </w:sdt>
        </w:p>
      </w:sdtContent>
    </w:sdt>
    <w:sdt>
      <w:sdtPr>
        <w:tag w:val="goog_rdk_136"/>
        <w:id w:val="105380401"/>
      </w:sdtPr>
      <w:sdtContent>
        <w:p w:rsidR="000A729B" w:rsidRDefault="000A729B">
          <w:pPr>
            <w:numPr>
              <w:ilvl w:val="0"/>
              <w:numId w:val="19"/>
            </w:numPr>
            <w:shd w:val="clear" w:color="auto" w:fill="FFFFFF"/>
            <w:spacing w:after="240" w:line="240" w:lineRule="auto"/>
            <w:rPr>
              <w:ins w:id="139" w:author="Deleted user" w:date="2021-01-22T07:14:00Z"/>
              <w:color w:val="0000CD"/>
              <w:highlight w:val="white"/>
            </w:rPr>
          </w:pPr>
          <w:sdt>
            <w:sdtPr>
              <w:tag w:val="goog_rdk_135"/>
              <w:id w:val="105380400"/>
            </w:sdtPr>
            <w:sdtContent>
              <w:ins w:id="140" w:author="Deleted user" w:date="2021-01-22T07:14:00Z">
                <w:r w:rsidR="00E46B47">
                  <w:rPr>
                    <w:rFonts w:ascii="Consolas" w:eastAsia="Consolas" w:hAnsi="Consolas" w:cs="Consolas"/>
                    <w:sz w:val="23"/>
                    <w:szCs w:val="23"/>
                    <w:highlight w:val="white"/>
                  </w:rPr>
                  <w:t>.</w:t>
                </w:r>
                <w:proofErr w:type="spellStart"/>
                <w:r w:rsidR="00E46B47">
                  <w:rPr>
                    <w:rFonts w:ascii="Consolas" w:eastAsia="Consolas" w:hAnsi="Consolas" w:cs="Consolas"/>
                    <w:sz w:val="23"/>
                    <w:szCs w:val="23"/>
                    <w:highlight w:val="white"/>
                  </w:rPr>
                  <w:t>col-sm</w:t>
                </w:r>
                <w:proofErr w:type="spellEnd"/>
                <w:r w:rsidR="00E46B47">
                  <w:rPr>
                    <w:rFonts w:ascii="Consolas" w:eastAsia="Consolas" w:hAnsi="Consolas" w:cs="Consolas"/>
                    <w:sz w:val="23"/>
                    <w:szCs w:val="23"/>
                    <w:highlight w:val="white"/>
                  </w:rPr>
                  <w:t>- (small devices - screen width equal to or greater than 576px)</w:t>
                </w:r>
              </w:ins>
            </w:sdtContent>
          </w:sdt>
        </w:p>
      </w:sdtContent>
    </w:sdt>
    <w:sdt>
      <w:sdtPr>
        <w:tag w:val="goog_rdk_138"/>
        <w:id w:val="105380403"/>
      </w:sdtPr>
      <w:sdtContent>
        <w:p w:rsidR="000A729B" w:rsidRDefault="000A729B">
          <w:pPr>
            <w:numPr>
              <w:ilvl w:val="0"/>
              <w:numId w:val="19"/>
            </w:numPr>
            <w:shd w:val="clear" w:color="auto" w:fill="FFFFFF"/>
            <w:spacing w:after="240" w:line="240" w:lineRule="auto"/>
            <w:rPr>
              <w:ins w:id="141" w:author="Deleted user" w:date="2021-01-22T07:14:00Z"/>
              <w:color w:val="0000CD"/>
              <w:highlight w:val="white"/>
            </w:rPr>
          </w:pPr>
          <w:sdt>
            <w:sdtPr>
              <w:tag w:val="goog_rdk_137"/>
              <w:id w:val="105380402"/>
            </w:sdtPr>
            <w:sdtContent>
              <w:ins w:id="142" w:author="Deleted user" w:date="2021-01-22T07:14:00Z">
                <w:r w:rsidR="00E46B47">
                  <w:rPr>
                    <w:rFonts w:ascii="Consolas" w:eastAsia="Consolas" w:hAnsi="Consolas" w:cs="Consolas"/>
                    <w:sz w:val="23"/>
                    <w:szCs w:val="23"/>
                    <w:highlight w:val="white"/>
                  </w:rPr>
                  <w:t>.</w:t>
                </w:r>
                <w:proofErr w:type="spellStart"/>
                <w:r w:rsidR="00E46B47">
                  <w:rPr>
                    <w:rFonts w:ascii="Consolas" w:eastAsia="Consolas" w:hAnsi="Consolas" w:cs="Consolas"/>
                    <w:sz w:val="23"/>
                    <w:szCs w:val="23"/>
                    <w:highlight w:val="white"/>
                  </w:rPr>
                  <w:t>col-md</w:t>
                </w:r>
                <w:proofErr w:type="spellEnd"/>
                <w:r w:rsidR="00E46B47">
                  <w:rPr>
                    <w:rFonts w:ascii="Consolas" w:eastAsia="Consolas" w:hAnsi="Consolas" w:cs="Consolas"/>
                    <w:sz w:val="23"/>
                    <w:szCs w:val="23"/>
                    <w:highlight w:val="white"/>
                  </w:rPr>
                  <w:t>- (medium devices - screen width equal to or greater than 768px)</w:t>
                </w:r>
              </w:ins>
            </w:sdtContent>
          </w:sdt>
        </w:p>
      </w:sdtContent>
    </w:sdt>
    <w:sdt>
      <w:sdtPr>
        <w:tag w:val="goog_rdk_140"/>
        <w:id w:val="105380405"/>
      </w:sdtPr>
      <w:sdtContent>
        <w:p w:rsidR="000A729B" w:rsidRDefault="000A729B">
          <w:pPr>
            <w:numPr>
              <w:ilvl w:val="0"/>
              <w:numId w:val="19"/>
            </w:numPr>
            <w:shd w:val="clear" w:color="auto" w:fill="FFFFFF"/>
            <w:spacing w:after="240" w:line="240" w:lineRule="auto"/>
            <w:rPr>
              <w:ins w:id="143" w:author="Deleted user" w:date="2021-01-22T07:14:00Z"/>
              <w:color w:val="0000CD"/>
              <w:highlight w:val="white"/>
            </w:rPr>
          </w:pPr>
          <w:sdt>
            <w:sdtPr>
              <w:tag w:val="goog_rdk_139"/>
              <w:id w:val="105380404"/>
            </w:sdtPr>
            <w:sdtContent>
              <w:ins w:id="144" w:author="Deleted user" w:date="2021-01-22T07:14:00Z">
                <w:r w:rsidR="00E46B47">
                  <w:rPr>
                    <w:rFonts w:ascii="Consolas" w:eastAsia="Consolas" w:hAnsi="Consolas" w:cs="Consolas"/>
                    <w:sz w:val="23"/>
                    <w:szCs w:val="23"/>
                    <w:highlight w:val="white"/>
                  </w:rPr>
                  <w:t>.</w:t>
                </w:r>
                <w:proofErr w:type="spellStart"/>
                <w:r w:rsidR="00E46B47">
                  <w:rPr>
                    <w:rFonts w:ascii="Consolas" w:eastAsia="Consolas" w:hAnsi="Consolas" w:cs="Consolas"/>
                    <w:sz w:val="23"/>
                    <w:szCs w:val="23"/>
                    <w:highlight w:val="white"/>
                  </w:rPr>
                  <w:t>col-lg</w:t>
                </w:r>
                <w:proofErr w:type="spellEnd"/>
                <w:r w:rsidR="00E46B47">
                  <w:rPr>
                    <w:rFonts w:ascii="Consolas" w:eastAsia="Consolas" w:hAnsi="Consolas" w:cs="Consolas"/>
                    <w:sz w:val="23"/>
                    <w:szCs w:val="23"/>
                    <w:highlight w:val="white"/>
                  </w:rPr>
                  <w:t>- (large devices - screen width equal to or greater than 992px)</w:t>
                </w:r>
              </w:ins>
            </w:sdtContent>
          </w:sdt>
        </w:p>
      </w:sdtContent>
    </w:sdt>
    <w:sdt>
      <w:sdtPr>
        <w:tag w:val="goog_rdk_142"/>
        <w:id w:val="105380407"/>
      </w:sdtPr>
      <w:sdtContent>
        <w:p w:rsidR="000A729B" w:rsidRDefault="000A729B">
          <w:pPr>
            <w:numPr>
              <w:ilvl w:val="0"/>
              <w:numId w:val="19"/>
            </w:numPr>
            <w:shd w:val="clear" w:color="auto" w:fill="FFFFFF"/>
            <w:spacing w:after="240" w:line="240" w:lineRule="auto"/>
            <w:rPr>
              <w:ins w:id="145" w:author="Deleted user" w:date="2021-01-22T07:14:00Z"/>
              <w:color w:val="0000CD"/>
              <w:highlight w:val="white"/>
            </w:rPr>
          </w:pPr>
          <w:sdt>
            <w:sdtPr>
              <w:tag w:val="goog_rdk_141"/>
              <w:id w:val="105380406"/>
            </w:sdtPr>
            <w:sdtContent>
              <w:ins w:id="146" w:author="Deleted user" w:date="2021-01-22T07:14:00Z">
                <w:r w:rsidR="00E46B47">
                  <w:rPr>
                    <w:rFonts w:ascii="Consolas" w:eastAsia="Consolas" w:hAnsi="Consolas" w:cs="Consolas"/>
                    <w:sz w:val="23"/>
                    <w:szCs w:val="23"/>
                    <w:highlight w:val="white"/>
                  </w:rPr>
                  <w:t>.</w:t>
                </w:r>
                <w:proofErr w:type="spellStart"/>
                <w:r w:rsidR="00E46B47">
                  <w:rPr>
                    <w:rFonts w:ascii="Consolas" w:eastAsia="Consolas" w:hAnsi="Consolas" w:cs="Consolas"/>
                    <w:sz w:val="23"/>
                    <w:szCs w:val="23"/>
                    <w:highlight w:val="white"/>
                  </w:rPr>
                  <w:t>col</w:t>
                </w:r>
                <w:proofErr w:type="spellEnd"/>
                <w:r w:rsidR="00E46B47">
                  <w:rPr>
                    <w:rFonts w:ascii="Consolas" w:eastAsia="Consolas" w:hAnsi="Consolas" w:cs="Consolas"/>
                    <w:sz w:val="23"/>
                    <w:szCs w:val="23"/>
                    <w:highlight w:val="white"/>
                  </w:rPr>
                  <w:t>-xl- (</w:t>
                </w:r>
                <w:proofErr w:type="spellStart"/>
                <w:r w:rsidR="00E46B47">
                  <w:rPr>
                    <w:rFonts w:ascii="Consolas" w:eastAsia="Consolas" w:hAnsi="Consolas" w:cs="Consolas"/>
                    <w:sz w:val="23"/>
                    <w:szCs w:val="23"/>
                    <w:highlight w:val="white"/>
                  </w:rPr>
                  <w:t>xlarge</w:t>
                </w:r>
                <w:proofErr w:type="spellEnd"/>
                <w:r w:rsidR="00E46B47">
                  <w:rPr>
                    <w:rFonts w:ascii="Consolas" w:eastAsia="Consolas" w:hAnsi="Consolas" w:cs="Consolas"/>
                    <w:sz w:val="23"/>
                    <w:szCs w:val="23"/>
                    <w:highlight w:val="white"/>
                  </w:rPr>
                  <w:t xml:space="preserve"> devices - screen width equal to or greater than 1200px)</w:t>
                </w:r>
              </w:ins>
            </w:sdtContent>
          </w:sdt>
        </w:p>
      </w:sdtContent>
    </w:sdt>
    <w:sdt>
      <w:sdtPr>
        <w:tag w:val="goog_rdk_144"/>
        <w:id w:val="105380409"/>
      </w:sdtPr>
      <w:sdtContent>
        <w:p w:rsidR="000A729B" w:rsidRDefault="000A729B">
          <w:pPr>
            <w:numPr>
              <w:ilvl w:val="0"/>
              <w:numId w:val="19"/>
            </w:numPr>
            <w:shd w:val="clear" w:color="auto" w:fill="FFFFFF"/>
            <w:spacing w:after="240" w:line="240" w:lineRule="auto"/>
            <w:rPr>
              <w:ins w:id="147" w:author="Deleted user" w:date="2021-01-22T07:14:00Z"/>
              <w:color w:val="0000CD"/>
              <w:highlight w:val="white"/>
            </w:rPr>
          </w:pPr>
          <w:sdt>
            <w:sdtPr>
              <w:tag w:val="goog_rdk_143"/>
              <w:id w:val="105380408"/>
            </w:sdtPr>
            <w:sdtContent>
              <w:ins w:id="148" w:author="Deleted user" w:date="2021-01-22T07:14:00Z">
                <w:r w:rsidR="00E46B47">
                  <w:rPr>
                    <w:rFonts w:ascii="Consolas" w:eastAsia="Consolas" w:hAnsi="Consolas" w:cs="Consolas"/>
                    <w:sz w:val="23"/>
                    <w:szCs w:val="23"/>
                    <w:highlight w:val="white"/>
                  </w:rPr>
                  <w:t>.</w:t>
                </w:r>
                <w:proofErr w:type="spellStart"/>
                <w:r w:rsidR="00E46B47">
                  <w:rPr>
                    <w:rFonts w:ascii="Consolas" w:eastAsia="Consolas" w:hAnsi="Consolas" w:cs="Consolas"/>
                    <w:sz w:val="23"/>
                    <w:szCs w:val="23"/>
                    <w:highlight w:val="white"/>
                  </w:rPr>
                  <w:t>col-xxl</w:t>
                </w:r>
                <w:proofErr w:type="spellEnd"/>
                <w:r w:rsidR="00E46B47">
                  <w:rPr>
                    <w:rFonts w:ascii="Consolas" w:eastAsia="Consolas" w:hAnsi="Consolas" w:cs="Consolas"/>
                    <w:sz w:val="23"/>
                    <w:szCs w:val="23"/>
                    <w:highlight w:val="white"/>
                  </w:rPr>
                  <w:t>- (</w:t>
                </w:r>
                <w:proofErr w:type="spellStart"/>
                <w:r w:rsidR="00E46B47">
                  <w:rPr>
                    <w:rFonts w:ascii="Consolas" w:eastAsia="Consolas" w:hAnsi="Consolas" w:cs="Consolas"/>
                    <w:sz w:val="23"/>
                    <w:szCs w:val="23"/>
                    <w:highlight w:val="white"/>
                  </w:rPr>
                  <w:t>xxlarge</w:t>
                </w:r>
                <w:proofErr w:type="spellEnd"/>
                <w:r w:rsidR="00E46B47">
                  <w:rPr>
                    <w:rFonts w:ascii="Consolas" w:eastAsia="Consolas" w:hAnsi="Consolas" w:cs="Consolas"/>
                    <w:sz w:val="23"/>
                    <w:szCs w:val="23"/>
                    <w:highlight w:val="white"/>
                  </w:rPr>
                  <w:t xml:space="preserve"> devices - screen width equal to or greater than 1400px)</w:t>
                </w:r>
              </w:ins>
            </w:sdtContent>
          </w:sdt>
        </w:p>
      </w:sdtContent>
    </w:sdt>
    <w:sdt>
      <w:sdtPr>
        <w:tag w:val="goog_rdk_146"/>
        <w:id w:val="105380411"/>
      </w:sdtPr>
      <w:sdtContent>
        <w:p w:rsidR="000A729B" w:rsidRDefault="000A729B">
          <w:pPr>
            <w:numPr>
              <w:ilvl w:val="0"/>
              <w:numId w:val="19"/>
            </w:numPr>
            <w:shd w:val="clear" w:color="auto" w:fill="FFFFFF"/>
            <w:spacing w:after="240" w:line="240" w:lineRule="auto"/>
            <w:rPr>
              <w:ins w:id="149" w:author="Deleted user" w:date="2021-01-22T07:14:00Z"/>
              <w:color w:val="0000CD"/>
              <w:highlight w:val="white"/>
            </w:rPr>
          </w:pPr>
          <w:sdt>
            <w:sdtPr>
              <w:tag w:val="goog_rdk_145"/>
              <w:id w:val="105380410"/>
            </w:sdtPr>
            <w:sdtContent>
              <w:ins w:id="150" w:author="Deleted user" w:date="2021-01-22T07:14:00Z">
                <w:r w:rsidR="00E46B47">
                  <w:rPr>
                    <w:rFonts w:ascii="Consolas" w:eastAsia="Consolas" w:hAnsi="Consolas" w:cs="Consolas"/>
                    <w:sz w:val="23"/>
                    <w:szCs w:val="23"/>
                    <w:highlight w:val="white"/>
                  </w:rPr>
                  <w:t>The classes above can be combined to create more dynamic and flexible layouts.</w:t>
                </w:r>
              </w:ins>
            </w:sdtContent>
          </w:sdt>
        </w:p>
      </w:sdtContent>
    </w:sdt>
    <w:sdt>
      <w:sdtPr>
        <w:tag w:val="goog_rdk_148"/>
        <w:id w:val="105380413"/>
      </w:sdtPr>
      <w:sdtContent>
        <w:p w:rsidR="000A729B" w:rsidRDefault="000A729B">
          <w:pPr>
            <w:numPr>
              <w:ilvl w:val="0"/>
              <w:numId w:val="19"/>
            </w:numPr>
            <w:shd w:val="clear" w:color="auto" w:fill="FFFFFF"/>
            <w:spacing w:after="240" w:line="240" w:lineRule="auto"/>
            <w:rPr>
              <w:ins w:id="151" w:author="Deleted user" w:date="2021-01-22T07:14:00Z"/>
              <w:color w:val="0000CD"/>
              <w:highlight w:val="white"/>
            </w:rPr>
          </w:pPr>
          <w:sdt>
            <w:sdtPr>
              <w:tag w:val="goog_rdk_147"/>
              <w:id w:val="105380412"/>
            </w:sdtPr>
            <w:sdtContent>
              <w:ins w:id="152" w:author="Deleted user" w:date="2021-01-22T07:14:00Z">
                <w:r w:rsidR="00E46B47">
                  <w:rPr>
                    <w:rFonts w:ascii="Consolas" w:eastAsia="Consolas" w:hAnsi="Consolas" w:cs="Consolas"/>
                    <w:sz w:val="23"/>
                    <w:szCs w:val="23"/>
                    <w:highlight w:val="white"/>
                  </w:rPr>
                  <w:t>Example: Mobile, tablet, desktop</w:t>
                </w:r>
              </w:ins>
            </w:sdtContent>
          </w:sdt>
        </w:p>
      </w:sdtContent>
    </w:sdt>
    <w:sdt>
      <w:sdtPr>
        <w:tag w:val="goog_rdk_150"/>
        <w:id w:val="105380415"/>
      </w:sdtPr>
      <w:sdtContent>
        <w:p w:rsidR="000A729B" w:rsidRDefault="000A729B">
          <w:pPr>
            <w:shd w:val="clear" w:color="auto" w:fill="FFFFFF"/>
            <w:spacing w:after="240" w:line="240" w:lineRule="auto"/>
            <w:ind w:left="720"/>
            <w:rPr>
              <w:ins w:id="153" w:author="Deleted user" w:date="2021-01-22T07:14:00Z"/>
              <w:rFonts w:ascii="Consolas" w:eastAsia="Consolas" w:hAnsi="Consolas" w:cs="Consolas"/>
              <w:sz w:val="23"/>
              <w:szCs w:val="23"/>
              <w:highlight w:val="white"/>
            </w:rPr>
          </w:pPr>
          <w:sdt>
            <w:sdtPr>
              <w:tag w:val="goog_rdk_149"/>
              <w:id w:val="105380414"/>
            </w:sdtPr>
            <w:sdtContent/>
          </w:sdt>
        </w:p>
      </w:sdtContent>
    </w:sdt>
    <w:sdt>
      <w:sdtPr>
        <w:tag w:val="goog_rdk_152"/>
        <w:id w:val="105380417"/>
      </w:sdtPr>
      <w:sdtContent>
        <w:p w:rsidR="000A729B" w:rsidRDefault="000A729B">
          <w:pPr>
            <w:numPr>
              <w:ilvl w:val="0"/>
              <w:numId w:val="19"/>
            </w:numPr>
            <w:shd w:val="clear" w:color="auto" w:fill="FFFFFF"/>
            <w:spacing w:after="240" w:line="240" w:lineRule="auto"/>
            <w:rPr>
              <w:ins w:id="154" w:author="Deleted user" w:date="2021-01-22T07:14:00Z"/>
              <w:color w:val="0000CD"/>
              <w:highlight w:val="white"/>
            </w:rPr>
          </w:pPr>
          <w:sdt>
            <w:sdtPr>
              <w:tag w:val="goog_rdk_151"/>
              <w:id w:val="105380416"/>
            </w:sdtPr>
            <w:sdtContent>
              <w:ins w:id="155" w:author="Deleted user" w:date="2021-01-22T07:14:00Z">
                <w:r w:rsidR="00E46B47">
                  <w:rPr>
                    <w:rFonts w:ascii="Consolas" w:eastAsia="Consolas" w:hAnsi="Consolas" w:cs="Consolas"/>
                    <w:sz w:val="23"/>
                    <w:szCs w:val="23"/>
                    <w:highlight w:val="white"/>
                  </w:rPr>
                  <w:t>col-md-6 offset-md-4</w:t>
                </w:r>
              </w:ins>
            </w:sdtContent>
          </w:sdt>
        </w:p>
      </w:sdtContent>
    </w:sdt>
    <w:sdt>
      <w:sdtPr>
        <w:tag w:val="goog_rdk_154"/>
        <w:id w:val="105380419"/>
      </w:sdtPr>
      <w:sdtContent>
        <w:p w:rsidR="000A729B" w:rsidRDefault="000A729B">
          <w:pPr>
            <w:shd w:val="clear" w:color="auto" w:fill="FFFFFF"/>
            <w:spacing w:before="280" w:after="280" w:line="240" w:lineRule="auto"/>
            <w:rPr>
              <w:ins w:id="156" w:author="Deleted user" w:date="2021-01-22T07:14:00Z"/>
              <w:rFonts w:ascii="Consolas" w:eastAsia="Consolas" w:hAnsi="Consolas" w:cs="Consolas"/>
              <w:sz w:val="23"/>
              <w:szCs w:val="23"/>
              <w:highlight w:val="white"/>
            </w:rPr>
          </w:pPr>
          <w:sdt>
            <w:sdtPr>
              <w:tag w:val="goog_rdk_153"/>
              <w:id w:val="105380418"/>
            </w:sdtPr>
            <w:sdtContent>
              <w:ins w:id="157" w:author="Deleted user" w:date="2021-01-22T07:14:00Z">
                <w:r w:rsidR="00E46B47">
                  <w:rPr>
                    <w:rFonts w:ascii="Consolas" w:eastAsia="Consolas" w:hAnsi="Consolas" w:cs="Consolas"/>
                    <w:sz w:val="23"/>
                    <w:szCs w:val="23"/>
                    <w:highlight w:val="white"/>
                  </w:rPr>
                  <w:t>The classes above can be combined to create more dynamic and flexible layouts.</w:t>
                </w:r>
              </w:ins>
            </w:sdtContent>
          </w:sdt>
        </w:p>
      </w:sdtContent>
    </w:sdt>
    <w:sdt>
      <w:sdtPr>
        <w:tag w:val="goog_rdk_156"/>
        <w:id w:val="105380421"/>
      </w:sdtPr>
      <w:sdtContent>
        <w:p w:rsidR="000A729B" w:rsidRDefault="000A729B">
          <w:pPr>
            <w:shd w:val="clear" w:color="auto" w:fill="FFFFFF"/>
            <w:spacing w:before="280" w:after="280" w:line="240" w:lineRule="auto"/>
            <w:rPr>
              <w:ins w:id="158" w:author="Deleted user" w:date="2021-01-22T07:14:00Z"/>
              <w:rFonts w:ascii="Consolas" w:eastAsia="Consolas" w:hAnsi="Consolas" w:cs="Consolas"/>
              <w:sz w:val="23"/>
              <w:szCs w:val="23"/>
              <w:highlight w:val="white"/>
            </w:rPr>
          </w:pPr>
          <w:sdt>
            <w:sdtPr>
              <w:tag w:val="goog_rdk_155"/>
              <w:id w:val="105380420"/>
            </w:sdtPr>
            <w:sdtContent>
              <w:ins w:id="159" w:author="Deleted user" w:date="2021-01-22T07:14:00Z">
                <w:r w:rsidR="00E46B47">
                  <w:rPr>
                    <w:rFonts w:ascii="Consolas" w:eastAsia="Consolas" w:hAnsi="Consolas" w:cs="Consolas"/>
                    <w:sz w:val="23"/>
                    <w:szCs w:val="23"/>
                    <w:highlight w:val="white"/>
                  </w:rPr>
                  <w:t xml:space="preserve">Tip: Each class scales up, so if you wish to set the same widths for </w:t>
                </w:r>
                <w:proofErr w:type="spellStart"/>
                <w:r w:rsidR="00E46B47">
                  <w:rPr>
                    <w:rFonts w:ascii="Consolas" w:eastAsia="Consolas" w:hAnsi="Consolas" w:cs="Consolas"/>
                    <w:sz w:val="23"/>
                    <w:szCs w:val="23"/>
                    <w:highlight w:val="white"/>
                  </w:rPr>
                  <w:t>sm</w:t>
                </w:r>
                <w:proofErr w:type="spellEnd"/>
                <w:r w:rsidR="00E46B47">
                  <w:rPr>
                    <w:rFonts w:ascii="Consolas" w:eastAsia="Consolas" w:hAnsi="Consolas" w:cs="Consolas"/>
                    <w:sz w:val="23"/>
                    <w:szCs w:val="23"/>
                    <w:highlight w:val="white"/>
                  </w:rPr>
                  <w:t xml:space="preserve"> and </w:t>
                </w:r>
                <w:proofErr w:type="spellStart"/>
                <w:r w:rsidR="00E46B47">
                  <w:rPr>
                    <w:rFonts w:ascii="Consolas" w:eastAsia="Consolas" w:hAnsi="Consolas" w:cs="Consolas"/>
                    <w:sz w:val="23"/>
                    <w:szCs w:val="23"/>
                    <w:highlight w:val="white"/>
                  </w:rPr>
                  <w:t>md</w:t>
                </w:r>
                <w:proofErr w:type="spellEnd"/>
                <w:r w:rsidR="00E46B47">
                  <w:rPr>
                    <w:rFonts w:ascii="Consolas" w:eastAsia="Consolas" w:hAnsi="Consolas" w:cs="Consolas"/>
                    <w:sz w:val="23"/>
                    <w:szCs w:val="23"/>
                    <w:highlight w:val="white"/>
                  </w:rPr>
                  <w:t>, you only need to specify sm.</w:t>
                </w:r>
              </w:ins>
            </w:sdtContent>
          </w:sdt>
        </w:p>
      </w:sdtContent>
    </w:sdt>
    <w:sdt>
      <w:sdtPr>
        <w:tag w:val="goog_rdk_158"/>
        <w:id w:val="105380423"/>
      </w:sdtPr>
      <w:sdtContent>
        <w:p w:rsidR="000A729B" w:rsidRDefault="000A729B">
          <w:pPr>
            <w:shd w:val="clear" w:color="auto" w:fill="FFFFFF"/>
            <w:spacing w:before="280" w:line="240" w:lineRule="auto"/>
            <w:ind w:left="-709"/>
            <w:rPr>
              <w:ins w:id="160" w:author="Deleted user" w:date="2021-01-22T07:14:00Z"/>
              <w:rFonts w:ascii="Consolas" w:eastAsia="Consolas" w:hAnsi="Consolas" w:cs="Consolas"/>
              <w:sz w:val="23"/>
              <w:szCs w:val="23"/>
              <w:highlight w:val="white"/>
            </w:rPr>
          </w:pPr>
          <w:sdt>
            <w:sdtPr>
              <w:tag w:val="goog_rdk_157"/>
              <w:id w:val="105380422"/>
            </w:sdtPr>
            <w:sdtContent>
              <w:ins w:id="161" w:author="Deleted user" w:date="2021-01-22T07:14:00Z">
                <w:r w:rsidR="00E46B47">
                  <w:rPr>
                    <w:rFonts w:ascii="Consolas" w:eastAsia="Consolas" w:hAnsi="Consolas" w:cs="Consolas"/>
                    <w:sz w:val="23"/>
                    <w:szCs w:val="23"/>
                    <w:highlight w:val="white"/>
                  </w:rPr>
                  <w:t>60) Bootstrap 5 Colors</w:t>
                </w:r>
              </w:ins>
            </w:sdtContent>
          </w:sdt>
        </w:p>
      </w:sdtContent>
    </w:sdt>
    <w:sdt>
      <w:sdtPr>
        <w:tag w:val="goog_rdk_160"/>
        <w:id w:val="105380425"/>
      </w:sdtPr>
      <w:sdtContent>
        <w:p w:rsidR="000A729B" w:rsidRDefault="000A729B">
          <w:pPr>
            <w:shd w:val="clear" w:color="auto" w:fill="FFFFFF"/>
            <w:spacing w:before="280" w:line="240" w:lineRule="auto"/>
            <w:ind w:left="-709"/>
            <w:rPr>
              <w:ins w:id="162" w:author="Deleted user" w:date="2021-01-22T07:14:00Z"/>
              <w:rFonts w:ascii="Consolas" w:eastAsia="Consolas" w:hAnsi="Consolas" w:cs="Consolas"/>
              <w:sz w:val="23"/>
              <w:szCs w:val="23"/>
              <w:highlight w:val="white"/>
            </w:rPr>
          </w:pPr>
          <w:sdt>
            <w:sdtPr>
              <w:tag w:val="goog_rdk_159"/>
              <w:id w:val="105380424"/>
            </w:sdtPr>
            <w:sdtContent>
              <w:ins w:id="163" w:author="Deleted user" w:date="2021-01-22T07:14:00Z">
                <w:r w:rsidR="00E46B47">
                  <w:rPr>
                    <w:rFonts w:ascii="Consolas" w:eastAsia="Consolas" w:hAnsi="Consolas" w:cs="Consolas"/>
                    <w:sz w:val="23"/>
                    <w:szCs w:val="23"/>
                    <w:highlight w:val="white"/>
                  </w:rPr>
                  <w:t>The classes for text colors are: .text-muted, .text-primary, .text-success, .text-info, .text-warning, .text-danger, .text-secondary, .text-white, .text-dark, .text-body (default body color/often black) and .text-light:</w:t>
                </w:r>
              </w:ins>
            </w:sdtContent>
          </w:sdt>
        </w:p>
      </w:sdtContent>
    </w:sdt>
    <w:sdt>
      <w:sdtPr>
        <w:tag w:val="goog_rdk_162"/>
        <w:id w:val="105380427"/>
      </w:sdtPr>
      <w:sdtContent>
        <w:p w:rsidR="000A729B" w:rsidRDefault="000A729B">
          <w:pPr>
            <w:shd w:val="clear" w:color="auto" w:fill="FFFFFF"/>
            <w:spacing w:before="280" w:line="240" w:lineRule="auto"/>
            <w:ind w:left="-709"/>
            <w:rPr>
              <w:ins w:id="164" w:author="Deleted user" w:date="2021-01-22T07:14:00Z"/>
              <w:rFonts w:ascii="Consolas" w:eastAsia="Consolas" w:hAnsi="Consolas" w:cs="Consolas"/>
              <w:sz w:val="23"/>
              <w:szCs w:val="23"/>
              <w:highlight w:val="white"/>
            </w:rPr>
          </w:pPr>
          <w:sdt>
            <w:sdtPr>
              <w:tag w:val="goog_rdk_161"/>
              <w:id w:val="105380426"/>
            </w:sdtPr>
            <w:sdtContent/>
          </w:sdt>
        </w:p>
      </w:sdtContent>
    </w:sdt>
    <w:sdt>
      <w:sdtPr>
        <w:tag w:val="goog_rdk_164"/>
        <w:id w:val="105380429"/>
      </w:sdtPr>
      <w:sdtContent>
        <w:p w:rsidR="000A729B" w:rsidRDefault="000A729B">
          <w:pPr>
            <w:shd w:val="clear" w:color="auto" w:fill="FFFFFF"/>
            <w:spacing w:before="280" w:line="240" w:lineRule="auto"/>
            <w:ind w:left="-709"/>
            <w:rPr>
              <w:ins w:id="165" w:author="Deleted user" w:date="2021-01-22T07:14:00Z"/>
              <w:rFonts w:ascii="Consolas" w:eastAsia="Consolas" w:hAnsi="Consolas" w:cs="Consolas"/>
              <w:sz w:val="23"/>
              <w:szCs w:val="23"/>
              <w:highlight w:val="white"/>
            </w:rPr>
          </w:pPr>
          <w:sdt>
            <w:sdtPr>
              <w:tag w:val="goog_rdk_163"/>
              <w:id w:val="105380428"/>
            </w:sdtPr>
            <w:sdtContent>
              <w:ins w:id="166" w:author="Deleted user" w:date="2021-01-22T07:14:00Z">
                <w:r w:rsidR="00E46B47">
                  <w:rPr>
                    <w:rFonts w:ascii="Consolas" w:eastAsia="Consolas" w:hAnsi="Consolas" w:cs="Consolas"/>
                    <w:sz w:val="23"/>
                    <w:szCs w:val="23"/>
                    <w:highlight w:val="white"/>
                  </w:rPr>
                  <w:t>The classes for background colors are: .</w:t>
                </w:r>
                <w:proofErr w:type="spellStart"/>
                <w:r w:rsidR="00E46B47">
                  <w:rPr>
                    <w:rFonts w:ascii="Consolas" w:eastAsia="Consolas" w:hAnsi="Consolas" w:cs="Consolas"/>
                    <w:sz w:val="23"/>
                    <w:szCs w:val="23"/>
                    <w:highlight w:val="white"/>
                  </w:rPr>
                  <w:t>bg</w:t>
                </w:r>
                <w:proofErr w:type="spellEnd"/>
                <w:r w:rsidR="00E46B47">
                  <w:rPr>
                    <w:rFonts w:ascii="Consolas" w:eastAsia="Consolas" w:hAnsi="Consolas" w:cs="Consolas"/>
                    <w:sz w:val="23"/>
                    <w:szCs w:val="23"/>
                    <w:highlight w:val="white"/>
                  </w:rPr>
                  <w:t>-primary, .</w:t>
                </w:r>
                <w:proofErr w:type="spellStart"/>
                <w:r w:rsidR="00E46B47">
                  <w:rPr>
                    <w:rFonts w:ascii="Consolas" w:eastAsia="Consolas" w:hAnsi="Consolas" w:cs="Consolas"/>
                    <w:sz w:val="23"/>
                    <w:szCs w:val="23"/>
                    <w:highlight w:val="white"/>
                  </w:rPr>
                  <w:t>bg</w:t>
                </w:r>
                <w:proofErr w:type="spellEnd"/>
                <w:r w:rsidR="00E46B47">
                  <w:rPr>
                    <w:rFonts w:ascii="Consolas" w:eastAsia="Consolas" w:hAnsi="Consolas" w:cs="Consolas"/>
                    <w:sz w:val="23"/>
                    <w:szCs w:val="23"/>
                    <w:highlight w:val="white"/>
                  </w:rPr>
                  <w:t>-success, .</w:t>
                </w:r>
                <w:proofErr w:type="spellStart"/>
                <w:r w:rsidR="00E46B47">
                  <w:rPr>
                    <w:rFonts w:ascii="Consolas" w:eastAsia="Consolas" w:hAnsi="Consolas" w:cs="Consolas"/>
                    <w:sz w:val="23"/>
                    <w:szCs w:val="23"/>
                    <w:highlight w:val="white"/>
                  </w:rPr>
                  <w:t>bg</w:t>
                </w:r>
                <w:proofErr w:type="spellEnd"/>
                <w:r w:rsidR="00E46B47">
                  <w:rPr>
                    <w:rFonts w:ascii="Consolas" w:eastAsia="Consolas" w:hAnsi="Consolas" w:cs="Consolas"/>
                    <w:sz w:val="23"/>
                    <w:szCs w:val="23"/>
                    <w:highlight w:val="white"/>
                  </w:rPr>
                  <w:t>-info, .</w:t>
                </w:r>
                <w:proofErr w:type="spellStart"/>
                <w:r w:rsidR="00E46B47">
                  <w:rPr>
                    <w:rFonts w:ascii="Consolas" w:eastAsia="Consolas" w:hAnsi="Consolas" w:cs="Consolas"/>
                    <w:sz w:val="23"/>
                    <w:szCs w:val="23"/>
                    <w:highlight w:val="white"/>
                  </w:rPr>
                  <w:t>bg</w:t>
                </w:r>
                <w:proofErr w:type="spellEnd"/>
                <w:r w:rsidR="00E46B47">
                  <w:rPr>
                    <w:rFonts w:ascii="Consolas" w:eastAsia="Consolas" w:hAnsi="Consolas" w:cs="Consolas"/>
                    <w:sz w:val="23"/>
                    <w:szCs w:val="23"/>
                    <w:highlight w:val="white"/>
                  </w:rPr>
                  <w:t>-warning, .</w:t>
                </w:r>
                <w:proofErr w:type="spellStart"/>
                <w:r w:rsidR="00E46B47">
                  <w:rPr>
                    <w:rFonts w:ascii="Consolas" w:eastAsia="Consolas" w:hAnsi="Consolas" w:cs="Consolas"/>
                    <w:sz w:val="23"/>
                    <w:szCs w:val="23"/>
                    <w:highlight w:val="white"/>
                  </w:rPr>
                  <w:t>bg</w:t>
                </w:r>
                <w:proofErr w:type="spellEnd"/>
                <w:r w:rsidR="00E46B47">
                  <w:rPr>
                    <w:rFonts w:ascii="Consolas" w:eastAsia="Consolas" w:hAnsi="Consolas" w:cs="Consolas"/>
                    <w:sz w:val="23"/>
                    <w:szCs w:val="23"/>
                    <w:highlight w:val="white"/>
                  </w:rPr>
                  <w:t>-danger, .</w:t>
                </w:r>
                <w:proofErr w:type="spellStart"/>
                <w:r w:rsidR="00E46B47">
                  <w:rPr>
                    <w:rFonts w:ascii="Consolas" w:eastAsia="Consolas" w:hAnsi="Consolas" w:cs="Consolas"/>
                    <w:sz w:val="23"/>
                    <w:szCs w:val="23"/>
                    <w:highlight w:val="white"/>
                  </w:rPr>
                  <w:t>bg</w:t>
                </w:r>
                <w:proofErr w:type="spellEnd"/>
                <w:r w:rsidR="00E46B47">
                  <w:rPr>
                    <w:rFonts w:ascii="Consolas" w:eastAsia="Consolas" w:hAnsi="Consolas" w:cs="Consolas"/>
                    <w:sz w:val="23"/>
                    <w:szCs w:val="23"/>
                    <w:highlight w:val="white"/>
                  </w:rPr>
                  <w:t>-secondary, .</w:t>
                </w:r>
                <w:proofErr w:type="spellStart"/>
                <w:r w:rsidR="00E46B47">
                  <w:rPr>
                    <w:rFonts w:ascii="Consolas" w:eastAsia="Consolas" w:hAnsi="Consolas" w:cs="Consolas"/>
                    <w:sz w:val="23"/>
                    <w:szCs w:val="23"/>
                    <w:highlight w:val="white"/>
                  </w:rPr>
                  <w:t>bg</w:t>
                </w:r>
                <w:proofErr w:type="spellEnd"/>
                <w:r w:rsidR="00E46B47">
                  <w:rPr>
                    <w:rFonts w:ascii="Consolas" w:eastAsia="Consolas" w:hAnsi="Consolas" w:cs="Consolas"/>
                    <w:sz w:val="23"/>
                    <w:szCs w:val="23"/>
                    <w:highlight w:val="white"/>
                  </w:rPr>
                  <w:t>-dark and .</w:t>
                </w:r>
                <w:proofErr w:type="spellStart"/>
                <w:r w:rsidR="00E46B47">
                  <w:rPr>
                    <w:rFonts w:ascii="Consolas" w:eastAsia="Consolas" w:hAnsi="Consolas" w:cs="Consolas"/>
                    <w:sz w:val="23"/>
                    <w:szCs w:val="23"/>
                    <w:highlight w:val="white"/>
                  </w:rPr>
                  <w:t>bg</w:t>
                </w:r>
                <w:proofErr w:type="spellEnd"/>
                <w:r w:rsidR="00E46B47">
                  <w:rPr>
                    <w:rFonts w:ascii="Consolas" w:eastAsia="Consolas" w:hAnsi="Consolas" w:cs="Consolas"/>
                    <w:sz w:val="23"/>
                    <w:szCs w:val="23"/>
                    <w:highlight w:val="white"/>
                  </w:rPr>
                  <w:t>-light.</w:t>
                </w:r>
              </w:ins>
            </w:sdtContent>
          </w:sdt>
        </w:p>
      </w:sdtContent>
    </w:sdt>
    <w:sdt>
      <w:sdtPr>
        <w:tag w:val="goog_rdk_166"/>
        <w:id w:val="105380431"/>
      </w:sdtPr>
      <w:sdtContent>
        <w:p w:rsidR="000A729B" w:rsidRDefault="000A729B">
          <w:pPr>
            <w:shd w:val="clear" w:color="auto" w:fill="FFFFFF"/>
            <w:spacing w:before="280" w:line="240" w:lineRule="auto"/>
            <w:ind w:left="-709"/>
            <w:rPr>
              <w:ins w:id="167" w:author="Deleted user" w:date="2021-01-22T07:14:00Z"/>
              <w:rFonts w:ascii="Consolas" w:eastAsia="Consolas" w:hAnsi="Consolas" w:cs="Consolas"/>
              <w:sz w:val="23"/>
              <w:szCs w:val="23"/>
              <w:highlight w:val="white"/>
            </w:rPr>
          </w:pPr>
          <w:sdt>
            <w:sdtPr>
              <w:tag w:val="goog_rdk_165"/>
              <w:id w:val="105380430"/>
            </w:sdtPr>
            <w:sdtContent/>
          </w:sdt>
        </w:p>
      </w:sdtContent>
    </w:sdt>
    <w:sdt>
      <w:sdtPr>
        <w:tag w:val="goog_rdk_168"/>
        <w:id w:val="105380433"/>
      </w:sdtPr>
      <w:sdtContent>
        <w:p w:rsidR="000A729B" w:rsidRDefault="000A729B">
          <w:pPr>
            <w:shd w:val="clear" w:color="auto" w:fill="FFFFFF"/>
            <w:spacing w:before="280" w:line="240" w:lineRule="auto"/>
            <w:ind w:left="-709"/>
            <w:rPr>
              <w:ins w:id="168" w:author="Deleted user" w:date="2021-01-22T07:14:00Z"/>
              <w:rFonts w:ascii="Consolas" w:eastAsia="Consolas" w:hAnsi="Consolas" w:cs="Consolas"/>
              <w:sz w:val="23"/>
              <w:szCs w:val="23"/>
              <w:highlight w:val="white"/>
            </w:rPr>
          </w:pPr>
          <w:sdt>
            <w:sdtPr>
              <w:tag w:val="goog_rdk_167"/>
              <w:id w:val="105380432"/>
            </w:sdtPr>
            <w:sdtContent>
              <w:ins w:id="169" w:author="Deleted user" w:date="2021-01-22T07:14:00Z">
                <w:r w:rsidR="00E46B47">
                  <w:rPr>
                    <w:rFonts w:ascii="Consolas" w:eastAsia="Consolas" w:hAnsi="Consolas" w:cs="Consolas"/>
                    <w:sz w:val="23"/>
                    <w:szCs w:val="23"/>
                    <w:highlight w:val="white"/>
                  </w:rPr>
                  <w:t xml:space="preserve">61) Bootstrap 5 Basic </w:t>
                </w:r>
                <w:proofErr w:type="gramStart"/>
                <w:r w:rsidR="00E46B47">
                  <w:rPr>
                    <w:rFonts w:ascii="Consolas" w:eastAsia="Consolas" w:hAnsi="Consolas" w:cs="Consolas"/>
                    <w:sz w:val="23"/>
                    <w:szCs w:val="23"/>
                    <w:highlight w:val="white"/>
                  </w:rPr>
                  <w:t>Table</w:t>
                </w:r>
              </w:ins>
              <w:proofErr w:type="gramEnd"/>
            </w:sdtContent>
          </w:sdt>
        </w:p>
      </w:sdtContent>
    </w:sdt>
    <w:sdt>
      <w:sdtPr>
        <w:tag w:val="goog_rdk_170"/>
        <w:id w:val="105380435"/>
      </w:sdtPr>
      <w:sdtContent>
        <w:p w:rsidR="000A729B" w:rsidRDefault="000A729B">
          <w:pPr>
            <w:shd w:val="clear" w:color="auto" w:fill="FFFFFF"/>
            <w:spacing w:before="280" w:line="240" w:lineRule="auto"/>
            <w:ind w:left="-709"/>
            <w:rPr>
              <w:ins w:id="170" w:author="Deleted user" w:date="2021-01-22T07:14:00Z"/>
              <w:rFonts w:ascii="Consolas" w:eastAsia="Consolas" w:hAnsi="Consolas" w:cs="Consolas"/>
              <w:sz w:val="23"/>
              <w:szCs w:val="23"/>
              <w:highlight w:val="white"/>
            </w:rPr>
          </w:pPr>
          <w:sdt>
            <w:sdtPr>
              <w:tag w:val="goog_rdk_169"/>
              <w:id w:val="105380434"/>
            </w:sdtPr>
            <w:sdtContent>
              <w:ins w:id="171" w:author="Deleted user" w:date="2021-01-22T07:14:00Z">
                <w:r w:rsidR="00E46B47">
                  <w:rPr>
                    <w:rFonts w:ascii="Consolas" w:eastAsia="Consolas" w:hAnsi="Consolas" w:cs="Consolas"/>
                    <w:sz w:val="23"/>
                    <w:szCs w:val="23"/>
                    <w:highlight w:val="white"/>
                  </w:rPr>
                  <w:t>The .</w:t>
                </w:r>
                <w:r w:rsidR="00E46B47">
                  <w:rPr>
                    <w:rFonts w:ascii="Consolas" w:eastAsia="Consolas" w:hAnsi="Consolas" w:cs="Consolas"/>
                    <w:b/>
                    <w:sz w:val="23"/>
                    <w:szCs w:val="23"/>
                    <w:highlight w:val="white"/>
                  </w:rPr>
                  <w:t>table</w:t>
                </w:r>
                <w:r w:rsidR="00E46B47">
                  <w:rPr>
                    <w:rFonts w:ascii="Consolas" w:eastAsia="Consolas" w:hAnsi="Consolas" w:cs="Consolas"/>
                    <w:sz w:val="23"/>
                    <w:szCs w:val="23"/>
                    <w:highlight w:val="white"/>
                  </w:rPr>
                  <w:t xml:space="preserve"> class adds basic styling to a table:</w:t>
                </w:r>
              </w:ins>
            </w:sdtContent>
          </w:sdt>
        </w:p>
      </w:sdtContent>
    </w:sdt>
    <w:sdt>
      <w:sdtPr>
        <w:tag w:val="goog_rdk_172"/>
        <w:id w:val="105380437"/>
      </w:sdtPr>
      <w:sdtContent>
        <w:p w:rsidR="000A729B" w:rsidRDefault="000A729B">
          <w:pPr>
            <w:shd w:val="clear" w:color="auto" w:fill="FFFFFF"/>
            <w:spacing w:before="280" w:line="240" w:lineRule="auto"/>
            <w:ind w:left="-709"/>
            <w:rPr>
              <w:ins w:id="172" w:author="Deleted user" w:date="2021-01-22T07:14:00Z"/>
              <w:rFonts w:ascii="Consolas" w:eastAsia="Consolas" w:hAnsi="Consolas" w:cs="Consolas"/>
              <w:sz w:val="23"/>
              <w:szCs w:val="23"/>
              <w:highlight w:val="white"/>
            </w:rPr>
          </w:pPr>
          <w:sdt>
            <w:sdtPr>
              <w:tag w:val="goog_rdk_171"/>
              <w:id w:val="105380436"/>
            </w:sdtPr>
            <w:sdtContent>
              <w:ins w:id="173" w:author="Deleted user" w:date="2021-01-22T07:14:00Z">
                <w:r w:rsidR="00E46B47">
                  <w:rPr>
                    <w:rFonts w:ascii="Consolas" w:eastAsia="Consolas" w:hAnsi="Consolas" w:cs="Consolas"/>
                    <w:sz w:val="23"/>
                    <w:szCs w:val="23"/>
                    <w:highlight w:val="white"/>
                  </w:rPr>
                  <w:t>The .</w:t>
                </w:r>
                <w:r w:rsidR="00E46B47">
                  <w:rPr>
                    <w:rFonts w:ascii="Consolas" w:eastAsia="Consolas" w:hAnsi="Consolas" w:cs="Consolas"/>
                    <w:b/>
                    <w:sz w:val="23"/>
                    <w:szCs w:val="23"/>
                    <w:highlight w:val="white"/>
                  </w:rPr>
                  <w:t>table table-striped</w:t>
                </w:r>
                <w:r w:rsidR="00E46B47">
                  <w:rPr>
                    <w:rFonts w:ascii="Consolas" w:eastAsia="Consolas" w:hAnsi="Consolas" w:cs="Consolas"/>
                    <w:sz w:val="23"/>
                    <w:szCs w:val="23"/>
                    <w:highlight w:val="white"/>
                  </w:rPr>
                  <w:t xml:space="preserve"> class adds zebra-stripes to a table:</w:t>
                </w:r>
              </w:ins>
            </w:sdtContent>
          </w:sdt>
        </w:p>
      </w:sdtContent>
    </w:sdt>
    <w:sdt>
      <w:sdtPr>
        <w:tag w:val="goog_rdk_174"/>
        <w:id w:val="105380439"/>
      </w:sdtPr>
      <w:sdtContent>
        <w:p w:rsidR="000A729B" w:rsidRDefault="000A729B">
          <w:pPr>
            <w:shd w:val="clear" w:color="auto" w:fill="FFFFFF"/>
            <w:spacing w:before="280" w:line="240" w:lineRule="auto"/>
            <w:ind w:left="-709"/>
            <w:rPr>
              <w:ins w:id="174" w:author="Deleted user" w:date="2021-01-22T07:14:00Z"/>
              <w:rFonts w:ascii="Consolas" w:eastAsia="Consolas" w:hAnsi="Consolas" w:cs="Consolas"/>
              <w:sz w:val="23"/>
              <w:szCs w:val="23"/>
              <w:highlight w:val="white"/>
            </w:rPr>
          </w:pPr>
          <w:sdt>
            <w:sdtPr>
              <w:tag w:val="goog_rdk_173"/>
              <w:id w:val="105380438"/>
            </w:sdtPr>
            <w:sdtContent>
              <w:ins w:id="175" w:author="Deleted user" w:date="2021-01-22T07:14:00Z">
                <w:r w:rsidR="00E46B47">
                  <w:rPr>
                    <w:rFonts w:ascii="Consolas" w:eastAsia="Consolas" w:hAnsi="Consolas" w:cs="Consolas"/>
                    <w:sz w:val="23"/>
                    <w:szCs w:val="23"/>
                    <w:highlight w:val="white"/>
                  </w:rPr>
                  <w:t xml:space="preserve">The </w:t>
                </w:r>
                <w:r w:rsidR="00E46B47">
                  <w:rPr>
                    <w:rFonts w:ascii="Consolas" w:eastAsia="Consolas" w:hAnsi="Consolas" w:cs="Consolas"/>
                    <w:b/>
                    <w:sz w:val="23"/>
                    <w:szCs w:val="23"/>
                    <w:highlight w:val="white"/>
                  </w:rPr>
                  <w:t>.table table-bordered</w:t>
                </w:r>
                <w:r w:rsidR="00E46B47">
                  <w:rPr>
                    <w:rFonts w:ascii="Consolas" w:eastAsia="Consolas" w:hAnsi="Consolas" w:cs="Consolas"/>
                    <w:sz w:val="23"/>
                    <w:szCs w:val="23"/>
                    <w:highlight w:val="white"/>
                  </w:rPr>
                  <w:t xml:space="preserve"> class adds borders on all sides of the table and cells:</w:t>
                </w:r>
              </w:ins>
            </w:sdtContent>
          </w:sdt>
        </w:p>
      </w:sdtContent>
    </w:sdt>
    <w:sdt>
      <w:sdtPr>
        <w:tag w:val="goog_rdk_176"/>
        <w:id w:val="105380441"/>
      </w:sdtPr>
      <w:sdtContent>
        <w:p w:rsidR="000A729B" w:rsidRDefault="000A729B">
          <w:pPr>
            <w:shd w:val="clear" w:color="auto" w:fill="FFFFFF"/>
            <w:spacing w:before="280" w:line="240" w:lineRule="auto"/>
            <w:ind w:left="-709"/>
            <w:rPr>
              <w:ins w:id="176" w:author="Deleted user" w:date="2021-01-22T07:14:00Z"/>
              <w:rFonts w:ascii="Consolas" w:eastAsia="Consolas" w:hAnsi="Consolas" w:cs="Consolas"/>
              <w:sz w:val="23"/>
              <w:szCs w:val="23"/>
              <w:highlight w:val="white"/>
            </w:rPr>
          </w:pPr>
          <w:sdt>
            <w:sdtPr>
              <w:tag w:val="goog_rdk_175"/>
              <w:id w:val="105380440"/>
            </w:sdtPr>
            <w:sdtContent>
              <w:ins w:id="177" w:author="Deleted user" w:date="2021-01-22T07:14:00Z">
                <w:r w:rsidR="00E46B47">
                  <w:rPr>
                    <w:rFonts w:ascii="Consolas" w:eastAsia="Consolas" w:hAnsi="Consolas" w:cs="Consolas"/>
                    <w:sz w:val="23"/>
                    <w:szCs w:val="23"/>
                    <w:highlight w:val="white"/>
                  </w:rPr>
                  <w:t>The .</w:t>
                </w:r>
                <w:r w:rsidR="00E46B47">
                  <w:rPr>
                    <w:rFonts w:ascii="Consolas" w:eastAsia="Consolas" w:hAnsi="Consolas" w:cs="Consolas"/>
                    <w:b/>
                    <w:sz w:val="23"/>
                    <w:szCs w:val="23"/>
                    <w:highlight w:val="white"/>
                  </w:rPr>
                  <w:t>table table-hover</w:t>
                </w:r>
                <w:r w:rsidR="00E46B47">
                  <w:rPr>
                    <w:rFonts w:ascii="Consolas" w:eastAsia="Consolas" w:hAnsi="Consolas" w:cs="Consolas"/>
                    <w:sz w:val="23"/>
                    <w:szCs w:val="23"/>
                    <w:highlight w:val="white"/>
                  </w:rPr>
                  <w:t xml:space="preserve"> class adds a hover effect (grey background color) on table rows:</w:t>
                </w:r>
              </w:ins>
            </w:sdtContent>
          </w:sdt>
        </w:p>
      </w:sdtContent>
    </w:sdt>
    <w:sdt>
      <w:sdtPr>
        <w:tag w:val="goog_rdk_178"/>
        <w:id w:val="105380443"/>
      </w:sdtPr>
      <w:sdtContent>
        <w:p w:rsidR="000A729B" w:rsidRDefault="000A729B">
          <w:pPr>
            <w:shd w:val="clear" w:color="auto" w:fill="FFFFFF"/>
            <w:spacing w:before="280" w:line="240" w:lineRule="auto"/>
            <w:ind w:left="-709"/>
            <w:rPr>
              <w:ins w:id="178" w:author="Deleted user" w:date="2021-01-22T07:14:00Z"/>
              <w:rFonts w:ascii="Consolas" w:eastAsia="Consolas" w:hAnsi="Consolas" w:cs="Consolas"/>
              <w:sz w:val="23"/>
              <w:szCs w:val="23"/>
              <w:highlight w:val="white"/>
            </w:rPr>
          </w:pPr>
          <w:sdt>
            <w:sdtPr>
              <w:tag w:val="goog_rdk_177"/>
              <w:id w:val="105380442"/>
            </w:sdtPr>
            <w:sdtContent>
              <w:ins w:id="179" w:author="Deleted user" w:date="2021-01-22T07:14:00Z">
                <w:r w:rsidR="00E46B47">
                  <w:rPr>
                    <w:rFonts w:ascii="Consolas" w:eastAsia="Consolas" w:hAnsi="Consolas" w:cs="Consolas"/>
                    <w:sz w:val="23"/>
                    <w:szCs w:val="23"/>
                    <w:highlight w:val="white"/>
                  </w:rPr>
                  <w:t>The .</w:t>
                </w:r>
                <w:r w:rsidR="00E46B47">
                  <w:rPr>
                    <w:rFonts w:ascii="Consolas" w:eastAsia="Consolas" w:hAnsi="Consolas" w:cs="Consolas"/>
                    <w:b/>
                    <w:sz w:val="23"/>
                    <w:szCs w:val="23"/>
                    <w:highlight w:val="white"/>
                  </w:rPr>
                  <w:t>table table-dark</w:t>
                </w:r>
                <w:r w:rsidR="00E46B47">
                  <w:rPr>
                    <w:rFonts w:ascii="Consolas" w:eastAsia="Consolas" w:hAnsi="Consolas" w:cs="Consolas"/>
                    <w:sz w:val="23"/>
                    <w:szCs w:val="23"/>
                    <w:highlight w:val="white"/>
                  </w:rPr>
                  <w:t xml:space="preserve"> class adds a black background to the table:</w:t>
                </w:r>
              </w:ins>
            </w:sdtContent>
          </w:sdt>
        </w:p>
      </w:sdtContent>
    </w:sdt>
    <w:sdt>
      <w:sdtPr>
        <w:tag w:val="goog_rdk_180"/>
        <w:id w:val="105380445"/>
      </w:sdtPr>
      <w:sdtContent>
        <w:p w:rsidR="000A729B" w:rsidRDefault="000A729B">
          <w:pPr>
            <w:shd w:val="clear" w:color="auto" w:fill="FFFFFF"/>
            <w:spacing w:before="280" w:line="240" w:lineRule="auto"/>
            <w:ind w:left="-709"/>
            <w:rPr>
              <w:ins w:id="180" w:author="Deleted user" w:date="2021-01-22T07:14:00Z"/>
              <w:rFonts w:ascii="Consolas" w:eastAsia="Consolas" w:hAnsi="Consolas" w:cs="Consolas"/>
              <w:sz w:val="23"/>
              <w:szCs w:val="23"/>
              <w:highlight w:val="white"/>
            </w:rPr>
          </w:pPr>
          <w:sdt>
            <w:sdtPr>
              <w:tag w:val="goog_rdk_179"/>
              <w:id w:val="105380444"/>
            </w:sdtPr>
            <w:sdtContent>
              <w:ins w:id="181" w:author="Deleted user" w:date="2021-01-22T07:14:00Z">
                <w:r w:rsidR="00E46B47">
                  <w:rPr>
                    <w:rFonts w:ascii="Consolas" w:eastAsia="Consolas" w:hAnsi="Consolas" w:cs="Consolas"/>
                    <w:sz w:val="23"/>
                    <w:szCs w:val="23"/>
                    <w:highlight w:val="white"/>
                  </w:rPr>
                  <w:t xml:space="preserve">The </w:t>
                </w:r>
                <w:r w:rsidR="00E46B47">
                  <w:rPr>
                    <w:rFonts w:ascii="Consolas" w:eastAsia="Consolas" w:hAnsi="Consolas" w:cs="Consolas"/>
                    <w:b/>
                    <w:sz w:val="23"/>
                    <w:szCs w:val="23"/>
                    <w:highlight w:val="white"/>
                  </w:rPr>
                  <w:t>.table table-borderless</w:t>
                </w:r>
                <w:r w:rsidR="00E46B47">
                  <w:rPr>
                    <w:rFonts w:ascii="Consolas" w:eastAsia="Consolas" w:hAnsi="Consolas" w:cs="Consolas"/>
                    <w:sz w:val="23"/>
                    <w:szCs w:val="23"/>
                    <w:highlight w:val="white"/>
                  </w:rPr>
                  <w:t xml:space="preserve"> class removes borders from the table:</w:t>
                </w:r>
              </w:ins>
            </w:sdtContent>
          </w:sdt>
        </w:p>
      </w:sdtContent>
    </w:sdt>
    <w:bookmarkStart w:id="182" w:name="_heading=h.d46ig3ijg91l" w:colFirst="0" w:colLast="0" w:displacedByCustomXml="next"/>
    <w:bookmarkEnd w:id="182" w:displacedByCustomXml="next"/>
    <w:sdt>
      <w:sdtPr>
        <w:tag w:val="goog_rdk_182"/>
        <w:id w:val="105380447"/>
      </w:sdtPr>
      <w:sdtContent>
        <w:p w:rsidR="000A729B" w:rsidRDefault="000A729B">
          <w:pPr>
            <w:pStyle w:val="Heading2"/>
            <w:shd w:val="clear" w:color="auto" w:fill="FFFFFF"/>
            <w:spacing w:before="280" w:after="280" w:line="360" w:lineRule="auto"/>
            <w:rPr>
              <w:ins w:id="183" w:author="Deleted user" w:date="2021-01-22T07:14:00Z"/>
              <w:rFonts w:ascii="Consolas" w:eastAsia="Consolas" w:hAnsi="Consolas" w:cs="Consolas"/>
              <w:sz w:val="23"/>
              <w:szCs w:val="23"/>
              <w:highlight w:val="white"/>
            </w:rPr>
          </w:pPr>
          <w:sdt>
            <w:sdtPr>
              <w:tag w:val="goog_rdk_181"/>
              <w:id w:val="105380446"/>
            </w:sdtPr>
            <w:sdtContent>
              <w:ins w:id="184" w:author="Deleted user" w:date="2021-01-22T07:14:00Z">
                <w:r w:rsidR="00E46B47">
                  <w:rPr>
                    <w:rFonts w:ascii="Consolas" w:eastAsia="Consolas" w:hAnsi="Consolas" w:cs="Consolas"/>
                    <w:sz w:val="23"/>
                    <w:szCs w:val="23"/>
                    <w:highlight w:val="white"/>
                  </w:rPr>
                  <w:t>Contextual Classes</w:t>
                </w:r>
              </w:ins>
            </w:sdtContent>
          </w:sdt>
        </w:p>
      </w:sdtContent>
    </w:sdt>
    <w:sdt>
      <w:sdtPr>
        <w:tag w:val="goog_rdk_184"/>
        <w:id w:val="105380449"/>
      </w:sdtPr>
      <w:sdtContent>
        <w:p w:rsidR="000A729B" w:rsidRDefault="000A729B">
          <w:pPr>
            <w:shd w:val="clear" w:color="auto" w:fill="FFFFFF"/>
            <w:spacing w:before="280" w:after="280" w:line="240" w:lineRule="auto"/>
            <w:rPr>
              <w:ins w:id="185" w:author="Deleted user" w:date="2021-01-22T07:14:00Z"/>
              <w:rFonts w:ascii="Consolas" w:eastAsia="Consolas" w:hAnsi="Consolas" w:cs="Consolas"/>
              <w:sz w:val="23"/>
              <w:szCs w:val="23"/>
              <w:highlight w:val="white"/>
            </w:rPr>
          </w:pPr>
          <w:sdt>
            <w:sdtPr>
              <w:tag w:val="goog_rdk_183"/>
              <w:id w:val="105380448"/>
            </w:sdtPr>
            <w:sdtContent>
              <w:ins w:id="186" w:author="Deleted user" w:date="2021-01-22T07:14:00Z">
                <w:r w:rsidR="00E46B47">
                  <w:rPr>
                    <w:rFonts w:ascii="Consolas" w:eastAsia="Consolas" w:hAnsi="Consolas" w:cs="Consolas"/>
                    <w:sz w:val="23"/>
                    <w:szCs w:val="23"/>
                    <w:highlight w:val="white"/>
                  </w:rPr>
                  <w:t>Contextual classes can be used to color the whole table (&lt;table&gt;)</w:t>
                </w:r>
                <w:proofErr w:type="gramStart"/>
                <w:r w:rsidR="00E46B47">
                  <w:rPr>
                    <w:rFonts w:ascii="Consolas" w:eastAsia="Consolas" w:hAnsi="Consolas" w:cs="Consolas"/>
                    <w:sz w:val="23"/>
                    <w:szCs w:val="23"/>
                    <w:highlight w:val="white"/>
                  </w:rPr>
                  <w:t>,  the</w:t>
                </w:r>
                <w:proofErr w:type="gramEnd"/>
                <w:r w:rsidR="00E46B47">
                  <w:rPr>
                    <w:rFonts w:ascii="Consolas" w:eastAsia="Consolas" w:hAnsi="Consolas" w:cs="Consolas"/>
                    <w:sz w:val="23"/>
                    <w:szCs w:val="23"/>
                    <w:highlight w:val="white"/>
                  </w:rPr>
                  <w:t xml:space="preserve"> table rows (&lt;</w:t>
                </w:r>
                <w:proofErr w:type="spellStart"/>
                <w:r w:rsidR="00E46B47">
                  <w:rPr>
                    <w:rFonts w:ascii="Consolas" w:eastAsia="Consolas" w:hAnsi="Consolas" w:cs="Consolas"/>
                    <w:sz w:val="23"/>
                    <w:szCs w:val="23"/>
                    <w:highlight w:val="white"/>
                  </w:rPr>
                  <w:t>tr</w:t>
                </w:r>
                <w:proofErr w:type="spellEnd"/>
                <w:r w:rsidR="00E46B47">
                  <w:rPr>
                    <w:rFonts w:ascii="Consolas" w:eastAsia="Consolas" w:hAnsi="Consolas" w:cs="Consolas"/>
                    <w:sz w:val="23"/>
                    <w:szCs w:val="23"/>
                    <w:highlight w:val="white"/>
                  </w:rPr>
                  <w:t>&gt;) or table cells (&lt;td&gt;).</w:t>
                </w:r>
              </w:ins>
            </w:sdtContent>
          </w:sdt>
        </w:p>
      </w:sdtContent>
    </w:sdt>
    <w:sdt>
      <w:sdtPr>
        <w:tag w:val="goog_rdk_186"/>
        <w:id w:val="105380451"/>
      </w:sdtPr>
      <w:sdtContent>
        <w:p w:rsidR="000A729B" w:rsidRDefault="000A729B">
          <w:pPr>
            <w:shd w:val="clear" w:color="auto" w:fill="FFFFFF"/>
            <w:spacing w:before="280" w:line="240" w:lineRule="auto"/>
            <w:ind w:left="-709"/>
            <w:rPr>
              <w:ins w:id="187" w:author="Deleted user" w:date="2021-01-22T07:14:00Z"/>
              <w:rFonts w:ascii="Consolas" w:eastAsia="Consolas" w:hAnsi="Consolas" w:cs="Consolas"/>
              <w:sz w:val="23"/>
              <w:szCs w:val="23"/>
              <w:highlight w:val="white"/>
            </w:rPr>
          </w:pPr>
          <w:sdt>
            <w:sdtPr>
              <w:tag w:val="goog_rdk_185"/>
              <w:id w:val="105380450"/>
            </w:sdtPr>
            <w:sdtContent>
              <w:ins w:id="188" w:author="Deleted user" w:date="2021-01-22T07:14:00Z">
                <w:r w:rsidR="00E46B47">
                  <w:rPr>
                    <w:rFonts w:ascii="Consolas" w:eastAsia="Consolas" w:hAnsi="Consolas" w:cs="Consolas"/>
                    <w:sz w:val="23"/>
                    <w:szCs w:val="23"/>
                    <w:highlight w:val="white"/>
                  </w:rPr>
                  <w:t>.table table-primary</w:t>
                </w:r>
              </w:ins>
            </w:sdtContent>
          </w:sdt>
        </w:p>
      </w:sdtContent>
    </w:sdt>
    <w:sdt>
      <w:sdtPr>
        <w:tag w:val="goog_rdk_188"/>
        <w:id w:val="105380453"/>
      </w:sdtPr>
      <w:sdtContent>
        <w:p w:rsidR="000A729B" w:rsidRDefault="000A729B">
          <w:pPr>
            <w:shd w:val="clear" w:color="auto" w:fill="FFFFFF"/>
            <w:spacing w:before="280" w:line="240" w:lineRule="auto"/>
            <w:ind w:left="-709"/>
            <w:rPr>
              <w:ins w:id="189" w:author="Deleted user" w:date="2021-01-22T07:14:00Z"/>
              <w:rFonts w:ascii="Consolas" w:eastAsia="Consolas" w:hAnsi="Consolas" w:cs="Consolas"/>
              <w:sz w:val="23"/>
              <w:szCs w:val="23"/>
              <w:highlight w:val="white"/>
            </w:rPr>
          </w:pPr>
          <w:sdt>
            <w:sdtPr>
              <w:tag w:val="goog_rdk_187"/>
              <w:id w:val="105380452"/>
            </w:sdtPr>
            <w:sdtContent/>
          </w:sdt>
        </w:p>
      </w:sdtContent>
    </w:sdt>
    <w:bookmarkStart w:id="190" w:name="_heading=h.ee9k40t79ytv" w:colFirst="0" w:colLast="0" w:displacedByCustomXml="next"/>
    <w:bookmarkEnd w:id="190" w:displacedByCustomXml="next"/>
    <w:sdt>
      <w:sdtPr>
        <w:tag w:val="goog_rdk_190"/>
        <w:id w:val="105380455"/>
      </w:sdtPr>
      <w:sdtContent>
        <w:p w:rsidR="000A729B" w:rsidRDefault="000A729B">
          <w:pPr>
            <w:pStyle w:val="Heading2"/>
            <w:shd w:val="clear" w:color="auto" w:fill="FFFFFF"/>
            <w:spacing w:before="280" w:after="280" w:line="360" w:lineRule="auto"/>
            <w:rPr>
              <w:ins w:id="191" w:author="Deleted user" w:date="2021-01-22T07:14:00Z"/>
              <w:rFonts w:ascii="Consolas" w:eastAsia="Consolas" w:hAnsi="Consolas" w:cs="Consolas"/>
              <w:sz w:val="23"/>
              <w:szCs w:val="23"/>
              <w:highlight w:val="white"/>
            </w:rPr>
          </w:pPr>
          <w:sdt>
            <w:sdtPr>
              <w:tag w:val="goog_rdk_189"/>
              <w:id w:val="105380454"/>
            </w:sdtPr>
            <w:sdtContent>
              <w:ins w:id="192" w:author="Deleted user" w:date="2021-01-22T07:14:00Z">
                <w:r w:rsidR="00E46B47">
                  <w:rPr>
                    <w:rFonts w:ascii="Consolas" w:eastAsia="Consolas" w:hAnsi="Consolas" w:cs="Consolas"/>
                    <w:sz w:val="23"/>
                    <w:szCs w:val="23"/>
                    <w:highlight w:val="white"/>
                  </w:rPr>
                  <w:t>Responsive Tables</w:t>
                </w:r>
              </w:ins>
            </w:sdtContent>
          </w:sdt>
        </w:p>
      </w:sdtContent>
    </w:sdt>
    <w:sdt>
      <w:sdtPr>
        <w:tag w:val="goog_rdk_192"/>
        <w:id w:val="105380457"/>
      </w:sdtPr>
      <w:sdtContent>
        <w:p w:rsidR="000A729B" w:rsidRDefault="000A729B">
          <w:pPr>
            <w:shd w:val="clear" w:color="auto" w:fill="FFFFFF"/>
            <w:spacing w:before="280" w:after="280" w:line="240" w:lineRule="auto"/>
            <w:rPr>
              <w:ins w:id="193" w:author="Deleted user" w:date="2021-01-22T07:14:00Z"/>
              <w:rFonts w:ascii="Consolas" w:eastAsia="Consolas" w:hAnsi="Consolas" w:cs="Consolas"/>
              <w:sz w:val="23"/>
              <w:szCs w:val="23"/>
              <w:highlight w:val="white"/>
            </w:rPr>
          </w:pPr>
          <w:sdt>
            <w:sdtPr>
              <w:tag w:val="goog_rdk_191"/>
              <w:id w:val="105380456"/>
            </w:sdtPr>
            <w:sdtContent>
              <w:ins w:id="194" w:author="Deleted user" w:date="2021-01-22T07:14:00Z">
                <w:r w:rsidR="00E46B47">
                  <w:rPr>
                    <w:rFonts w:ascii="Consolas" w:eastAsia="Consolas" w:hAnsi="Consolas" w:cs="Consolas"/>
                    <w:sz w:val="23"/>
                    <w:szCs w:val="23"/>
                    <w:highlight w:val="white"/>
                  </w:rPr>
                  <w:t xml:space="preserve">The </w:t>
                </w:r>
                <w:r w:rsidR="00E46B47">
                  <w:rPr>
                    <w:rFonts w:ascii="Consolas" w:eastAsia="Consolas" w:hAnsi="Consolas" w:cs="Consolas"/>
                    <w:b/>
                    <w:sz w:val="23"/>
                    <w:szCs w:val="23"/>
                    <w:highlight w:val="white"/>
                  </w:rPr>
                  <w:t>.table-responsive</w:t>
                </w:r>
                <w:r w:rsidR="00E46B47">
                  <w:rPr>
                    <w:rFonts w:ascii="Consolas" w:eastAsia="Consolas" w:hAnsi="Consolas" w:cs="Consolas"/>
                    <w:sz w:val="23"/>
                    <w:szCs w:val="23"/>
                    <w:highlight w:val="white"/>
                  </w:rPr>
                  <w:t xml:space="preserve"> class adds a scrollbar to the table when needed (when it is too big horizontally):</w:t>
                </w:r>
              </w:ins>
            </w:sdtContent>
          </w:sdt>
        </w:p>
      </w:sdtContent>
    </w:sdt>
    <w:sdt>
      <w:sdtPr>
        <w:tag w:val="goog_rdk_194"/>
        <w:id w:val="105380459"/>
      </w:sdtPr>
      <w:sdtContent>
        <w:p w:rsidR="000A729B" w:rsidRDefault="000A729B">
          <w:pPr>
            <w:shd w:val="clear" w:color="auto" w:fill="FFFFFF"/>
            <w:spacing w:before="280" w:after="280" w:line="240" w:lineRule="auto"/>
            <w:rPr>
              <w:ins w:id="195" w:author="Deleted user" w:date="2021-01-22T07:14:00Z"/>
              <w:rFonts w:ascii="Consolas" w:eastAsia="Consolas" w:hAnsi="Consolas" w:cs="Consolas"/>
              <w:sz w:val="23"/>
              <w:szCs w:val="23"/>
              <w:highlight w:val="white"/>
            </w:rPr>
          </w:pPr>
          <w:sdt>
            <w:sdtPr>
              <w:tag w:val="goog_rdk_193"/>
              <w:id w:val="105380458"/>
            </w:sdtPr>
            <w:sdtContent/>
          </w:sdt>
        </w:p>
      </w:sdtContent>
    </w:sdt>
    <w:sdt>
      <w:sdtPr>
        <w:tag w:val="goog_rdk_196"/>
        <w:id w:val="105380461"/>
      </w:sdtPr>
      <w:sdtContent>
        <w:p w:rsidR="000A729B" w:rsidRDefault="000A729B">
          <w:pPr>
            <w:shd w:val="clear" w:color="auto" w:fill="FFFFFF"/>
            <w:spacing w:before="280" w:line="240" w:lineRule="auto"/>
            <w:ind w:left="-709"/>
            <w:rPr>
              <w:ins w:id="196" w:author="Deleted user" w:date="2021-01-22T07:14:00Z"/>
              <w:rFonts w:ascii="Consolas" w:eastAsia="Consolas" w:hAnsi="Consolas" w:cs="Consolas"/>
              <w:sz w:val="23"/>
              <w:szCs w:val="23"/>
              <w:highlight w:val="white"/>
            </w:rPr>
          </w:pPr>
          <w:sdt>
            <w:sdtPr>
              <w:tag w:val="goog_rdk_195"/>
              <w:id w:val="105380460"/>
            </w:sdtPr>
            <w:sdtContent>
              <w:ins w:id="197" w:author="Deleted user" w:date="2021-01-22T07:14:00Z">
                <w:r w:rsidR="00E46B47">
                  <w:rPr>
                    <w:rFonts w:ascii="Consolas" w:eastAsia="Consolas" w:hAnsi="Consolas" w:cs="Consolas"/>
                    <w:sz w:val="23"/>
                    <w:szCs w:val="23"/>
                    <w:highlight w:val="white"/>
                  </w:rPr>
                  <w:t>62) Bootstrap 5 Images</w:t>
                </w:r>
              </w:ins>
            </w:sdtContent>
          </w:sdt>
        </w:p>
      </w:sdtContent>
    </w:sdt>
    <w:sdt>
      <w:sdtPr>
        <w:tag w:val="goog_rdk_198"/>
        <w:id w:val="105380463"/>
      </w:sdtPr>
      <w:sdtContent>
        <w:p w:rsidR="000A729B" w:rsidRDefault="000A729B">
          <w:pPr>
            <w:shd w:val="clear" w:color="auto" w:fill="FFFFFF"/>
            <w:spacing w:before="280" w:line="240" w:lineRule="auto"/>
            <w:ind w:left="-709"/>
            <w:rPr>
              <w:ins w:id="198" w:author="Deleted user" w:date="2021-01-22T07:14:00Z"/>
              <w:rFonts w:ascii="Consolas" w:eastAsia="Consolas" w:hAnsi="Consolas" w:cs="Consolas"/>
              <w:sz w:val="23"/>
              <w:szCs w:val="23"/>
              <w:highlight w:val="white"/>
            </w:rPr>
          </w:pPr>
          <w:sdt>
            <w:sdtPr>
              <w:tag w:val="goog_rdk_197"/>
              <w:id w:val="105380462"/>
            </w:sdtPr>
            <w:sdtContent>
              <w:ins w:id="199" w:author="Deleted user" w:date="2021-01-22T07:14:00Z">
                <w:r w:rsidR="00E46B47">
                  <w:rPr>
                    <w:rFonts w:ascii="Consolas" w:eastAsia="Consolas" w:hAnsi="Consolas" w:cs="Consolas"/>
                    <w:sz w:val="23"/>
                    <w:szCs w:val="23"/>
                    <w:highlight w:val="white"/>
                  </w:rPr>
                  <w:t xml:space="preserve">The </w:t>
                </w:r>
                <w:r w:rsidR="00E46B47">
                  <w:rPr>
                    <w:rFonts w:ascii="Consolas" w:eastAsia="Consolas" w:hAnsi="Consolas" w:cs="Consolas"/>
                    <w:b/>
                    <w:sz w:val="23"/>
                    <w:szCs w:val="23"/>
                    <w:highlight w:val="white"/>
                  </w:rPr>
                  <w:t>.rounded</w:t>
                </w:r>
                <w:r w:rsidR="00E46B47">
                  <w:rPr>
                    <w:rFonts w:ascii="Consolas" w:eastAsia="Consolas" w:hAnsi="Consolas" w:cs="Consolas"/>
                    <w:sz w:val="23"/>
                    <w:szCs w:val="23"/>
                    <w:highlight w:val="white"/>
                  </w:rPr>
                  <w:t xml:space="preserve"> class adds rounded corners to an image:</w:t>
                </w:r>
              </w:ins>
            </w:sdtContent>
          </w:sdt>
        </w:p>
      </w:sdtContent>
    </w:sdt>
    <w:sdt>
      <w:sdtPr>
        <w:tag w:val="goog_rdk_200"/>
        <w:id w:val="105380465"/>
      </w:sdtPr>
      <w:sdtContent>
        <w:p w:rsidR="000A729B" w:rsidRDefault="000A729B">
          <w:pPr>
            <w:shd w:val="clear" w:color="auto" w:fill="FFFFFF"/>
            <w:spacing w:before="280" w:line="240" w:lineRule="auto"/>
            <w:ind w:left="-709"/>
            <w:rPr>
              <w:ins w:id="200" w:author="Deleted user" w:date="2021-01-22T07:14:00Z"/>
              <w:rFonts w:ascii="Consolas" w:eastAsia="Consolas" w:hAnsi="Consolas" w:cs="Consolas"/>
              <w:sz w:val="23"/>
              <w:szCs w:val="23"/>
              <w:highlight w:val="white"/>
            </w:rPr>
          </w:pPr>
          <w:sdt>
            <w:sdtPr>
              <w:tag w:val="goog_rdk_199"/>
              <w:id w:val="105380464"/>
            </w:sdtPr>
            <w:sdtContent>
              <w:ins w:id="201" w:author="Deleted user" w:date="2021-01-22T07:14:00Z">
                <w:r w:rsidR="00E46B47">
                  <w:rPr>
                    <w:rFonts w:ascii="Consolas" w:eastAsia="Consolas" w:hAnsi="Consolas" w:cs="Consolas"/>
                    <w:sz w:val="23"/>
                    <w:szCs w:val="23"/>
                    <w:highlight w:val="white"/>
                  </w:rPr>
                  <w:t xml:space="preserve">The </w:t>
                </w:r>
                <w:r w:rsidR="00E46B47">
                  <w:rPr>
                    <w:rFonts w:ascii="Consolas" w:eastAsia="Consolas" w:hAnsi="Consolas" w:cs="Consolas"/>
                    <w:b/>
                    <w:sz w:val="23"/>
                    <w:szCs w:val="23"/>
                    <w:highlight w:val="white"/>
                  </w:rPr>
                  <w:t>.rounded-circle</w:t>
                </w:r>
                <w:r w:rsidR="00E46B47">
                  <w:rPr>
                    <w:rFonts w:ascii="Consolas" w:eastAsia="Consolas" w:hAnsi="Consolas" w:cs="Consolas"/>
                    <w:sz w:val="23"/>
                    <w:szCs w:val="23"/>
                    <w:highlight w:val="white"/>
                  </w:rPr>
                  <w:t xml:space="preserve"> class shapes the image to a circle:</w:t>
                </w:r>
              </w:ins>
            </w:sdtContent>
          </w:sdt>
        </w:p>
      </w:sdtContent>
    </w:sdt>
    <w:sdt>
      <w:sdtPr>
        <w:tag w:val="goog_rdk_202"/>
        <w:id w:val="105380467"/>
      </w:sdtPr>
      <w:sdtContent>
        <w:p w:rsidR="000A729B" w:rsidRDefault="000A729B">
          <w:pPr>
            <w:shd w:val="clear" w:color="auto" w:fill="FFFFFF"/>
            <w:spacing w:before="280" w:line="240" w:lineRule="auto"/>
            <w:ind w:left="-709"/>
            <w:rPr>
              <w:ins w:id="202" w:author="Deleted user" w:date="2021-01-22T07:14:00Z"/>
              <w:rFonts w:ascii="Consolas" w:eastAsia="Consolas" w:hAnsi="Consolas" w:cs="Consolas"/>
              <w:sz w:val="23"/>
              <w:szCs w:val="23"/>
              <w:highlight w:val="white"/>
            </w:rPr>
          </w:pPr>
          <w:sdt>
            <w:sdtPr>
              <w:tag w:val="goog_rdk_201"/>
              <w:id w:val="105380466"/>
            </w:sdtPr>
            <w:sdtContent>
              <w:ins w:id="203" w:author="Deleted user" w:date="2021-01-22T07:14:00Z">
                <w:r w:rsidR="00E46B47">
                  <w:rPr>
                    <w:rFonts w:ascii="Consolas" w:eastAsia="Consolas" w:hAnsi="Consolas" w:cs="Consolas"/>
                    <w:sz w:val="23"/>
                    <w:szCs w:val="23"/>
                    <w:highlight w:val="white"/>
                  </w:rPr>
                  <w:t>The</w:t>
                </w:r>
                <w:r w:rsidR="00E46B47">
                  <w:rPr>
                    <w:rFonts w:ascii="Consolas" w:eastAsia="Consolas" w:hAnsi="Consolas" w:cs="Consolas"/>
                    <w:b/>
                    <w:sz w:val="23"/>
                    <w:szCs w:val="23"/>
                    <w:highlight w:val="white"/>
                  </w:rPr>
                  <w:t xml:space="preserve"> .</w:t>
                </w:r>
                <w:proofErr w:type="spellStart"/>
                <w:r w:rsidR="00E46B47">
                  <w:rPr>
                    <w:rFonts w:ascii="Consolas" w:eastAsia="Consolas" w:hAnsi="Consolas" w:cs="Consolas"/>
                    <w:b/>
                    <w:sz w:val="23"/>
                    <w:szCs w:val="23"/>
                    <w:highlight w:val="white"/>
                  </w:rPr>
                  <w:t>img</w:t>
                </w:r>
                <w:proofErr w:type="spellEnd"/>
                <w:r w:rsidR="00E46B47">
                  <w:rPr>
                    <w:rFonts w:ascii="Consolas" w:eastAsia="Consolas" w:hAnsi="Consolas" w:cs="Consolas"/>
                    <w:b/>
                    <w:sz w:val="23"/>
                    <w:szCs w:val="23"/>
                    <w:highlight w:val="white"/>
                  </w:rPr>
                  <w:t>-thumbnail</w:t>
                </w:r>
                <w:r w:rsidR="00E46B47">
                  <w:rPr>
                    <w:rFonts w:ascii="Consolas" w:eastAsia="Consolas" w:hAnsi="Consolas" w:cs="Consolas"/>
                    <w:sz w:val="23"/>
                    <w:szCs w:val="23"/>
                    <w:highlight w:val="white"/>
                  </w:rPr>
                  <w:t xml:space="preserve"> class shapes the image to a thumbnail (bordered):</w:t>
                </w:r>
              </w:ins>
            </w:sdtContent>
          </w:sdt>
        </w:p>
      </w:sdtContent>
    </w:sdt>
    <w:sdt>
      <w:sdtPr>
        <w:tag w:val="goog_rdk_204"/>
        <w:id w:val="105380469"/>
      </w:sdtPr>
      <w:sdtContent>
        <w:p w:rsidR="000A729B" w:rsidRDefault="000A729B">
          <w:pPr>
            <w:shd w:val="clear" w:color="auto" w:fill="FFFFFF"/>
            <w:spacing w:before="280" w:line="240" w:lineRule="auto"/>
            <w:ind w:left="-709"/>
            <w:rPr>
              <w:ins w:id="204" w:author="Deleted user" w:date="2021-01-22T07:14:00Z"/>
              <w:rFonts w:ascii="Consolas" w:eastAsia="Consolas" w:hAnsi="Consolas" w:cs="Consolas"/>
              <w:sz w:val="23"/>
              <w:szCs w:val="23"/>
              <w:highlight w:val="white"/>
            </w:rPr>
          </w:pPr>
          <w:sdt>
            <w:sdtPr>
              <w:tag w:val="goog_rdk_203"/>
              <w:id w:val="105380468"/>
            </w:sdtPr>
            <w:sdtContent/>
          </w:sdt>
        </w:p>
      </w:sdtContent>
    </w:sdt>
    <w:bookmarkStart w:id="205" w:name="_heading=h.da4n05g458ow" w:colFirst="0" w:colLast="0" w:displacedByCustomXml="next"/>
    <w:bookmarkEnd w:id="205" w:displacedByCustomXml="next"/>
    <w:sdt>
      <w:sdtPr>
        <w:tag w:val="goog_rdk_206"/>
        <w:id w:val="105380471"/>
      </w:sdtPr>
      <w:sdtContent>
        <w:p w:rsidR="000A729B" w:rsidRDefault="000A729B">
          <w:pPr>
            <w:pStyle w:val="Heading2"/>
            <w:shd w:val="clear" w:color="auto" w:fill="FFFFFF"/>
            <w:spacing w:before="280" w:after="280" w:line="360" w:lineRule="auto"/>
            <w:rPr>
              <w:ins w:id="206" w:author="Deleted user" w:date="2021-01-22T07:14:00Z"/>
              <w:rFonts w:ascii="Consolas" w:eastAsia="Consolas" w:hAnsi="Consolas" w:cs="Consolas"/>
              <w:sz w:val="23"/>
              <w:szCs w:val="23"/>
              <w:highlight w:val="white"/>
            </w:rPr>
          </w:pPr>
          <w:sdt>
            <w:sdtPr>
              <w:tag w:val="goog_rdk_205"/>
              <w:id w:val="105380470"/>
            </w:sdtPr>
            <w:sdtContent>
              <w:ins w:id="207" w:author="Deleted user" w:date="2021-01-22T07:14:00Z">
                <w:r w:rsidR="00E46B47">
                  <w:rPr>
                    <w:rFonts w:ascii="Consolas" w:eastAsia="Consolas" w:hAnsi="Consolas" w:cs="Consolas"/>
                    <w:sz w:val="23"/>
                    <w:szCs w:val="23"/>
                    <w:highlight w:val="white"/>
                  </w:rPr>
                  <w:t>Aligning Images</w:t>
                </w:r>
              </w:ins>
            </w:sdtContent>
          </w:sdt>
        </w:p>
      </w:sdtContent>
    </w:sdt>
    <w:sdt>
      <w:sdtPr>
        <w:tag w:val="goog_rdk_208"/>
        <w:id w:val="105380473"/>
      </w:sdtPr>
      <w:sdtContent>
        <w:p w:rsidR="000A729B" w:rsidRDefault="000A729B">
          <w:pPr>
            <w:shd w:val="clear" w:color="auto" w:fill="FFFFFF"/>
            <w:spacing w:before="280" w:after="280" w:line="240" w:lineRule="auto"/>
            <w:rPr>
              <w:ins w:id="208" w:author="Deleted user" w:date="2021-01-22T07:14:00Z"/>
              <w:rFonts w:ascii="Consolas" w:eastAsia="Consolas" w:hAnsi="Consolas" w:cs="Consolas"/>
              <w:sz w:val="23"/>
              <w:szCs w:val="23"/>
              <w:highlight w:val="white"/>
            </w:rPr>
          </w:pPr>
          <w:sdt>
            <w:sdtPr>
              <w:tag w:val="goog_rdk_207"/>
              <w:id w:val="105380472"/>
            </w:sdtPr>
            <w:sdtContent>
              <w:ins w:id="209" w:author="Deleted user" w:date="2021-01-22T07:14:00Z">
                <w:r w:rsidR="00E46B47">
                  <w:rPr>
                    <w:rFonts w:ascii="Consolas" w:eastAsia="Consolas" w:hAnsi="Consolas" w:cs="Consolas"/>
                    <w:sz w:val="23"/>
                    <w:szCs w:val="23"/>
                    <w:highlight w:val="white"/>
                  </w:rPr>
                  <w:t>Float an image to the right with the .float-end class or to the left with .float-start:</w:t>
                </w:r>
              </w:ins>
            </w:sdtContent>
          </w:sdt>
        </w:p>
      </w:sdtContent>
    </w:sdt>
    <w:sdt>
      <w:sdtPr>
        <w:tag w:val="goog_rdk_210"/>
        <w:id w:val="105380475"/>
      </w:sdtPr>
      <w:sdtContent>
        <w:p w:rsidR="000A729B" w:rsidRDefault="000A729B">
          <w:pPr>
            <w:shd w:val="clear" w:color="auto" w:fill="FFFFFF"/>
            <w:spacing w:before="280" w:after="280" w:line="240" w:lineRule="auto"/>
            <w:rPr>
              <w:ins w:id="210" w:author="Deleted user" w:date="2021-01-22T07:14:00Z"/>
              <w:rFonts w:ascii="Consolas" w:eastAsia="Consolas" w:hAnsi="Consolas" w:cs="Consolas"/>
              <w:color w:val="212529"/>
              <w:sz w:val="19"/>
              <w:szCs w:val="19"/>
              <w:highlight w:val="white"/>
            </w:rPr>
          </w:pPr>
          <w:sdt>
            <w:sdtPr>
              <w:tag w:val="goog_rdk_209"/>
              <w:id w:val="105380474"/>
            </w:sdtPr>
            <w:sdtContent>
              <w:ins w:id="211" w:author="Deleted user" w:date="2021-01-22T07:14:00Z">
                <w:r w:rsidR="00E46B47">
                  <w:rPr>
                    <w:rFonts w:ascii="Consolas" w:eastAsia="Consolas" w:hAnsi="Consolas" w:cs="Consolas"/>
                    <w:color w:val="212529"/>
                    <w:sz w:val="19"/>
                    <w:szCs w:val="19"/>
                    <w:highlight w:val="white"/>
                  </w:rPr>
                  <w:t>&lt;</w:t>
                </w:r>
                <w:r w:rsidR="00E46B47">
                  <w:rPr>
                    <w:rFonts w:ascii="Consolas" w:eastAsia="Consolas" w:hAnsi="Consolas" w:cs="Consolas"/>
                    <w:color w:val="2F6F9F"/>
                    <w:sz w:val="19"/>
                    <w:szCs w:val="19"/>
                    <w:highlight w:val="white"/>
                  </w:rPr>
                  <w:t>div</w:t>
                </w:r>
                <w:r w:rsidR="00E46B47">
                  <w:rPr>
                    <w:rFonts w:ascii="Consolas" w:eastAsia="Consolas" w:hAnsi="Consolas" w:cs="Consolas"/>
                    <w:color w:val="212529"/>
                    <w:sz w:val="19"/>
                    <w:szCs w:val="19"/>
                    <w:highlight w:val="white"/>
                  </w:rPr>
                  <w:t xml:space="preserve"> </w:t>
                </w:r>
                <w:r w:rsidR="00E46B47">
                  <w:rPr>
                    <w:rFonts w:ascii="Consolas" w:eastAsia="Consolas" w:hAnsi="Consolas" w:cs="Consolas"/>
                    <w:color w:val="006EE0"/>
                    <w:sz w:val="19"/>
                    <w:szCs w:val="19"/>
                    <w:highlight w:val="white"/>
                  </w:rPr>
                  <w:t>class</w:t>
                </w:r>
                <w:r w:rsidR="00E46B47">
                  <w:rPr>
                    <w:rFonts w:ascii="Consolas" w:eastAsia="Consolas" w:hAnsi="Consolas" w:cs="Consolas"/>
                    <w:color w:val="555555"/>
                    <w:sz w:val="19"/>
                    <w:szCs w:val="19"/>
                    <w:highlight w:val="white"/>
                  </w:rPr>
                  <w:t>=</w:t>
                </w:r>
                <w:r w:rsidR="00E46B47">
                  <w:rPr>
                    <w:rFonts w:ascii="Consolas" w:eastAsia="Consolas" w:hAnsi="Consolas" w:cs="Consolas"/>
                    <w:color w:val="D73038"/>
                    <w:sz w:val="19"/>
                    <w:szCs w:val="19"/>
                    <w:highlight w:val="white"/>
                  </w:rPr>
                  <w:t>"float-start"</w:t>
                </w:r>
                <w:r w:rsidR="00E46B47">
                  <w:rPr>
                    <w:rFonts w:ascii="Consolas" w:eastAsia="Consolas" w:hAnsi="Consolas" w:cs="Consolas"/>
                    <w:color w:val="212529"/>
                    <w:sz w:val="19"/>
                    <w:szCs w:val="19"/>
                    <w:highlight w:val="white"/>
                  </w:rPr>
                  <w:t>&gt;Float start on all viewport sizes&lt;/</w:t>
                </w:r>
                <w:r w:rsidR="00E46B47">
                  <w:rPr>
                    <w:rFonts w:ascii="Consolas" w:eastAsia="Consolas" w:hAnsi="Consolas" w:cs="Consolas"/>
                    <w:color w:val="2F6F9F"/>
                    <w:sz w:val="19"/>
                    <w:szCs w:val="19"/>
                    <w:highlight w:val="white"/>
                  </w:rPr>
                  <w:t>div</w:t>
                </w:r>
                <w:r w:rsidR="00E46B47">
                  <w:rPr>
                    <w:rFonts w:ascii="Consolas" w:eastAsia="Consolas" w:hAnsi="Consolas" w:cs="Consolas"/>
                    <w:color w:val="212529"/>
                    <w:sz w:val="19"/>
                    <w:szCs w:val="19"/>
                    <w:highlight w:val="white"/>
                  </w:rPr>
                  <w:t>&gt;&lt;</w:t>
                </w:r>
                <w:proofErr w:type="spellStart"/>
                <w:r w:rsidR="00E46B47">
                  <w:rPr>
                    <w:rFonts w:ascii="Consolas" w:eastAsia="Consolas" w:hAnsi="Consolas" w:cs="Consolas"/>
                    <w:color w:val="2F6F9F"/>
                    <w:sz w:val="19"/>
                    <w:szCs w:val="19"/>
                    <w:highlight w:val="white"/>
                  </w:rPr>
                  <w:t>br</w:t>
                </w:r>
                <w:proofErr w:type="spellEnd"/>
                <w:r w:rsidR="00E46B47">
                  <w:rPr>
                    <w:rFonts w:ascii="Consolas" w:eastAsia="Consolas" w:hAnsi="Consolas" w:cs="Consolas"/>
                    <w:color w:val="212529"/>
                    <w:sz w:val="19"/>
                    <w:szCs w:val="19"/>
                    <w:highlight w:val="white"/>
                  </w:rPr>
                  <w:t>&gt;</w:t>
                </w:r>
              </w:ins>
            </w:sdtContent>
          </w:sdt>
        </w:p>
      </w:sdtContent>
    </w:sdt>
    <w:sdt>
      <w:sdtPr>
        <w:tag w:val="goog_rdk_212"/>
        <w:id w:val="105380477"/>
      </w:sdtPr>
      <w:sdtContent>
        <w:p w:rsidR="000A729B" w:rsidRDefault="000A729B">
          <w:pPr>
            <w:shd w:val="clear" w:color="auto" w:fill="FFFFFF"/>
            <w:spacing w:before="280" w:after="280" w:line="240" w:lineRule="auto"/>
            <w:rPr>
              <w:ins w:id="212" w:author="Deleted user" w:date="2021-01-22T07:14:00Z"/>
              <w:rFonts w:ascii="Consolas" w:eastAsia="Consolas" w:hAnsi="Consolas" w:cs="Consolas"/>
              <w:color w:val="212529"/>
              <w:sz w:val="19"/>
              <w:szCs w:val="19"/>
              <w:highlight w:val="white"/>
            </w:rPr>
          </w:pPr>
          <w:sdt>
            <w:sdtPr>
              <w:tag w:val="goog_rdk_211"/>
              <w:id w:val="105380476"/>
            </w:sdtPr>
            <w:sdtContent>
              <w:ins w:id="213" w:author="Deleted user" w:date="2021-01-22T07:14:00Z">
                <w:r w:rsidR="00E46B47">
                  <w:rPr>
                    <w:rFonts w:ascii="Consolas" w:eastAsia="Consolas" w:hAnsi="Consolas" w:cs="Consolas"/>
                    <w:color w:val="212529"/>
                    <w:sz w:val="19"/>
                    <w:szCs w:val="19"/>
                    <w:highlight w:val="white"/>
                  </w:rPr>
                  <w:t>&lt;</w:t>
                </w:r>
                <w:r w:rsidR="00E46B47">
                  <w:rPr>
                    <w:rFonts w:ascii="Consolas" w:eastAsia="Consolas" w:hAnsi="Consolas" w:cs="Consolas"/>
                    <w:color w:val="2F6F9F"/>
                    <w:sz w:val="19"/>
                    <w:szCs w:val="19"/>
                    <w:highlight w:val="white"/>
                  </w:rPr>
                  <w:t>div</w:t>
                </w:r>
                <w:r w:rsidR="00E46B47">
                  <w:rPr>
                    <w:rFonts w:ascii="Consolas" w:eastAsia="Consolas" w:hAnsi="Consolas" w:cs="Consolas"/>
                    <w:color w:val="212529"/>
                    <w:sz w:val="19"/>
                    <w:szCs w:val="19"/>
                    <w:highlight w:val="white"/>
                  </w:rPr>
                  <w:t xml:space="preserve"> </w:t>
                </w:r>
                <w:r w:rsidR="00E46B47">
                  <w:rPr>
                    <w:rFonts w:ascii="Consolas" w:eastAsia="Consolas" w:hAnsi="Consolas" w:cs="Consolas"/>
                    <w:color w:val="006EE0"/>
                    <w:sz w:val="19"/>
                    <w:szCs w:val="19"/>
                    <w:highlight w:val="white"/>
                  </w:rPr>
                  <w:t>class</w:t>
                </w:r>
                <w:r w:rsidR="00E46B47">
                  <w:rPr>
                    <w:rFonts w:ascii="Consolas" w:eastAsia="Consolas" w:hAnsi="Consolas" w:cs="Consolas"/>
                    <w:color w:val="555555"/>
                    <w:sz w:val="19"/>
                    <w:szCs w:val="19"/>
                    <w:highlight w:val="white"/>
                  </w:rPr>
                  <w:t>=</w:t>
                </w:r>
                <w:r w:rsidR="00E46B47">
                  <w:rPr>
                    <w:rFonts w:ascii="Consolas" w:eastAsia="Consolas" w:hAnsi="Consolas" w:cs="Consolas"/>
                    <w:color w:val="D73038"/>
                    <w:sz w:val="19"/>
                    <w:szCs w:val="19"/>
                    <w:highlight w:val="white"/>
                  </w:rPr>
                  <w:t>"float-end"</w:t>
                </w:r>
                <w:r w:rsidR="00E46B47">
                  <w:rPr>
                    <w:rFonts w:ascii="Consolas" w:eastAsia="Consolas" w:hAnsi="Consolas" w:cs="Consolas"/>
                    <w:color w:val="212529"/>
                    <w:sz w:val="19"/>
                    <w:szCs w:val="19"/>
                    <w:highlight w:val="white"/>
                  </w:rPr>
                  <w:t>&gt;Float end on all viewport sizes&lt;/</w:t>
                </w:r>
                <w:r w:rsidR="00E46B47">
                  <w:rPr>
                    <w:rFonts w:ascii="Consolas" w:eastAsia="Consolas" w:hAnsi="Consolas" w:cs="Consolas"/>
                    <w:color w:val="2F6F9F"/>
                    <w:sz w:val="19"/>
                    <w:szCs w:val="19"/>
                    <w:highlight w:val="white"/>
                  </w:rPr>
                  <w:t>div</w:t>
                </w:r>
                <w:r w:rsidR="00E46B47">
                  <w:rPr>
                    <w:rFonts w:ascii="Consolas" w:eastAsia="Consolas" w:hAnsi="Consolas" w:cs="Consolas"/>
                    <w:color w:val="212529"/>
                    <w:sz w:val="19"/>
                    <w:szCs w:val="19"/>
                    <w:highlight w:val="white"/>
                  </w:rPr>
                  <w:t>&gt;&lt;</w:t>
                </w:r>
                <w:proofErr w:type="spellStart"/>
                <w:r w:rsidR="00E46B47">
                  <w:rPr>
                    <w:rFonts w:ascii="Consolas" w:eastAsia="Consolas" w:hAnsi="Consolas" w:cs="Consolas"/>
                    <w:color w:val="2F6F9F"/>
                    <w:sz w:val="19"/>
                    <w:szCs w:val="19"/>
                    <w:highlight w:val="white"/>
                  </w:rPr>
                  <w:t>br</w:t>
                </w:r>
                <w:proofErr w:type="spellEnd"/>
                <w:r w:rsidR="00E46B47">
                  <w:rPr>
                    <w:rFonts w:ascii="Consolas" w:eastAsia="Consolas" w:hAnsi="Consolas" w:cs="Consolas"/>
                    <w:color w:val="212529"/>
                    <w:sz w:val="19"/>
                    <w:szCs w:val="19"/>
                    <w:highlight w:val="white"/>
                  </w:rPr>
                  <w:t>&gt;</w:t>
                </w:r>
              </w:ins>
            </w:sdtContent>
          </w:sdt>
        </w:p>
      </w:sdtContent>
    </w:sdt>
    <w:sdt>
      <w:sdtPr>
        <w:tag w:val="goog_rdk_214"/>
        <w:id w:val="105380479"/>
      </w:sdtPr>
      <w:sdtContent>
        <w:p w:rsidR="000A729B" w:rsidRDefault="000A729B">
          <w:pPr>
            <w:shd w:val="clear" w:color="auto" w:fill="FFFFFF"/>
            <w:spacing w:before="280" w:after="280" w:line="240" w:lineRule="auto"/>
            <w:rPr>
              <w:ins w:id="214" w:author="Deleted user" w:date="2021-01-22T07:14:00Z"/>
              <w:rFonts w:ascii="Consolas" w:eastAsia="Consolas" w:hAnsi="Consolas" w:cs="Consolas"/>
              <w:sz w:val="23"/>
              <w:szCs w:val="23"/>
              <w:highlight w:val="white"/>
            </w:rPr>
          </w:pPr>
          <w:sdt>
            <w:sdtPr>
              <w:tag w:val="goog_rdk_213"/>
              <w:id w:val="105380478"/>
            </w:sdtPr>
            <w:sdtContent/>
          </w:sdt>
        </w:p>
      </w:sdtContent>
    </w:sdt>
    <w:sdt>
      <w:sdtPr>
        <w:tag w:val="goog_rdk_216"/>
        <w:id w:val="105380481"/>
      </w:sdtPr>
      <w:sdtContent>
        <w:p w:rsidR="000A729B" w:rsidRDefault="000A729B">
          <w:pPr>
            <w:shd w:val="clear" w:color="auto" w:fill="FFFFFF"/>
            <w:spacing w:before="280" w:after="280" w:line="240" w:lineRule="auto"/>
            <w:rPr>
              <w:ins w:id="215" w:author="Deleted user" w:date="2021-01-22T07:14:00Z"/>
              <w:rFonts w:ascii="Consolas" w:eastAsia="Consolas" w:hAnsi="Consolas" w:cs="Consolas"/>
              <w:sz w:val="23"/>
              <w:szCs w:val="23"/>
              <w:highlight w:val="white"/>
            </w:rPr>
          </w:pPr>
          <w:sdt>
            <w:sdtPr>
              <w:tag w:val="goog_rdk_215"/>
              <w:id w:val="105380480"/>
            </w:sdtPr>
            <w:sdtContent/>
          </w:sdt>
        </w:p>
      </w:sdtContent>
    </w:sdt>
    <w:bookmarkStart w:id="216" w:name="_heading=h.gmwtn25zpnr8" w:colFirst="0" w:colLast="0" w:displacedByCustomXml="next"/>
    <w:bookmarkEnd w:id="216" w:displacedByCustomXml="next"/>
    <w:sdt>
      <w:sdtPr>
        <w:tag w:val="goog_rdk_218"/>
        <w:id w:val="105380483"/>
      </w:sdtPr>
      <w:sdtContent>
        <w:p w:rsidR="000A729B" w:rsidRDefault="000A729B">
          <w:pPr>
            <w:pStyle w:val="Heading2"/>
            <w:shd w:val="clear" w:color="auto" w:fill="FFFFFF"/>
            <w:spacing w:before="280" w:after="280" w:line="360" w:lineRule="auto"/>
            <w:rPr>
              <w:ins w:id="217" w:author="Deleted user" w:date="2021-01-22T07:14:00Z"/>
              <w:rFonts w:ascii="Consolas" w:eastAsia="Consolas" w:hAnsi="Consolas" w:cs="Consolas"/>
              <w:sz w:val="23"/>
              <w:szCs w:val="23"/>
              <w:highlight w:val="white"/>
            </w:rPr>
          </w:pPr>
          <w:sdt>
            <w:sdtPr>
              <w:tag w:val="goog_rdk_217"/>
              <w:id w:val="105380482"/>
            </w:sdtPr>
            <w:sdtContent>
              <w:ins w:id="218" w:author="Deleted user" w:date="2021-01-22T07:14:00Z">
                <w:r w:rsidR="00E46B47">
                  <w:rPr>
                    <w:rFonts w:ascii="Consolas" w:eastAsia="Consolas" w:hAnsi="Consolas" w:cs="Consolas"/>
                    <w:sz w:val="23"/>
                    <w:szCs w:val="23"/>
                    <w:highlight w:val="white"/>
                  </w:rPr>
                  <w:t xml:space="preserve">Centered Image     </w:t>
                </w:r>
                <w:proofErr w:type="spellStart"/>
                <w:r w:rsidR="00E46B47">
                  <w:rPr>
                    <w:rFonts w:ascii="Consolas" w:eastAsia="Consolas" w:hAnsi="Consolas" w:cs="Consolas"/>
                    <w:sz w:val="23"/>
                    <w:szCs w:val="23"/>
                    <w:highlight w:val="white"/>
                  </w:rPr>
                  <w:t>mx</w:t>
                </w:r>
                <w:proofErr w:type="spellEnd"/>
                <w:r w:rsidR="00E46B47">
                  <w:rPr>
                    <w:rFonts w:ascii="Consolas" w:eastAsia="Consolas" w:hAnsi="Consolas" w:cs="Consolas"/>
                    <w:sz w:val="23"/>
                    <w:szCs w:val="23"/>
                    <w:highlight w:val="white"/>
                  </w:rPr>
                  <w:t>-auto d-block</w:t>
                </w:r>
              </w:ins>
            </w:sdtContent>
          </w:sdt>
        </w:p>
      </w:sdtContent>
    </w:sdt>
    <w:sdt>
      <w:sdtPr>
        <w:tag w:val="goog_rdk_220"/>
        <w:id w:val="105380485"/>
      </w:sdtPr>
      <w:sdtContent>
        <w:p w:rsidR="000A729B" w:rsidRDefault="000A729B">
          <w:pPr>
            <w:shd w:val="clear" w:color="auto" w:fill="FFFFFF"/>
            <w:spacing w:before="280" w:after="280" w:line="240" w:lineRule="auto"/>
            <w:rPr>
              <w:ins w:id="219" w:author="Deleted user" w:date="2021-01-22T07:14:00Z"/>
              <w:rFonts w:ascii="Consolas" w:eastAsia="Consolas" w:hAnsi="Consolas" w:cs="Consolas"/>
              <w:sz w:val="23"/>
              <w:szCs w:val="23"/>
              <w:highlight w:val="white"/>
            </w:rPr>
          </w:pPr>
          <w:sdt>
            <w:sdtPr>
              <w:tag w:val="goog_rdk_219"/>
              <w:id w:val="105380484"/>
            </w:sdtPr>
            <w:sdtContent>
              <w:ins w:id="220" w:author="Deleted user" w:date="2021-01-22T07:14:00Z">
                <w:r w:rsidR="00E46B47">
                  <w:rPr>
                    <w:rFonts w:ascii="Consolas" w:eastAsia="Consolas" w:hAnsi="Consolas" w:cs="Consolas"/>
                    <w:sz w:val="23"/>
                    <w:szCs w:val="23"/>
                    <w:highlight w:val="white"/>
                  </w:rPr>
                  <w:t>Center an image by adding the utility classes .</w:t>
                </w:r>
                <w:proofErr w:type="spellStart"/>
                <w:r w:rsidR="00E46B47">
                  <w:rPr>
                    <w:rFonts w:ascii="Consolas" w:eastAsia="Consolas" w:hAnsi="Consolas" w:cs="Consolas"/>
                    <w:sz w:val="23"/>
                    <w:szCs w:val="23"/>
                    <w:highlight w:val="white"/>
                  </w:rPr>
                  <w:t>mx</w:t>
                </w:r>
                <w:proofErr w:type="spellEnd"/>
                <w:r w:rsidR="00E46B47">
                  <w:rPr>
                    <w:rFonts w:ascii="Consolas" w:eastAsia="Consolas" w:hAnsi="Consolas" w:cs="Consolas"/>
                    <w:sz w:val="23"/>
                    <w:szCs w:val="23"/>
                    <w:highlight w:val="white"/>
                  </w:rPr>
                  <w:t>-auto (</w:t>
                </w:r>
                <w:proofErr w:type="spellStart"/>
                <w:r w:rsidR="00E46B47">
                  <w:rPr>
                    <w:rFonts w:ascii="Consolas" w:eastAsia="Consolas" w:hAnsi="Consolas" w:cs="Consolas"/>
                    <w:sz w:val="23"/>
                    <w:szCs w:val="23"/>
                    <w:highlight w:val="white"/>
                  </w:rPr>
                  <w:t>margin</w:t>
                </w:r>
                <w:proofErr w:type="gramStart"/>
                <w:r w:rsidR="00E46B47">
                  <w:rPr>
                    <w:rFonts w:ascii="Consolas" w:eastAsia="Consolas" w:hAnsi="Consolas" w:cs="Consolas"/>
                    <w:sz w:val="23"/>
                    <w:szCs w:val="23"/>
                    <w:highlight w:val="white"/>
                  </w:rPr>
                  <w:t>:auto</w:t>
                </w:r>
                <w:proofErr w:type="spellEnd"/>
                <w:proofErr w:type="gramEnd"/>
                <w:r w:rsidR="00E46B47">
                  <w:rPr>
                    <w:rFonts w:ascii="Consolas" w:eastAsia="Consolas" w:hAnsi="Consolas" w:cs="Consolas"/>
                    <w:sz w:val="23"/>
                    <w:szCs w:val="23"/>
                    <w:highlight w:val="white"/>
                  </w:rPr>
                  <w:t>) and .d-block (</w:t>
                </w:r>
                <w:proofErr w:type="spellStart"/>
                <w:r w:rsidR="00E46B47">
                  <w:rPr>
                    <w:rFonts w:ascii="Consolas" w:eastAsia="Consolas" w:hAnsi="Consolas" w:cs="Consolas"/>
                    <w:sz w:val="23"/>
                    <w:szCs w:val="23"/>
                    <w:highlight w:val="white"/>
                  </w:rPr>
                  <w:t>display:block</w:t>
                </w:r>
                <w:proofErr w:type="spellEnd"/>
                <w:r w:rsidR="00E46B47">
                  <w:rPr>
                    <w:rFonts w:ascii="Consolas" w:eastAsia="Consolas" w:hAnsi="Consolas" w:cs="Consolas"/>
                    <w:sz w:val="23"/>
                    <w:szCs w:val="23"/>
                    <w:highlight w:val="white"/>
                  </w:rPr>
                  <w:t>) to the image:</w:t>
                </w:r>
              </w:ins>
            </w:sdtContent>
          </w:sdt>
        </w:p>
      </w:sdtContent>
    </w:sdt>
    <w:sdt>
      <w:sdtPr>
        <w:tag w:val="goog_rdk_222"/>
        <w:id w:val="105380487"/>
      </w:sdtPr>
      <w:sdtContent>
        <w:p w:rsidR="000A729B" w:rsidRDefault="000A729B">
          <w:pPr>
            <w:shd w:val="clear" w:color="auto" w:fill="FFFFFF"/>
            <w:spacing w:before="360" w:after="360" w:line="240" w:lineRule="auto"/>
            <w:ind w:left="-300" w:right="-300"/>
            <w:rPr>
              <w:ins w:id="221" w:author="Deleted user" w:date="2021-01-22T07:14:00Z"/>
              <w:rFonts w:ascii="Consolas" w:eastAsia="Consolas" w:hAnsi="Consolas" w:cs="Consolas"/>
              <w:sz w:val="23"/>
              <w:szCs w:val="23"/>
              <w:highlight w:val="white"/>
            </w:rPr>
          </w:pPr>
          <w:sdt>
            <w:sdtPr>
              <w:tag w:val="goog_rdk_221"/>
              <w:id w:val="105380486"/>
            </w:sdtPr>
            <w:sdtContent>
              <w:ins w:id="222" w:author="Deleted user" w:date="2021-01-22T07:14:00Z">
                <w:r w:rsidR="00E46B47">
                  <w:rPr>
                    <w:rFonts w:ascii="Consolas" w:eastAsia="Consolas" w:hAnsi="Consolas" w:cs="Consolas"/>
                    <w:sz w:val="23"/>
                    <w:szCs w:val="23"/>
                    <w:highlight w:val="white"/>
                  </w:rPr>
                  <w:t>&lt;</w:t>
                </w:r>
                <w:proofErr w:type="spellStart"/>
                <w:r w:rsidR="00E46B47">
                  <w:rPr>
                    <w:rFonts w:ascii="Consolas" w:eastAsia="Consolas" w:hAnsi="Consolas" w:cs="Consolas"/>
                    <w:sz w:val="23"/>
                    <w:szCs w:val="23"/>
                    <w:highlight w:val="white"/>
                  </w:rPr>
                  <w:t>img</w:t>
                </w:r>
                <w:proofErr w:type="spellEnd"/>
                <w:r w:rsidR="00E46B47">
                  <w:rPr>
                    <w:rFonts w:ascii="Consolas" w:eastAsia="Consolas" w:hAnsi="Consolas" w:cs="Consolas"/>
                    <w:sz w:val="23"/>
                    <w:szCs w:val="23"/>
                    <w:highlight w:val="white"/>
                  </w:rPr>
                  <w:t xml:space="preserve"> </w:t>
                </w:r>
                <w:proofErr w:type="spellStart"/>
                <w:r w:rsidR="00E46B47">
                  <w:rPr>
                    <w:rFonts w:ascii="Consolas" w:eastAsia="Consolas" w:hAnsi="Consolas" w:cs="Consolas"/>
                    <w:sz w:val="23"/>
                    <w:szCs w:val="23"/>
                    <w:highlight w:val="white"/>
                  </w:rPr>
                  <w:t>src</w:t>
                </w:r>
                <w:proofErr w:type="spellEnd"/>
                <w:r w:rsidR="00E46B47">
                  <w:rPr>
                    <w:rFonts w:ascii="Consolas" w:eastAsia="Consolas" w:hAnsi="Consolas" w:cs="Consolas"/>
                    <w:sz w:val="23"/>
                    <w:szCs w:val="23"/>
                    <w:highlight w:val="white"/>
                  </w:rPr>
                  <w:t>="paris.jpg" class="</w:t>
                </w:r>
                <w:proofErr w:type="spellStart"/>
                <w:r w:rsidR="00E46B47">
                  <w:rPr>
                    <w:rFonts w:ascii="Consolas" w:eastAsia="Consolas" w:hAnsi="Consolas" w:cs="Consolas"/>
                    <w:sz w:val="23"/>
                    <w:szCs w:val="23"/>
                    <w:highlight w:val="white"/>
                  </w:rPr>
                  <w:t>mx</w:t>
                </w:r>
                <w:proofErr w:type="spellEnd"/>
                <w:r w:rsidR="00E46B47">
                  <w:rPr>
                    <w:rFonts w:ascii="Consolas" w:eastAsia="Consolas" w:hAnsi="Consolas" w:cs="Consolas"/>
                    <w:sz w:val="23"/>
                    <w:szCs w:val="23"/>
                    <w:highlight w:val="white"/>
                  </w:rPr>
                  <w:t>-auto d-block"&gt;</w:t>
                </w:r>
              </w:ins>
            </w:sdtContent>
          </w:sdt>
        </w:p>
      </w:sdtContent>
    </w:sdt>
    <w:bookmarkStart w:id="223" w:name="_heading=h.xnnnjw7f5raf" w:colFirst="0" w:colLast="0" w:displacedByCustomXml="next"/>
    <w:bookmarkEnd w:id="223" w:displacedByCustomXml="next"/>
    <w:sdt>
      <w:sdtPr>
        <w:tag w:val="goog_rdk_224"/>
        <w:id w:val="105380489"/>
      </w:sdtPr>
      <w:sdtContent>
        <w:p w:rsidR="000A729B" w:rsidRDefault="000A729B">
          <w:pPr>
            <w:pStyle w:val="Heading2"/>
            <w:shd w:val="clear" w:color="auto" w:fill="FFFFFF"/>
            <w:spacing w:before="280" w:after="280" w:line="360" w:lineRule="auto"/>
            <w:rPr>
              <w:ins w:id="224" w:author="Deleted user" w:date="2021-01-22T07:14:00Z"/>
              <w:rFonts w:ascii="Consolas" w:eastAsia="Consolas" w:hAnsi="Consolas" w:cs="Consolas"/>
              <w:sz w:val="23"/>
              <w:szCs w:val="23"/>
              <w:highlight w:val="white"/>
            </w:rPr>
          </w:pPr>
          <w:sdt>
            <w:sdtPr>
              <w:tag w:val="goog_rdk_223"/>
              <w:id w:val="105380488"/>
            </w:sdtPr>
            <w:sdtContent>
              <w:ins w:id="225" w:author="Deleted user" w:date="2021-01-22T07:14:00Z">
                <w:r w:rsidR="00E46B47">
                  <w:rPr>
                    <w:rFonts w:ascii="Consolas" w:eastAsia="Consolas" w:hAnsi="Consolas" w:cs="Consolas"/>
                    <w:sz w:val="23"/>
                    <w:szCs w:val="23"/>
                    <w:highlight w:val="white"/>
                  </w:rPr>
                  <w:t xml:space="preserve">Responsive Images </w:t>
                </w:r>
                <w:r w:rsidR="00E46B47">
                  <w:rPr>
                    <w:rFonts w:ascii="Consolas" w:eastAsia="Consolas" w:hAnsi="Consolas" w:cs="Consolas"/>
                    <w:b w:val="0"/>
                    <w:sz w:val="23"/>
                    <w:szCs w:val="23"/>
                    <w:highlight w:val="white"/>
                  </w:rPr>
                  <w:t>.</w:t>
                </w:r>
                <w:proofErr w:type="spellStart"/>
                <w:r w:rsidR="00E46B47">
                  <w:rPr>
                    <w:rFonts w:ascii="Consolas" w:eastAsia="Consolas" w:hAnsi="Consolas" w:cs="Consolas"/>
                    <w:sz w:val="23"/>
                    <w:szCs w:val="23"/>
                    <w:highlight w:val="white"/>
                  </w:rPr>
                  <w:t>img</w:t>
                </w:r>
                <w:proofErr w:type="spellEnd"/>
                <w:r w:rsidR="00E46B47">
                  <w:rPr>
                    <w:rFonts w:ascii="Consolas" w:eastAsia="Consolas" w:hAnsi="Consolas" w:cs="Consolas"/>
                    <w:sz w:val="23"/>
                    <w:szCs w:val="23"/>
                    <w:highlight w:val="white"/>
                  </w:rPr>
                  <w:t>-fluid</w:t>
                </w:r>
              </w:ins>
            </w:sdtContent>
          </w:sdt>
        </w:p>
      </w:sdtContent>
    </w:sdt>
    <w:sdt>
      <w:sdtPr>
        <w:tag w:val="goog_rdk_226"/>
        <w:id w:val="105380491"/>
      </w:sdtPr>
      <w:sdtContent>
        <w:p w:rsidR="000A729B" w:rsidRDefault="000A729B">
          <w:pPr>
            <w:shd w:val="clear" w:color="auto" w:fill="FFFFFF"/>
            <w:spacing w:before="280" w:after="280" w:line="240" w:lineRule="auto"/>
            <w:rPr>
              <w:ins w:id="226" w:author="Deleted user" w:date="2021-01-22T07:14:00Z"/>
              <w:rFonts w:ascii="Consolas" w:eastAsia="Consolas" w:hAnsi="Consolas" w:cs="Consolas"/>
              <w:sz w:val="23"/>
              <w:szCs w:val="23"/>
              <w:highlight w:val="white"/>
            </w:rPr>
          </w:pPr>
          <w:sdt>
            <w:sdtPr>
              <w:tag w:val="goog_rdk_225"/>
              <w:id w:val="105380490"/>
            </w:sdtPr>
            <w:sdtContent>
              <w:ins w:id="227" w:author="Deleted user" w:date="2021-01-22T07:14:00Z">
                <w:r w:rsidR="00E46B47">
                  <w:rPr>
                    <w:rFonts w:ascii="Consolas" w:eastAsia="Consolas" w:hAnsi="Consolas" w:cs="Consolas"/>
                    <w:sz w:val="23"/>
                    <w:szCs w:val="23"/>
                    <w:highlight w:val="white"/>
                  </w:rPr>
                  <w:t>Images come in all sizes. So do screens. Responsive images automatically adjust to fit the size of the screen.</w:t>
                </w:r>
              </w:ins>
            </w:sdtContent>
          </w:sdt>
        </w:p>
      </w:sdtContent>
    </w:sdt>
    <w:sdt>
      <w:sdtPr>
        <w:tag w:val="goog_rdk_228"/>
        <w:id w:val="105380493"/>
      </w:sdtPr>
      <w:sdtContent>
        <w:p w:rsidR="000A729B" w:rsidRDefault="000A729B">
          <w:pPr>
            <w:shd w:val="clear" w:color="auto" w:fill="FFFFFF"/>
            <w:spacing w:before="280" w:after="280" w:line="240" w:lineRule="auto"/>
            <w:rPr>
              <w:ins w:id="228" w:author="Deleted user" w:date="2021-01-22T07:14:00Z"/>
              <w:rFonts w:ascii="Consolas" w:eastAsia="Consolas" w:hAnsi="Consolas" w:cs="Consolas"/>
              <w:sz w:val="23"/>
              <w:szCs w:val="23"/>
              <w:highlight w:val="white"/>
            </w:rPr>
          </w:pPr>
          <w:sdt>
            <w:sdtPr>
              <w:tag w:val="goog_rdk_227"/>
              <w:id w:val="105380492"/>
            </w:sdtPr>
            <w:sdtContent>
              <w:ins w:id="229" w:author="Deleted user" w:date="2021-01-22T07:14:00Z">
                <w:r w:rsidR="00E46B47">
                  <w:rPr>
                    <w:rFonts w:ascii="Consolas" w:eastAsia="Consolas" w:hAnsi="Consolas" w:cs="Consolas"/>
                    <w:sz w:val="23"/>
                    <w:szCs w:val="23"/>
                    <w:highlight w:val="white"/>
                  </w:rPr>
                  <w:t>Create responsive images by adding an .</w:t>
                </w:r>
                <w:proofErr w:type="spellStart"/>
                <w:r w:rsidR="00E46B47">
                  <w:rPr>
                    <w:rFonts w:ascii="Consolas" w:eastAsia="Consolas" w:hAnsi="Consolas" w:cs="Consolas"/>
                    <w:sz w:val="23"/>
                    <w:szCs w:val="23"/>
                    <w:highlight w:val="white"/>
                  </w:rPr>
                  <w:t>img</w:t>
                </w:r>
                <w:proofErr w:type="spellEnd"/>
                <w:r w:rsidR="00E46B47">
                  <w:rPr>
                    <w:rFonts w:ascii="Consolas" w:eastAsia="Consolas" w:hAnsi="Consolas" w:cs="Consolas"/>
                    <w:sz w:val="23"/>
                    <w:szCs w:val="23"/>
                    <w:highlight w:val="white"/>
                  </w:rPr>
                  <w:t>-fluid class to the &lt;</w:t>
                </w:r>
                <w:proofErr w:type="spellStart"/>
                <w:r w:rsidR="00E46B47">
                  <w:rPr>
                    <w:rFonts w:ascii="Consolas" w:eastAsia="Consolas" w:hAnsi="Consolas" w:cs="Consolas"/>
                    <w:sz w:val="23"/>
                    <w:szCs w:val="23"/>
                    <w:highlight w:val="white"/>
                  </w:rPr>
                  <w:t>img</w:t>
                </w:r>
                <w:proofErr w:type="spellEnd"/>
                <w:r w:rsidR="00E46B47">
                  <w:rPr>
                    <w:rFonts w:ascii="Consolas" w:eastAsia="Consolas" w:hAnsi="Consolas" w:cs="Consolas"/>
                    <w:sz w:val="23"/>
                    <w:szCs w:val="23"/>
                    <w:highlight w:val="white"/>
                  </w:rPr>
                  <w:t>&gt; tag. The image will then scale nicely to the parent element.</w:t>
                </w:r>
              </w:ins>
            </w:sdtContent>
          </w:sdt>
        </w:p>
      </w:sdtContent>
    </w:sdt>
    <w:sdt>
      <w:sdtPr>
        <w:tag w:val="goog_rdk_230"/>
        <w:id w:val="105380495"/>
      </w:sdtPr>
      <w:sdtContent>
        <w:p w:rsidR="000A729B" w:rsidRDefault="000A729B">
          <w:pPr>
            <w:shd w:val="clear" w:color="auto" w:fill="FFFFFF"/>
            <w:spacing w:before="280" w:after="280" w:line="240" w:lineRule="auto"/>
            <w:rPr>
              <w:ins w:id="230" w:author="Deleted user" w:date="2021-01-22T07:14:00Z"/>
              <w:rFonts w:ascii="Consolas" w:eastAsia="Consolas" w:hAnsi="Consolas" w:cs="Consolas"/>
              <w:sz w:val="23"/>
              <w:szCs w:val="23"/>
              <w:highlight w:val="white"/>
            </w:rPr>
          </w:pPr>
          <w:sdt>
            <w:sdtPr>
              <w:tag w:val="goog_rdk_229"/>
              <w:id w:val="105380494"/>
            </w:sdtPr>
            <w:sdtContent>
              <w:ins w:id="231" w:author="Deleted user" w:date="2021-01-22T07:14:00Z">
                <w:r w:rsidR="00E46B47">
                  <w:rPr>
                    <w:rFonts w:ascii="Consolas" w:eastAsia="Consolas" w:hAnsi="Consolas" w:cs="Consolas"/>
                    <w:sz w:val="23"/>
                    <w:szCs w:val="23"/>
                    <w:highlight w:val="white"/>
                  </w:rPr>
                  <w:t>The .</w:t>
                </w:r>
                <w:proofErr w:type="spellStart"/>
                <w:r w:rsidR="00E46B47">
                  <w:rPr>
                    <w:rFonts w:ascii="Consolas" w:eastAsia="Consolas" w:hAnsi="Consolas" w:cs="Consolas"/>
                    <w:b/>
                    <w:sz w:val="23"/>
                    <w:szCs w:val="23"/>
                    <w:highlight w:val="white"/>
                  </w:rPr>
                  <w:t>img</w:t>
                </w:r>
                <w:proofErr w:type="spellEnd"/>
                <w:r w:rsidR="00E46B47">
                  <w:rPr>
                    <w:rFonts w:ascii="Consolas" w:eastAsia="Consolas" w:hAnsi="Consolas" w:cs="Consolas"/>
                    <w:b/>
                    <w:sz w:val="23"/>
                    <w:szCs w:val="23"/>
                    <w:highlight w:val="white"/>
                  </w:rPr>
                  <w:t>-fluid</w:t>
                </w:r>
                <w:r w:rsidR="00E46B47">
                  <w:rPr>
                    <w:rFonts w:ascii="Consolas" w:eastAsia="Consolas" w:hAnsi="Consolas" w:cs="Consolas"/>
                    <w:sz w:val="23"/>
                    <w:szCs w:val="23"/>
                    <w:highlight w:val="white"/>
                  </w:rPr>
                  <w:t xml:space="preserve"> class applies </w:t>
                </w:r>
                <w:r w:rsidR="00E46B47">
                  <w:rPr>
                    <w:rFonts w:ascii="Consolas" w:eastAsia="Consolas" w:hAnsi="Consolas" w:cs="Consolas"/>
                    <w:b/>
                    <w:sz w:val="23"/>
                    <w:szCs w:val="23"/>
                    <w:highlight w:val="white"/>
                  </w:rPr>
                  <w:t>max-width: 100%; and height: auto;</w:t>
                </w:r>
                <w:r w:rsidR="00E46B47">
                  <w:rPr>
                    <w:rFonts w:ascii="Consolas" w:eastAsia="Consolas" w:hAnsi="Consolas" w:cs="Consolas"/>
                    <w:sz w:val="23"/>
                    <w:szCs w:val="23"/>
                    <w:highlight w:val="white"/>
                  </w:rPr>
                  <w:t xml:space="preserve"> to the image</w:t>
                </w:r>
              </w:ins>
            </w:sdtContent>
          </w:sdt>
        </w:p>
      </w:sdtContent>
    </w:sdt>
    <w:sdt>
      <w:sdtPr>
        <w:tag w:val="goog_rdk_232"/>
        <w:id w:val="105380497"/>
      </w:sdtPr>
      <w:sdtContent>
        <w:p w:rsidR="000A729B" w:rsidRDefault="000A729B">
          <w:pPr>
            <w:shd w:val="clear" w:color="auto" w:fill="FFFFFF"/>
            <w:spacing w:before="360" w:after="360" w:line="240" w:lineRule="auto"/>
            <w:ind w:left="-300" w:right="-300"/>
            <w:rPr>
              <w:ins w:id="232" w:author="Deleted user" w:date="2021-01-22T07:14:00Z"/>
              <w:rFonts w:ascii="Consolas" w:eastAsia="Consolas" w:hAnsi="Consolas" w:cs="Consolas"/>
              <w:sz w:val="23"/>
              <w:szCs w:val="23"/>
              <w:highlight w:val="white"/>
            </w:rPr>
          </w:pPr>
          <w:sdt>
            <w:sdtPr>
              <w:tag w:val="goog_rdk_231"/>
              <w:id w:val="105380496"/>
            </w:sdtPr>
            <w:sdtContent>
              <w:ins w:id="233" w:author="Deleted user" w:date="2021-01-22T07:14:00Z">
                <w:r w:rsidR="00E46B47">
                  <w:rPr>
                    <w:rFonts w:ascii="Consolas" w:eastAsia="Consolas" w:hAnsi="Consolas" w:cs="Consolas"/>
                    <w:sz w:val="23"/>
                    <w:szCs w:val="23"/>
                    <w:highlight w:val="white"/>
                  </w:rPr>
                  <w:t xml:space="preserve">63) Bootstrap 5 </w:t>
                </w:r>
                <w:proofErr w:type="spellStart"/>
                <w:r w:rsidR="00E46B47">
                  <w:rPr>
                    <w:rFonts w:ascii="Consolas" w:eastAsia="Consolas" w:hAnsi="Consolas" w:cs="Consolas"/>
                    <w:sz w:val="23"/>
                    <w:szCs w:val="23"/>
                    <w:highlight w:val="white"/>
                  </w:rPr>
                  <w:t>Jumbotron</w:t>
                </w:r>
                <w:proofErr w:type="spellEnd"/>
                <w:r w:rsidR="00E46B47">
                  <w:rPr>
                    <w:rFonts w:ascii="Consolas" w:eastAsia="Consolas" w:hAnsi="Consolas" w:cs="Consolas"/>
                    <w:sz w:val="23"/>
                    <w:szCs w:val="23"/>
                    <w:highlight w:val="white"/>
                  </w:rPr>
                  <w:t xml:space="preserve"> / Not Supported in Bootstrap 5 </w:t>
                </w:r>
              </w:ins>
            </w:sdtContent>
          </w:sdt>
        </w:p>
      </w:sdtContent>
    </w:sdt>
    <w:sdt>
      <w:sdtPr>
        <w:tag w:val="goog_rdk_234"/>
        <w:id w:val="105380499"/>
      </w:sdtPr>
      <w:sdtContent>
        <w:p w:rsidR="000A729B" w:rsidRDefault="000A729B">
          <w:pPr>
            <w:shd w:val="clear" w:color="auto" w:fill="FFFFFF"/>
            <w:spacing w:before="360" w:after="360" w:line="240" w:lineRule="auto"/>
            <w:ind w:left="-300" w:right="-300"/>
            <w:rPr>
              <w:ins w:id="234" w:author="Deleted user" w:date="2021-01-22T07:14:00Z"/>
              <w:rFonts w:ascii="Consolas" w:eastAsia="Consolas" w:hAnsi="Consolas" w:cs="Consolas"/>
              <w:sz w:val="23"/>
              <w:szCs w:val="23"/>
              <w:highlight w:val="white"/>
            </w:rPr>
          </w:pPr>
          <w:sdt>
            <w:sdtPr>
              <w:tag w:val="goog_rdk_233"/>
              <w:id w:val="105380498"/>
            </w:sdtPr>
            <w:sdtContent>
              <w:ins w:id="235" w:author="Deleted user" w:date="2021-01-22T07:14:00Z">
                <w:r w:rsidR="00E46B47">
                  <w:rPr>
                    <w:rFonts w:ascii="Consolas" w:eastAsia="Consolas" w:hAnsi="Consolas" w:cs="Consolas"/>
                    <w:sz w:val="23"/>
                    <w:szCs w:val="23"/>
                    <w:highlight w:val="white"/>
                  </w:rPr>
                  <w:t xml:space="preserve">A </w:t>
                </w:r>
                <w:proofErr w:type="spellStart"/>
                <w:r w:rsidR="00E46B47">
                  <w:rPr>
                    <w:rFonts w:ascii="Consolas" w:eastAsia="Consolas" w:hAnsi="Consolas" w:cs="Consolas"/>
                    <w:sz w:val="23"/>
                    <w:szCs w:val="23"/>
                    <w:highlight w:val="white"/>
                  </w:rPr>
                  <w:t>jumbotron</w:t>
                </w:r>
                <w:proofErr w:type="spellEnd"/>
                <w:r w:rsidR="00E46B47">
                  <w:rPr>
                    <w:rFonts w:ascii="Consolas" w:eastAsia="Consolas" w:hAnsi="Consolas" w:cs="Consolas"/>
                    <w:sz w:val="23"/>
                    <w:szCs w:val="23"/>
                    <w:highlight w:val="white"/>
                  </w:rPr>
                  <w:t xml:space="preserve"> indicates a big grey box for calling extra attention to some special content or information.</w:t>
                </w:r>
              </w:ins>
            </w:sdtContent>
          </w:sdt>
        </w:p>
      </w:sdtContent>
    </w:sdt>
    <w:sdt>
      <w:sdtPr>
        <w:tag w:val="goog_rdk_236"/>
        <w:id w:val="105380501"/>
      </w:sdtPr>
      <w:sdtContent>
        <w:p w:rsidR="000A729B" w:rsidRDefault="000A729B">
          <w:pPr>
            <w:shd w:val="clear" w:color="auto" w:fill="FFFFFF"/>
            <w:spacing w:before="360" w:after="360" w:line="240" w:lineRule="auto"/>
            <w:ind w:left="-300" w:right="-300"/>
            <w:rPr>
              <w:ins w:id="236" w:author="Deleted user" w:date="2021-01-22T07:14:00Z"/>
              <w:rFonts w:ascii="Consolas" w:eastAsia="Consolas" w:hAnsi="Consolas" w:cs="Consolas"/>
              <w:sz w:val="23"/>
              <w:szCs w:val="23"/>
              <w:highlight w:val="white"/>
            </w:rPr>
          </w:pPr>
          <w:sdt>
            <w:sdtPr>
              <w:tag w:val="goog_rdk_235"/>
              <w:id w:val="105380500"/>
            </w:sdtPr>
            <w:sdtContent>
              <w:ins w:id="237" w:author="Deleted user" w:date="2021-01-22T07:14:00Z">
                <w:r w:rsidR="00E46B47">
                  <w:rPr>
                    <w:rFonts w:ascii="Consolas" w:eastAsia="Consolas" w:hAnsi="Consolas" w:cs="Consolas"/>
                    <w:sz w:val="23"/>
                    <w:szCs w:val="23"/>
                    <w:highlight w:val="white"/>
                  </w:rPr>
                  <w:t>Use a &lt;div&gt; element with class .</w:t>
                </w:r>
                <w:proofErr w:type="spellStart"/>
                <w:r w:rsidR="00E46B47">
                  <w:rPr>
                    <w:rFonts w:ascii="Consolas" w:eastAsia="Consolas" w:hAnsi="Consolas" w:cs="Consolas"/>
                    <w:sz w:val="23"/>
                    <w:szCs w:val="23"/>
                    <w:highlight w:val="white"/>
                  </w:rPr>
                  <w:t>jumbotron</w:t>
                </w:r>
                <w:proofErr w:type="spellEnd"/>
                <w:r w:rsidR="00E46B47">
                  <w:rPr>
                    <w:rFonts w:ascii="Consolas" w:eastAsia="Consolas" w:hAnsi="Consolas" w:cs="Consolas"/>
                    <w:sz w:val="23"/>
                    <w:szCs w:val="23"/>
                    <w:highlight w:val="white"/>
                  </w:rPr>
                  <w:t xml:space="preserve"> to create a </w:t>
                </w:r>
                <w:proofErr w:type="spellStart"/>
                <w:r w:rsidR="00E46B47">
                  <w:rPr>
                    <w:rFonts w:ascii="Consolas" w:eastAsia="Consolas" w:hAnsi="Consolas" w:cs="Consolas"/>
                    <w:sz w:val="23"/>
                    <w:szCs w:val="23"/>
                    <w:highlight w:val="white"/>
                  </w:rPr>
                  <w:t>jumbotron</w:t>
                </w:r>
                <w:proofErr w:type="spellEnd"/>
                <w:r w:rsidR="00E46B47">
                  <w:rPr>
                    <w:rFonts w:ascii="Consolas" w:eastAsia="Consolas" w:hAnsi="Consolas" w:cs="Consolas"/>
                    <w:sz w:val="23"/>
                    <w:szCs w:val="23"/>
                    <w:highlight w:val="white"/>
                  </w:rPr>
                  <w:t>:</w:t>
                </w:r>
              </w:ins>
            </w:sdtContent>
          </w:sdt>
        </w:p>
      </w:sdtContent>
    </w:sdt>
    <w:sdt>
      <w:sdtPr>
        <w:tag w:val="goog_rdk_238"/>
        <w:id w:val="105380503"/>
      </w:sdtPr>
      <w:sdtContent>
        <w:p w:rsidR="000A729B" w:rsidRDefault="000A729B">
          <w:pPr>
            <w:shd w:val="clear" w:color="auto" w:fill="FFFFFF"/>
            <w:spacing w:before="360" w:after="360" w:line="240" w:lineRule="auto"/>
            <w:ind w:left="-300" w:right="-300"/>
            <w:rPr>
              <w:ins w:id="238" w:author="Deleted user" w:date="2021-01-22T07:14:00Z"/>
              <w:rFonts w:ascii="Consolas" w:eastAsia="Consolas" w:hAnsi="Consolas" w:cs="Consolas"/>
              <w:sz w:val="23"/>
              <w:szCs w:val="23"/>
              <w:highlight w:val="white"/>
            </w:rPr>
          </w:pPr>
          <w:sdt>
            <w:sdtPr>
              <w:tag w:val="goog_rdk_237"/>
              <w:id w:val="105380502"/>
            </w:sdtPr>
            <w:sdtContent/>
          </w:sdt>
        </w:p>
      </w:sdtContent>
    </w:sdt>
    <w:sdt>
      <w:sdtPr>
        <w:tag w:val="goog_rdk_240"/>
        <w:id w:val="105380505"/>
      </w:sdtPr>
      <w:sdtContent>
        <w:p w:rsidR="000A729B" w:rsidRDefault="000A729B">
          <w:pPr>
            <w:shd w:val="clear" w:color="auto" w:fill="FFFFFF"/>
            <w:spacing w:before="360" w:after="360" w:line="240" w:lineRule="auto"/>
            <w:ind w:left="-300" w:right="-300"/>
            <w:rPr>
              <w:ins w:id="239" w:author="Deleted user" w:date="2021-01-22T07:14:00Z"/>
              <w:rFonts w:ascii="Consolas" w:eastAsia="Consolas" w:hAnsi="Consolas" w:cs="Consolas"/>
              <w:sz w:val="23"/>
              <w:szCs w:val="23"/>
              <w:highlight w:val="white"/>
            </w:rPr>
          </w:pPr>
          <w:sdt>
            <w:sdtPr>
              <w:tag w:val="goog_rdk_239"/>
              <w:id w:val="105380504"/>
            </w:sdtPr>
            <w:sdtContent>
              <w:proofErr w:type="spellStart"/>
              <w:proofErr w:type="gramStart"/>
              <w:ins w:id="240" w:author="Deleted user" w:date="2021-01-22T07:14:00Z">
                <w:r w:rsidR="00E46B47">
                  <w:rPr>
                    <w:rFonts w:ascii="Consolas" w:eastAsia="Consolas" w:hAnsi="Consolas" w:cs="Consolas"/>
                    <w:sz w:val="23"/>
                    <w:szCs w:val="23"/>
                    <w:highlight w:val="white"/>
                  </w:rPr>
                  <w:t>Jumbotron</w:t>
                </w:r>
                <w:proofErr w:type="spellEnd"/>
                <w:r w:rsidR="00E46B47">
                  <w:rPr>
                    <w:rFonts w:ascii="Consolas" w:eastAsia="Consolas" w:hAnsi="Consolas" w:cs="Consolas"/>
                    <w:sz w:val="23"/>
                    <w:szCs w:val="23"/>
                    <w:highlight w:val="white"/>
                  </w:rPr>
                  <w:t xml:space="preserve">  not</w:t>
                </w:r>
                <w:proofErr w:type="gramEnd"/>
                <w:r w:rsidR="00E46B47">
                  <w:rPr>
                    <w:rFonts w:ascii="Consolas" w:eastAsia="Consolas" w:hAnsi="Consolas" w:cs="Consolas"/>
                    <w:sz w:val="23"/>
                    <w:szCs w:val="23"/>
                    <w:highlight w:val="white"/>
                  </w:rPr>
                  <w:t xml:space="preserve"> working in bootstrap 5</w:t>
                </w:r>
              </w:ins>
            </w:sdtContent>
          </w:sdt>
        </w:p>
      </w:sdtContent>
    </w:sdt>
    <w:sdt>
      <w:sdtPr>
        <w:tag w:val="goog_rdk_242"/>
        <w:id w:val="105380507"/>
      </w:sdtPr>
      <w:sdtContent>
        <w:p w:rsidR="000A729B" w:rsidRDefault="000A729B">
          <w:pPr>
            <w:shd w:val="clear" w:color="auto" w:fill="FFFFFF"/>
            <w:spacing w:before="360" w:after="360" w:line="240" w:lineRule="auto"/>
            <w:ind w:left="-300" w:right="-300"/>
            <w:rPr>
              <w:ins w:id="241" w:author="Deleted user" w:date="2021-01-22T07:14:00Z"/>
              <w:rFonts w:ascii="Consolas" w:eastAsia="Consolas" w:hAnsi="Consolas" w:cs="Consolas"/>
              <w:sz w:val="23"/>
              <w:szCs w:val="23"/>
              <w:highlight w:val="white"/>
            </w:rPr>
          </w:pPr>
          <w:sdt>
            <w:sdtPr>
              <w:tag w:val="goog_rdk_241"/>
              <w:id w:val="105380506"/>
            </w:sdtPr>
            <w:sdtContent>
              <w:ins w:id="242" w:author="Deleted user" w:date="2021-01-22T07:14:00Z">
                <w:r w:rsidR="00E46B47">
                  <w:rPr>
                    <w:rFonts w:ascii="Consolas" w:eastAsia="Consolas" w:hAnsi="Consolas" w:cs="Consolas"/>
                    <w:sz w:val="23"/>
                    <w:szCs w:val="23"/>
                    <w:highlight w:val="white"/>
                  </w:rPr>
                  <w:t>!--</w:t>
                </w:r>
              </w:ins>
            </w:sdtContent>
          </w:sdt>
        </w:p>
      </w:sdtContent>
    </w:sdt>
    <w:sdt>
      <w:sdtPr>
        <w:tag w:val="goog_rdk_244"/>
        <w:id w:val="105380509"/>
      </w:sdtPr>
      <w:sdtContent>
        <w:p w:rsidR="000A729B" w:rsidRDefault="000A729B">
          <w:pPr>
            <w:shd w:val="clear" w:color="auto" w:fill="FFFFFF"/>
            <w:spacing w:before="360" w:after="360" w:line="240" w:lineRule="auto"/>
            <w:ind w:left="-300" w:right="-300"/>
            <w:rPr>
              <w:ins w:id="243" w:author="Deleted user" w:date="2021-01-22T07:14:00Z"/>
              <w:rFonts w:ascii="Consolas" w:eastAsia="Consolas" w:hAnsi="Consolas" w:cs="Consolas"/>
              <w:sz w:val="23"/>
              <w:szCs w:val="23"/>
              <w:highlight w:val="white"/>
            </w:rPr>
          </w:pPr>
          <w:sdt>
            <w:sdtPr>
              <w:tag w:val="goog_rdk_243"/>
              <w:id w:val="105380508"/>
            </w:sdtPr>
            <w:sdtContent>
              <w:proofErr w:type="spellStart"/>
              <w:ins w:id="244" w:author="Deleted user" w:date="2021-01-22T07:14:00Z">
                <w:r w:rsidR="00E46B47">
                  <w:rPr>
                    <w:rFonts w:ascii="Consolas" w:eastAsia="Consolas" w:hAnsi="Consolas" w:cs="Consolas"/>
                    <w:sz w:val="23"/>
                    <w:szCs w:val="23"/>
                    <w:highlight w:val="white"/>
                  </w:rPr>
                  <w:t>Jumbotrons</w:t>
                </w:r>
                <w:proofErr w:type="spellEnd"/>
                <w:r w:rsidR="00E46B47">
                  <w:rPr>
                    <w:rFonts w:ascii="Consolas" w:eastAsia="Consolas" w:hAnsi="Consolas" w:cs="Consolas"/>
                    <w:sz w:val="23"/>
                    <w:szCs w:val="23"/>
                    <w:highlight w:val="white"/>
                  </w:rPr>
                  <w:t xml:space="preserve"> are no longer supported in Bootstrap 5. </w:t>
                </w:r>
              </w:ins>
            </w:sdtContent>
          </w:sdt>
        </w:p>
      </w:sdtContent>
    </w:sdt>
    <w:sdt>
      <w:sdtPr>
        <w:tag w:val="goog_rdk_246"/>
        <w:id w:val="105380511"/>
      </w:sdtPr>
      <w:sdtContent>
        <w:p w:rsidR="000A729B" w:rsidRDefault="000A729B">
          <w:pPr>
            <w:shd w:val="clear" w:color="auto" w:fill="FFFFFF"/>
            <w:spacing w:before="360" w:after="360" w:line="240" w:lineRule="auto"/>
            <w:ind w:left="-300" w:right="-300"/>
            <w:rPr>
              <w:ins w:id="245" w:author="Deleted user" w:date="2021-01-22T07:14:00Z"/>
              <w:rFonts w:ascii="Consolas" w:eastAsia="Consolas" w:hAnsi="Consolas" w:cs="Consolas"/>
              <w:sz w:val="23"/>
              <w:szCs w:val="23"/>
              <w:highlight w:val="white"/>
            </w:rPr>
          </w:pPr>
          <w:sdt>
            <w:sdtPr>
              <w:tag w:val="goog_rdk_245"/>
              <w:id w:val="105380510"/>
            </w:sdtPr>
            <w:sdtContent/>
          </w:sdt>
        </w:p>
      </w:sdtContent>
    </w:sdt>
    <w:sdt>
      <w:sdtPr>
        <w:tag w:val="goog_rdk_248"/>
        <w:id w:val="105380513"/>
      </w:sdtPr>
      <w:sdtContent>
        <w:p w:rsidR="000A729B" w:rsidRDefault="000A729B">
          <w:pPr>
            <w:shd w:val="clear" w:color="auto" w:fill="FFFFFF"/>
            <w:spacing w:before="360" w:after="360" w:line="240" w:lineRule="auto"/>
            <w:ind w:left="-300" w:right="-300"/>
            <w:rPr>
              <w:ins w:id="246" w:author="Deleted user" w:date="2021-01-22T07:14:00Z"/>
              <w:rFonts w:ascii="Consolas" w:eastAsia="Consolas" w:hAnsi="Consolas" w:cs="Consolas"/>
              <w:sz w:val="23"/>
              <w:szCs w:val="23"/>
              <w:highlight w:val="white"/>
            </w:rPr>
          </w:pPr>
          <w:sdt>
            <w:sdtPr>
              <w:tag w:val="goog_rdk_247"/>
              <w:id w:val="105380512"/>
            </w:sdtPr>
            <w:sdtContent>
              <w:ins w:id="247" w:author="Deleted user" w:date="2021-01-22T07:14:00Z">
                <w:r w:rsidR="00E46B47">
                  <w:rPr>
                    <w:rFonts w:ascii="Consolas" w:eastAsia="Consolas" w:hAnsi="Consolas" w:cs="Consolas"/>
                    <w:sz w:val="23"/>
                    <w:szCs w:val="23"/>
                    <w:highlight w:val="white"/>
                  </w:rPr>
                  <w:t xml:space="preserve">&lt;div class="mt-4 p-5 </w:t>
                </w:r>
                <w:proofErr w:type="spellStart"/>
                <w:r w:rsidR="00E46B47">
                  <w:rPr>
                    <w:rFonts w:ascii="Consolas" w:eastAsia="Consolas" w:hAnsi="Consolas" w:cs="Consolas"/>
                    <w:sz w:val="23"/>
                    <w:szCs w:val="23"/>
                    <w:highlight w:val="white"/>
                  </w:rPr>
                  <w:t>bg</w:t>
                </w:r>
                <w:proofErr w:type="spellEnd"/>
                <w:r w:rsidR="00E46B47">
                  <w:rPr>
                    <w:rFonts w:ascii="Consolas" w:eastAsia="Consolas" w:hAnsi="Consolas" w:cs="Consolas"/>
                    <w:sz w:val="23"/>
                    <w:szCs w:val="23"/>
                    <w:highlight w:val="white"/>
                  </w:rPr>
                  <w:t>-primary text-white rounded"&gt;</w:t>
                </w:r>
              </w:ins>
            </w:sdtContent>
          </w:sdt>
        </w:p>
      </w:sdtContent>
    </w:sdt>
    <w:sdt>
      <w:sdtPr>
        <w:tag w:val="goog_rdk_250"/>
        <w:id w:val="105380515"/>
      </w:sdtPr>
      <w:sdtContent>
        <w:p w:rsidR="000A729B" w:rsidRDefault="000A729B">
          <w:pPr>
            <w:shd w:val="clear" w:color="auto" w:fill="FFFFFF"/>
            <w:spacing w:before="360" w:after="360" w:line="240" w:lineRule="auto"/>
            <w:ind w:left="-300" w:right="-300"/>
            <w:rPr>
              <w:ins w:id="248" w:author="Deleted user" w:date="2021-01-22T07:14:00Z"/>
              <w:rFonts w:ascii="Consolas" w:eastAsia="Consolas" w:hAnsi="Consolas" w:cs="Consolas"/>
              <w:sz w:val="23"/>
              <w:szCs w:val="23"/>
              <w:highlight w:val="white"/>
            </w:rPr>
          </w:pPr>
          <w:sdt>
            <w:sdtPr>
              <w:tag w:val="goog_rdk_249"/>
              <w:id w:val="105380514"/>
            </w:sdtPr>
            <w:sdtContent>
              <w:ins w:id="249" w:author="Deleted user" w:date="2021-01-22T07:14:00Z">
                <w:r w:rsidR="00E46B47">
                  <w:rPr>
                    <w:rFonts w:ascii="Consolas" w:eastAsia="Consolas" w:hAnsi="Consolas" w:cs="Consolas"/>
                    <w:sz w:val="23"/>
                    <w:szCs w:val="23"/>
                    <w:highlight w:val="white"/>
                  </w:rPr>
                  <w:t xml:space="preserve">  &lt;h1&gt;</w:t>
                </w:r>
                <w:proofErr w:type="spellStart"/>
                <w:r w:rsidR="00E46B47">
                  <w:rPr>
                    <w:rFonts w:ascii="Consolas" w:eastAsia="Consolas" w:hAnsi="Consolas" w:cs="Consolas"/>
                    <w:sz w:val="23"/>
                    <w:szCs w:val="23"/>
                    <w:highlight w:val="white"/>
                  </w:rPr>
                  <w:t>Jumbotron</w:t>
                </w:r>
                <w:proofErr w:type="spellEnd"/>
                <w:r w:rsidR="00E46B47">
                  <w:rPr>
                    <w:rFonts w:ascii="Consolas" w:eastAsia="Consolas" w:hAnsi="Consolas" w:cs="Consolas"/>
                    <w:sz w:val="23"/>
                    <w:szCs w:val="23"/>
                    <w:highlight w:val="white"/>
                  </w:rPr>
                  <w:t xml:space="preserve"> Example&lt;/h1&gt;</w:t>
                </w:r>
              </w:ins>
            </w:sdtContent>
          </w:sdt>
        </w:p>
      </w:sdtContent>
    </w:sdt>
    <w:sdt>
      <w:sdtPr>
        <w:tag w:val="goog_rdk_252"/>
        <w:id w:val="105380517"/>
      </w:sdtPr>
      <w:sdtContent>
        <w:p w:rsidR="000A729B" w:rsidRDefault="000A729B">
          <w:pPr>
            <w:shd w:val="clear" w:color="auto" w:fill="FFFFFF"/>
            <w:spacing w:before="360" w:after="360" w:line="240" w:lineRule="auto"/>
            <w:ind w:left="-300" w:right="-300"/>
            <w:rPr>
              <w:ins w:id="250" w:author="Deleted user" w:date="2021-01-22T07:14:00Z"/>
              <w:rFonts w:ascii="Consolas" w:eastAsia="Consolas" w:hAnsi="Consolas" w:cs="Consolas"/>
              <w:sz w:val="23"/>
              <w:szCs w:val="23"/>
              <w:highlight w:val="white"/>
            </w:rPr>
          </w:pPr>
          <w:sdt>
            <w:sdtPr>
              <w:tag w:val="goog_rdk_251"/>
              <w:id w:val="105380516"/>
            </w:sdtPr>
            <w:sdtContent>
              <w:ins w:id="251" w:author="Deleted user" w:date="2021-01-22T07:14:00Z">
                <w:r w:rsidR="00E46B47">
                  <w:rPr>
                    <w:rFonts w:ascii="Consolas" w:eastAsia="Consolas" w:hAnsi="Consolas" w:cs="Consolas"/>
                    <w:sz w:val="23"/>
                    <w:szCs w:val="23"/>
                    <w:highlight w:val="white"/>
                  </w:rPr>
                  <w:t xml:space="preserve">  &lt;p&gt;</w:t>
                </w:r>
                <w:proofErr w:type="spellStart"/>
                <w:r w:rsidR="00E46B47">
                  <w:rPr>
                    <w:rFonts w:ascii="Consolas" w:eastAsia="Consolas" w:hAnsi="Consolas" w:cs="Consolas"/>
                    <w:sz w:val="23"/>
                    <w:szCs w:val="23"/>
                    <w:highlight w:val="white"/>
                  </w:rPr>
                  <w:t>Lorem</w:t>
                </w:r>
                <w:proofErr w:type="spellEnd"/>
                <w:r w:rsidR="00E46B47">
                  <w:rPr>
                    <w:rFonts w:ascii="Consolas" w:eastAsia="Consolas" w:hAnsi="Consolas" w:cs="Consolas"/>
                    <w:sz w:val="23"/>
                    <w:szCs w:val="23"/>
                    <w:highlight w:val="white"/>
                  </w:rPr>
                  <w:t xml:space="preserve"> </w:t>
                </w:r>
                <w:proofErr w:type="spellStart"/>
                <w:r w:rsidR="00E46B47">
                  <w:rPr>
                    <w:rFonts w:ascii="Consolas" w:eastAsia="Consolas" w:hAnsi="Consolas" w:cs="Consolas"/>
                    <w:sz w:val="23"/>
                    <w:szCs w:val="23"/>
                    <w:highlight w:val="white"/>
                  </w:rPr>
                  <w:t>ipsum</w:t>
                </w:r>
                <w:proofErr w:type="spellEnd"/>
                <w:r w:rsidR="00E46B47">
                  <w:rPr>
                    <w:rFonts w:ascii="Consolas" w:eastAsia="Consolas" w:hAnsi="Consolas" w:cs="Consolas"/>
                    <w:sz w:val="23"/>
                    <w:szCs w:val="23"/>
                    <w:highlight w:val="white"/>
                  </w:rPr>
                  <w:t>...&lt;/p&gt;</w:t>
                </w:r>
              </w:ins>
            </w:sdtContent>
          </w:sdt>
        </w:p>
      </w:sdtContent>
    </w:sdt>
    <w:sdt>
      <w:sdtPr>
        <w:tag w:val="goog_rdk_254"/>
        <w:id w:val="105380519"/>
      </w:sdtPr>
      <w:sdtContent>
        <w:p w:rsidR="000A729B" w:rsidRDefault="000A729B">
          <w:pPr>
            <w:shd w:val="clear" w:color="auto" w:fill="FFFFFF"/>
            <w:spacing w:before="360" w:after="360" w:line="240" w:lineRule="auto"/>
            <w:ind w:left="-300" w:right="-300"/>
            <w:rPr>
              <w:ins w:id="252" w:author="Deleted user" w:date="2021-01-22T07:14:00Z"/>
              <w:rFonts w:ascii="Consolas" w:eastAsia="Consolas" w:hAnsi="Consolas" w:cs="Consolas"/>
              <w:sz w:val="23"/>
              <w:szCs w:val="23"/>
              <w:highlight w:val="white"/>
            </w:rPr>
          </w:pPr>
          <w:sdt>
            <w:sdtPr>
              <w:tag w:val="goog_rdk_253"/>
              <w:id w:val="105380518"/>
            </w:sdtPr>
            <w:sdtContent>
              <w:ins w:id="253" w:author="Deleted user" w:date="2021-01-22T07:14:00Z">
                <w:r w:rsidR="00E46B47">
                  <w:rPr>
                    <w:rFonts w:ascii="Consolas" w:eastAsia="Consolas" w:hAnsi="Consolas" w:cs="Consolas"/>
                    <w:sz w:val="23"/>
                    <w:szCs w:val="23"/>
                    <w:highlight w:val="white"/>
                  </w:rPr>
                  <w:t>&lt;/div&gt;</w:t>
                </w:r>
              </w:ins>
            </w:sdtContent>
          </w:sdt>
        </w:p>
      </w:sdtContent>
    </w:sdt>
    <w:sdt>
      <w:sdtPr>
        <w:tag w:val="goog_rdk_256"/>
        <w:id w:val="105380521"/>
      </w:sdtPr>
      <w:sdtContent>
        <w:p w:rsidR="000A729B" w:rsidRDefault="000A729B">
          <w:pPr>
            <w:shd w:val="clear" w:color="auto" w:fill="FFFFFF"/>
            <w:spacing w:before="360" w:after="360" w:line="240" w:lineRule="auto"/>
            <w:ind w:left="-300" w:right="-300"/>
            <w:rPr>
              <w:ins w:id="254" w:author="Deleted user" w:date="2021-01-22T07:14:00Z"/>
              <w:rFonts w:ascii="Consolas" w:eastAsia="Consolas" w:hAnsi="Consolas" w:cs="Consolas"/>
              <w:sz w:val="23"/>
              <w:szCs w:val="23"/>
              <w:highlight w:val="white"/>
            </w:rPr>
          </w:pPr>
          <w:sdt>
            <w:sdtPr>
              <w:tag w:val="goog_rdk_255"/>
              <w:id w:val="105380520"/>
            </w:sdtPr>
            <w:sdtContent>
              <w:ins w:id="255" w:author="Deleted user" w:date="2021-01-22T07:14:00Z">
                <w:r w:rsidR="00E46B47">
                  <w:rPr>
                    <w:rFonts w:ascii="Consolas" w:eastAsia="Consolas" w:hAnsi="Consolas" w:cs="Consolas"/>
                    <w:sz w:val="23"/>
                    <w:szCs w:val="23"/>
                    <w:highlight w:val="white"/>
                  </w:rPr>
                  <w:t>--&gt;</w:t>
                </w:r>
              </w:ins>
            </w:sdtContent>
          </w:sdt>
        </w:p>
      </w:sdtContent>
    </w:sdt>
    <w:sdt>
      <w:sdtPr>
        <w:tag w:val="goog_rdk_258"/>
        <w:id w:val="105380523"/>
      </w:sdtPr>
      <w:sdtContent>
        <w:p w:rsidR="000A729B" w:rsidRDefault="000A729B">
          <w:pPr>
            <w:shd w:val="clear" w:color="auto" w:fill="FFFFFF"/>
            <w:spacing w:before="360" w:after="360" w:line="240" w:lineRule="auto"/>
            <w:ind w:left="-300" w:right="-300"/>
            <w:rPr>
              <w:ins w:id="256" w:author="Deleted user" w:date="2021-01-22T07:14:00Z"/>
              <w:rFonts w:ascii="Consolas" w:eastAsia="Consolas" w:hAnsi="Consolas" w:cs="Consolas"/>
              <w:sz w:val="23"/>
              <w:szCs w:val="23"/>
              <w:highlight w:val="white"/>
            </w:rPr>
          </w:pPr>
          <w:sdt>
            <w:sdtPr>
              <w:tag w:val="goog_rdk_257"/>
              <w:id w:val="105380522"/>
            </w:sdtPr>
            <w:sdtContent/>
          </w:sdt>
        </w:p>
      </w:sdtContent>
    </w:sdt>
    <w:sdt>
      <w:sdtPr>
        <w:tag w:val="goog_rdk_260"/>
        <w:id w:val="105380525"/>
      </w:sdtPr>
      <w:sdtContent>
        <w:p w:rsidR="000A729B" w:rsidRDefault="000A729B">
          <w:pPr>
            <w:shd w:val="clear" w:color="auto" w:fill="FFFFFF"/>
            <w:spacing w:before="360" w:after="360" w:line="240" w:lineRule="auto"/>
            <w:ind w:left="-300" w:right="-300"/>
            <w:rPr>
              <w:ins w:id="257" w:author="Deleted user" w:date="2021-01-22T07:14:00Z"/>
              <w:rFonts w:ascii="Consolas" w:eastAsia="Consolas" w:hAnsi="Consolas" w:cs="Consolas"/>
              <w:sz w:val="23"/>
              <w:szCs w:val="23"/>
              <w:highlight w:val="white"/>
            </w:rPr>
          </w:pPr>
          <w:sdt>
            <w:sdtPr>
              <w:tag w:val="goog_rdk_259"/>
              <w:id w:val="105380524"/>
            </w:sdtPr>
            <w:sdtContent>
              <w:ins w:id="258" w:author="Deleted user" w:date="2021-01-22T07:14:00Z">
                <w:r w:rsidR="00E46B47">
                  <w:rPr>
                    <w:rFonts w:ascii="Consolas" w:eastAsia="Consolas" w:hAnsi="Consolas" w:cs="Consolas"/>
                    <w:sz w:val="23"/>
                    <w:szCs w:val="23"/>
                    <w:highlight w:val="white"/>
                  </w:rPr>
                  <w:t>64) Bootstrap 5 Alerts</w:t>
                </w:r>
              </w:ins>
            </w:sdtContent>
          </w:sdt>
        </w:p>
      </w:sdtContent>
    </w:sdt>
    <w:sdt>
      <w:sdtPr>
        <w:tag w:val="goog_rdk_262"/>
        <w:id w:val="105380527"/>
      </w:sdtPr>
      <w:sdtContent>
        <w:p w:rsidR="000A729B" w:rsidRDefault="000A729B">
          <w:pPr>
            <w:shd w:val="clear" w:color="auto" w:fill="FFFFFF"/>
            <w:spacing w:before="280" w:after="280" w:line="240" w:lineRule="auto"/>
            <w:rPr>
              <w:ins w:id="259" w:author="Deleted user" w:date="2021-01-22T07:14:00Z"/>
              <w:rFonts w:ascii="Consolas" w:eastAsia="Consolas" w:hAnsi="Consolas" w:cs="Consolas"/>
              <w:sz w:val="23"/>
              <w:szCs w:val="23"/>
              <w:highlight w:val="white"/>
            </w:rPr>
          </w:pPr>
          <w:sdt>
            <w:sdtPr>
              <w:tag w:val="goog_rdk_261"/>
              <w:id w:val="105380526"/>
            </w:sdtPr>
            <w:sdtContent>
              <w:ins w:id="260" w:author="Deleted user" w:date="2021-01-22T07:14:00Z">
                <w:r w:rsidR="00E46B47">
                  <w:rPr>
                    <w:rFonts w:ascii="Consolas" w:eastAsia="Consolas" w:hAnsi="Consolas" w:cs="Consolas"/>
                    <w:sz w:val="23"/>
                    <w:szCs w:val="23"/>
                    <w:highlight w:val="white"/>
                  </w:rPr>
                  <w:t>Bootstrap 5 provides an easy way to create predefined alert messages:</w:t>
                </w:r>
              </w:ins>
            </w:sdtContent>
          </w:sdt>
        </w:p>
      </w:sdtContent>
    </w:sdt>
    <w:sdt>
      <w:sdtPr>
        <w:tag w:val="goog_rdk_264"/>
        <w:id w:val="105380529"/>
      </w:sdtPr>
      <w:sdtContent>
        <w:p w:rsidR="000A729B" w:rsidRDefault="000A729B">
          <w:pPr>
            <w:shd w:val="clear" w:color="auto" w:fill="FFFFFF"/>
            <w:spacing w:before="360" w:after="360" w:line="240" w:lineRule="auto"/>
            <w:ind w:left="-300" w:right="-300"/>
            <w:rPr>
              <w:ins w:id="261" w:author="Deleted user" w:date="2021-01-22T07:14:00Z"/>
              <w:rFonts w:ascii="Consolas" w:eastAsia="Consolas" w:hAnsi="Consolas" w:cs="Consolas"/>
              <w:sz w:val="23"/>
              <w:szCs w:val="23"/>
              <w:highlight w:val="white"/>
            </w:rPr>
          </w:pPr>
          <w:sdt>
            <w:sdtPr>
              <w:tag w:val="goog_rdk_263"/>
              <w:id w:val="105380528"/>
            </w:sdtPr>
            <w:sdtContent>
              <w:ins w:id="262" w:author="Deleted user" w:date="2021-01-22T07:14:00Z">
                <w:r w:rsidR="00E46B47">
                  <w:rPr>
                    <w:rFonts w:ascii="Consolas" w:eastAsia="Consolas" w:hAnsi="Consolas" w:cs="Consolas"/>
                    <w:sz w:val="23"/>
                    <w:szCs w:val="23"/>
                    <w:highlight w:val="white"/>
                  </w:rPr>
                  <w:t xml:space="preserve">Alerts are created with the .alert class, followed by one of the contextual </w:t>
                </w:r>
                <w:proofErr w:type="gramStart"/>
                <w:r w:rsidR="00E46B47">
                  <w:rPr>
                    <w:rFonts w:ascii="Consolas" w:eastAsia="Consolas" w:hAnsi="Consolas" w:cs="Consolas"/>
                    <w:sz w:val="23"/>
                    <w:szCs w:val="23"/>
                    <w:highlight w:val="white"/>
                  </w:rPr>
                  <w:t>classes</w:t>
                </w:r>
                <w:proofErr w:type="gramEnd"/>
                <w:r w:rsidR="00E46B47">
                  <w:rPr>
                    <w:rFonts w:ascii="Consolas" w:eastAsia="Consolas" w:hAnsi="Consolas" w:cs="Consolas"/>
                    <w:sz w:val="23"/>
                    <w:szCs w:val="23"/>
                    <w:highlight w:val="white"/>
                  </w:rPr>
                  <w:t xml:space="preserve"> .alert-success, .alert-info, .alert-warning, .alert-danger, .alert-primary, .alert-secondary, .alert-light or .alert-dark:</w:t>
                </w:r>
              </w:ins>
            </w:sdtContent>
          </w:sdt>
        </w:p>
      </w:sdtContent>
    </w:sdt>
    <w:sdt>
      <w:sdtPr>
        <w:tag w:val="goog_rdk_266"/>
        <w:id w:val="105380531"/>
      </w:sdtPr>
      <w:sdtContent>
        <w:p w:rsidR="000A729B" w:rsidRDefault="000A729B">
          <w:pPr>
            <w:shd w:val="clear" w:color="auto" w:fill="FFFFFF"/>
            <w:spacing w:before="360" w:after="360" w:line="240" w:lineRule="auto"/>
            <w:ind w:left="-300" w:right="-300"/>
            <w:rPr>
              <w:ins w:id="263" w:author="Deleted user" w:date="2021-01-22T07:14:00Z"/>
              <w:rFonts w:ascii="Consolas" w:eastAsia="Consolas" w:hAnsi="Consolas" w:cs="Consolas"/>
              <w:sz w:val="23"/>
              <w:szCs w:val="23"/>
              <w:highlight w:val="white"/>
            </w:rPr>
          </w:pPr>
          <w:sdt>
            <w:sdtPr>
              <w:tag w:val="goog_rdk_265"/>
              <w:id w:val="105380530"/>
            </w:sdtPr>
            <w:sdtContent>
              <w:ins w:id="264" w:author="Deleted user" w:date="2021-01-22T07:14:00Z">
                <w:r w:rsidR="00E46B47">
                  <w:rPr>
                    <w:rFonts w:ascii="Consolas" w:eastAsia="Consolas" w:hAnsi="Consolas" w:cs="Consolas"/>
                    <w:sz w:val="23"/>
                    <w:szCs w:val="23"/>
                    <w:highlight w:val="white"/>
                  </w:rPr>
                  <w:t>Add the alert-link class to any links inside the alert box to create "matching colored links":</w:t>
                </w:r>
              </w:ins>
            </w:sdtContent>
          </w:sdt>
        </w:p>
      </w:sdtContent>
    </w:sdt>
    <w:sdt>
      <w:sdtPr>
        <w:tag w:val="goog_rdk_268"/>
        <w:id w:val="105380533"/>
      </w:sdtPr>
      <w:sdtContent>
        <w:p w:rsidR="000A729B" w:rsidRDefault="000A729B">
          <w:pPr>
            <w:shd w:val="clear" w:color="auto" w:fill="FFFFFF"/>
            <w:spacing w:before="360" w:after="360" w:line="240" w:lineRule="auto"/>
            <w:ind w:left="-300" w:right="-300"/>
            <w:rPr>
              <w:ins w:id="265" w:author="Deleted user" w:date="2021-01-22T07:14:00Z"/>
              <w:rFonts w:ascii="Consolas" w:eastAsia="Consolas" w:hAnsi="Consolas" w:cs="Consolas"/>
              <w:sz w:val="23"/>
              <w:szCs w:val="23"/>
              <w:highlight w:val="white"/>
            </w:rPr>
          </w:pPr>
          <w:sdt>
            <w:sdtPr>
              <w:tag w:val="goog_rdk_267"/>
              <w:id w:val="105380532"/>
            </w:sdtPr>
            <w:sdtContent>
              <w:ins w:id="266" w:author="Deleted user" w:date="2021-01-22T07:14:00Z">
                <w:r w:rsidR="00E46B47">
                  <w:rPr>
                    <w:rFonts w:ascii="Consolas" w:eastAsia="Consolas" w:hAnsi="Consolas" w:cs="Consolas"/>
                    <w:sz w:val="23"/>
                    <w:szCs w:val="23"/>
                    <w:highlight w:val="white"/>
                  </w:rPr>
                  <w:t xml:space="preserve">To close the alert message, add </w:t>
                </w:r>
                <w:proofErr w:type="gramStart"/>
                <w:r w:rsidR="00E46B47">
                  <w:rPr>
                    <w:rFonts w:ascii="Consolas" w:eastAsia="Consolas" w:hAnsi="Consolas" w:cs="Consolas"/>
                    <w:sz w:val="23"/>
                    <w:szCs w:val="23"/>
                    <w:highlight w:val="white"/>
                  </w:rPr>
                  <w:t>a</w:t>
                </w:r>
                <w:proofErr w:type="gramEnd"/>
                <w:r w:rsidR="00E46B47">
                  <w:rPr>
                    <w:rFonts w:ascii="Consolas" w:eastAsia="Consolas" w:hAnsi="Consolas" w:cs="Consolas"/>
                    <w:sz w:val="23"/>
                    <w:szCs w:val="23"/>
                    <w:highlight w:val="white"/>
                  </w:rPr>
                  <w:t xml:space="preserve"> .alert-dismissible class to the alert container. Then add class="close" and data-dismiss="alert" to a link or a button element (when you click on this the alert box will disappear).</w:t>
                </w:r>
              </w:ins>
            </w:sdtContent>
          </w:sdt>
        </w:p>
      </w:sdtContent>
    </w:sdt>
    <w:sdt>
      <w:sdtPr>
        <w:tag w:val="goog_rdk_270"/>
        <w:id w:val="105380535"/>
      </w:sdtPr>
      <w:sdtContent>
        <w:p w:rsidR="000A729B" w:rsidRDefault="000A729B">
          <w:pPr>
            <w:shd w:val="clear" w:color="auto" w:fill="FFFFFF"/>
            <w:spacing w:before="360" w:after="360" w:line="240" w:lineRule="auto"/>
            <w:ind w:left="-300" w:right="-300"/>
            <w:rPr>
              <w:ins w:id="267" w:author="Deleted user" w:date="2021-01-22T07:14:00Z"/>
              <w:rFonts w:ascii="Consolas" w:eastAsia="Consolas" w:hAnsi="Consolas" w:cs="Consolas"/>
              <w:sz w:val="23"/>
              <w:szCs w:val="23"/>
              <w:highlight w:val="white"/>
            </w:rPr>
          </w:pPr>
          <w:sdt>
            <w:sdtPr>
              <w:tag w:val="goog_rdk_269"/>
              <w:id w:val="105380534"/>
            </w:sdtPr>
            <w:sdtContent/>
          </w:sdt>
        </w:p>
      </w:sdtContent>
    </w:sdt>
    <w:sdt>
      <w:sdtPr>
        <w:tag w:val="goog_rdk_272"/>
        <w:id w:val="105380537"/>
      </w:sdtPr>
      <w:sdtContent>
        <w:p w:rsidR="000A729B" w:rsidRDefault="000A729B">
          <w:pPr>
            <w:shd w:val="clear" w:color="auto" w:fill="FFFFFF"/>
            <w:spacing w:before="360" w:after="360" w:line="240" w:lineRule="auto"/>
            <w:ind w:left="-300" w:right="-300"/>
            <w:rPr>
              <w:ins w:id="268" w:author="Deleted user" w:date="2021-01-22T07:14:00Z"/>
              <w:rFonts w:ascii="Consolas" w:eastAsia="Consolas" w:hAnsi="Consolas" w:cs="Consolas"/>
              <w:sz w:val="23"/>
              <w:szCs w:val="23"/>
              <w:highlight w:val="white"/>
            </w:rPr>
          </w:pPr>
          <w:sdt>
            <w:sdtPr>
              <w:tag w:val="goog_rdk_271"/>
              <w:id w:val="105380536"/>
            </w:sdtPr>
            <w:sdtContent>
              <w:ins w:id="269" w:author="Deleted user" w:date="2021-01-22T07:14:00Z">
                <w:r w:rsidR="00E46B47">
                  <w:rPr>
                    <w:rFonts w:ascii="Consolas" w:eastAsia="Consolas" w:hAnsi="Consolas" w:cs="Consolas"/>
                    <w:sz w:val="23"/>
                    <w:szCs w:val="23"/>
                    <w:highlight w:val="white"/>
                  </w:rPr>
                  <w:t>&lt;div class="alert alert-success alert-dismissible"&gt;</w:t>
                </w:r>
              </w:ins>
            </w:sdtContent>
          </w:sdt>
        </w:p>
      </w:sdtContent>
    </w:sdt>
    <w:sdt>
      <w:sdtPr>
        <w:tag w:val="goog_rdk_274"/>
        <w:id w:val="105380539"/>
      </w:sdtPr>
      <w:sdtContent>
        <w:p w:rsidR="000A729B" w:rsidRDefault="000A729B">
          <w:pPr>
            <w:shd w:val="clear" w:color="auto" w:fill="FFFFFF"/>
            <w:spacing w:before="360" w:after="360" w:line="240" w:lineRule="auto"/>
            <w:ind w:left="-300" w:right="-300"/>
            <w:rPr>
              <w:ins w:id="270" w:author="Deleted user" w:date="2021-01-22T07:14:00Z"/>
              <w:rFonts w:ascii="Consolas" w:eastAsia="Consolas" w:hAnsi="Consolas" w:cs="Consolas"/>
              <w:sz w:val="23"/>
              <w:szCs w:val="23"/>
              <w:highlight w:val="white"/>
            </w:rPr>
          </w:pPr>
          <w:sdt>
            <w:sdtPr>
              <w:tag w:val="goog_rdk_273"/>
              <w:id w:val="105380538"/>
            </w:sdtPr>
            <w:sdtContent>
              <w:ins w:id="271" w:author="Deleted user" w:date="2021-01-22T07:14:00Z">
                <w:r w:rsidR="00E46B47">
                  <w:rPr>
                    <w:rFonts w:ascii="Consolas" w:eastAsia="Consolas" w:hAnsi="Consolas" w:cs="Consolas"/>
                    <w:sz w:val="23"/>
                    <w:szCs w:val="23"/>
                    <w:highlight w:val="white"/>
                  </w:rPr>
                  <w:t xml:space="preserve">  &lt;button type="button" class="close" data-dismiss="alert"&gt;&amp;</w:t>
                </w:r>
                <w:proofErr w:type="gramStart"/>
                <w:r w:rsidR="00E46B47">
                  <w:rPr>
                    <w:rFonts w:ascii="Consolas" w:eastAsia="Consolas" w:hAnsi="Consolas" w:cs="Consolas"/>
                    <w:sz w:val="23"/>
                    <w:szCs w:val="23"/>
                    <w:highlight w:val="white"/>
                  </w:rPr>
                  <w:t>times;</w:t>
                </w:r>
                <w:proofErr w:type="gramEnd"/>
                <w:r w:rsidR="00E46B47">
                  <w:rPr>
                    <w:rFonts w:ascii="Consolas" w:eastAsia="Consolas" w:hAnsi="Consolas" w:cs="Consolas"/>
                    <w:sz w:val="23"/>
                    <w:szCs w:val="23"/>
                    <w:highlight w:val="white"/>
                  </w:rPr>
                  <w:t>&lt;/button&gt;</w:t>
                </w:r>
              </w:ins>
            </w:sdtContent>
          </w:sdt>
        </w:p>
      </w:sdtContent>
    </w:sdt>
    <w:sdt>
      <w:sdtPr>
        <w:tag w:val="goog_rdk_276"/>
        <w:id w:val="105380541"/>
      </w:sdtPr>
      <w:sdtContent>
        <w:p w:rsidR="000A729B" w:rsidRDefault="000A729B">
          <w:pPr>
            <w:shd w:val="clear" w:color="auto" w:fill="FFFFFF"/>
            <w:spacing w:before="360" w:after="360" w:line="240" w:lineRule="auto"/>
            <w:ind w:left="-300" w:right="-300"/>
            <w:rPr>
              <w:ins w:id="272" w:author="Deleted user" w:date="2021-01-22T07:14:00Z"/>
              <w:rFonts w:ascii="Consolas" w:eastAsia="Consolas" w:hAnsi="Consolas" w:cs="Consolas"/>
              <w:sz w:val="23"/>
              <w:szCs w:val="23"/>
              <w:highlight w:val="white"/>
            </w:rPr>
          </w:pPr>
          <w:sdt>
            <w:sdtPr>
              <w:tag w:val="goog_rdk_275"/>
              <w:id w:val="105380540"/>
            </w:sdtPr>
            <w:sdtContent>
              <w:ins w:id="273" w:author="Deleted user" w:date="2021-01-22T07:14:00Z">
                <w:r w:rsidR="00E46B47">
                  <w:rPr>
                    <w:rFonts w:ascii="Consolas" w:eastAsia="Consolas" w:hAnsi="Consolas" w:cs="Consolas"/>
                    <w:sz w:val="23"/>
                    <w:szCs w:val="23"/>
                    <w:highlight w:val="white"/>
                  </w:rPr>
                  <w:t xml:space="preserve">  &lt;</w:t>
                </w:r>
                <w:proofErr w:type="gramStart"/>
                <w:r w:rsidR="00E46B47">
                  <w:rPr>
                    <w:rFonts w:ascii="Consolas" w:eastAsia="Consolas" w:hAnsi="Consolas" w:cs="Consolas"/>
                    <w:sz w:val="23"/>
                    <w:szCs w:val="23"/>
                    <w:highlight w:val="white"/>
                  </w:rPr>
                  <w:t>strong&gt;</w:t>
                </w:r>
                <w:proofErr w:type="gramEnd"/>
                <w:r w:rsidR="00E46B47">
                  <w:rPr>
                    <w:rFonts w:ascii="Consolas" w:eastAsia="Consolas" w:hAnsi="Consolas" w:cs="Consolas"/>
                    <w:sz w:val="23"/>
                    <w:szCs w:val="23"/>
                    <w:highlight w:val="white"/>
                  </w:rPr>
                  <w:t>Success!&lt;/strong&gt; Indicates a successful or positive action.</w:t>
                </w:r>
              </w:ins>
            </w:sdtContent>
          </w:sdt>
        </w:p>
      </w:sdtContent>
    </w:sdt>
    <w:sdt>
      <w:sdtPr>
        <w:tag w:val="goog_rdk_278"/>
        <w:id w:val="105380543"/>
      </w:sdtPr>
      <w:sdtContent>
        <w:p w:rsidR="000A729B" w:rsidRDefault="000A729B">
          <w:pPr>
            <w:shd w:val="clear" w:color="auto" w:fill="FFFFFF"/>
            <w:spacing w:before="360" w:after="360" w:line="240" w:lineRule="auto"/>
            <w:ind w:left="-300" w:right="-300"/>
            <w:rPr>
              <w:ins w:id="274" w:author="Deleted user" w:date="2021-01-22T07:14:00Z"/>
              <w:rFonts w:ascii="Consolas" w:eastAsia="Consolas" w:hAnsi="Consolas" w:cs="Consolas"/>
              <w:sz w:val="23"/>
              <w:szCs w:val="23"/>
              <w:highlight w:val="white"/>
            </w:rPr>
          </w:pPr>
          <w:sdt>
            <w:sdtPr>
              <w:tag w:val="goog_rdk_277"/>
              <w:id w:val="105380542"/>
            </w:sdtPr>
            <w:sdtContent>
              <w:ins w:id="275" w:author="Deleted user" w:date="2021-01-22T07:14:00Z">
                <w:r w:rsidR="00E46B47">
                  <w:rPr>
                    <w:rFonts w:ascii="Consolas" w:eastAsia="Consolas" w:hAnsi="Consolas" w:cs="Consolas"/>
                    <w:sz w:val="23"/>
                    <w:szCs w:val="23"/>
                    <w:highlight w:val="white"/>
                  </w:rPr>
                  <w:t>&lt;/div&gt;</w:t>
                </w:r>
              </w:ins>
            </w:sdtContent>
          </w:sdt>
        </w:p>
      </w:sdtContent>
    </w:sdt>
    <w:sdt>
      <w:sdtPr>
        <w:tag w:val="goog_rdk_280"/>
        <w:id w:val="105380545"/>
      </w:sdtPr>
      <w:sdtContent>
        <w:p w:rsidR="000A729B" w:rsidRDefault="000A729B">
          <w:pPr>
            <w:shd w:val="clear" w:color="auto" w:fill="FFFFFF"/>
            <w:spacing w:before="280" w:line="240" w:lineRule="auto"/>
            <w:ind w:left="-709"/>
            <w:rPr>
              <w:ins w:id="276" w:author="Deleted user" w:date="2021-01-22T07:14:00Z"/>
              <w:rFonts w:ascii="Consolas" w:eastAsia="Consolas" w:hAnsi="Consolas" w:cs="Consolas"/>
              <w:sz w:val="23"/>
              <w:szCs w:val="23"/>
              <w:highlight w:val="white"/>
            </w:rPr>
          </w:pPr>
          <w:sdt>
            <w:sdtPr>
              <w:tag w:val="goog_rdk_279"/>
              <w:id w:val="105380544"/>
            </w:sdtPr>
            <w:sdtContent>
              <w:ins w:id="277" w:author="Deleted user" w:date="2021-01-22T07:14:00Z">
                <w:r w:rsidR="00E46B47">
                  <w:rPr>
                    <w:rFonts w:ascii="Consolas" w:eastAsia="Consolas" w:hAnsi="Consolas" w:cs="Consolas"/>
                    <w:sz w:val="23"/>
                    <w:szCs w:val="23"/>
                    <w:highlight w:val="white"/>
                  </w:rPr>
                  <w:t>65) Bootstrap 5 Buttons</w:t>
                </w:r>
              </w:ins>
            </w:sdtContent>
          </w:sdt>
        </w:p>
      </w:sdtContent>
    </w:sdt>
    <w:sdt>
      <w:sdtPr>
        <w:tag w:val="goog_rdk_282"/>
        <w:id w:val="105380547"/>
      </w:sdtPr>
      <w:sdtContent>
        <w:p w:rsidR="000A729B" w:rsidRDefault="000A729B">
          <w:pPr>
            <w:shd w:val="clear" w:color="auto" w:fill="FFFFFF"/>
            <w:spacing w:before="280" w:line="240" w:lineRule="auto"/>
            <w:ind w:left="-709"/>
            <w:rPr>
              <w:ins w:id="278" w:author="Deleted user" w:date="2021-01-22T07:14:00Z"/>
              <w:rFonts w:ascii="Consolas" w:eastAsia="Consolas" w:hAnsi="Consolas" w:cs="Consolas"/>
              <w:sz w:val="23"/>
              <w:szCs w:val="23"/>
              <w:highlight w:val="white"/>
            </w:rPr>
          </w:pPr>
          <w:sdt>
            <w:sdtPr>
              <w:tag w:val="goog_rdk_281"/>
              <w:id w:val="105380546"/>
            </w:sdtPr>
            <w:sdtContent>
              <w:ins w:id="279" w:author="Deleted user" w:date="2021-01-22T07:14:00Z">
                <w:r w:rsidR="00E46B47">
                  <w:rPr>
                    <w:rFonts w:ascii="Consolas" w:eastAsia="Consolas" w:hAnsi="Consolas" w:cs="Consolas"/>
                    <w:sz w:val="23"/>
                    <w:szCs w:val="23"/>
                    <w:highlight w:val="white"/>
                  </w:rPr>
                  <w:t>Bootstrap 5 provides different styles of buttons:</w:t>
                </w:r>
              </w:ins>
            </w:sdtContent>
          </w:sdt>
        </w:p>
      </w:sdtContent>
    </w:sdt>
    <w:sdt>
      <w:sdtPr>
        <w:tag w:val="goog_rdk_284"/>
        <w:id w:val="105380549"/>
      </w:sdtPr>
      <w:sdtContent>
        <w:p w:rsidR="000A729B" w:rsidRDefault="000A729B">
          <w:pPr>
            <w:shd w:val="clear" w:color="auto" w:fill="FFFFFF"/>
            <w:spacing w:before="280" w:line="240" w:lineRule="auto"/>
            <w:ind w:left="-709"/>
            <w:rPr>
              <w:ins w:id="280" w:author="Deleted user" w:date="2021-01-22T07:14:00Z"/>
              <w:rFonts w:ascii="Consolas" w:eastAsia="Consolas" w:hAnsi="Consolas" w:cs="Consolas"/>
              <w:sz w:val="23"/>
              <w:szCs w:val="23"/>
              <w:highlight w:val="white"/>
            </w:rPr>
          </w:pPr>
          <w:sdt>
            <w:sdtPr>
              <w:tag w:val="goog_rdk_283"/>
              <w:id w:val="105380548"/>
            </w:sdtPr>
            <w:sdtContent>
              <w:proofErr w:type="spellStart"/>
              <w:proofErr w:type="gramStart"/>
              <w:ins w:id="281" w:author="Deleted user" w:date="2021-01-22T07:14:00Z">
                <w:r w:rsidR="00E46B47">
                  <w:rPr>
                    <w:rFonts w:ascii="Consolas" w:eastAsia="Consolas" w:hAnsi="Consolas" w:cs="Consolas"/>
                    <w:b/>
                    <w:sz w:val="23"/>
                    <w:szCs w:val="23"/>
                    <w:highlight w:val="white"/>
                  </w:rPr>
                  <w:t>btn</w:t>
                </w:r>
                <w:proofErr w:type="spellEnd"/>
                <w:proofErr w:type="gramEnd"/>
                <w:r w:rsidR="00E46B47">
                  <w:rPr>
                    <w:rFonts w:ascii="Consolas" w:eastAsia="Consolas" w:hAnsi="Consolas" w:cs="Consolas"/>
                    <w:b/>
                    <w:sz w:val="23"/>
                    <w:szCs w:val="23"/>
                    <w:highlight w:val="white"/>
                  </w:rPr>
                  <w:t xml:space="preserve"> </w:t>
                </w:r>
                <w:proofErr w:type="spellStart"/>
                <w:r w:rsidR="00E46B47">
                  <w:rPr>
                    <w:rFonts w:ascii="Consolas" w:eastAsia="Consolas" w:hAnsi="Consolas" w:cs="Consolas"/>
                    <w:b/>
                    <w:sz w:val="23"/>
                    <w:szCs w:val="23"/>
                    <w:highlight w:val="white"/>
                  </w:rPr>
                  <w:t>btn</w:t>
                </w:r>
                <w:proofErr w:type="spellEnd"/>
                <w:r w:rsidR="00E46B47">
                  <w:rPr>
                    <w:rFonts w:ascii="Consolas" w:eastAsia="Consolas" w:hAnsi="Consolas" w:cs="Consolas"/>
                    <w:b/>
                    <w:sz w:val="23"/>
                    <w:szCs w:val="23"/>
                    <w:highlight w:val="white"/>
                  </w:rPr>
                  <w:t>-primary</w:t>
                </w:r>
                <w:r w:rsidR="00E46B47">
                  <w:rPr>
                    <w:rFonts w:ascii="Consolas" w:eastAsia="Consolas" w:hAnsi="Consolas" w:cs="Consolas"/>
                    <w:sz w:val="23"/>
                    <w:szCs w:val="23"/>
                    <w:highlight w:val="white"/>
                  </w:rPr>
                  <w:t xml:space="preserve">  with all colors</w:t>
                </w:r>
              </w:ins>
            </w:sdtContent>
          </w:sdt>
        </w:p>
      </w:sdtContent>
    </w:sdt>
    <w:sdt>
      <w:sdtPr>
        <w:tag w:val="goog_rdk_286"/>
        <w:id w:val="105380551"/>
      </w:sdtPr>
      <w:sdtContent>
        <w:p w:rsidR="000A729B" w:rsidRDefault="000A729B">
          <w:pPr>
            <w:shd w:val="clear" w:color="auto" w:fill="FFFFFF"/>
            <w:spacing w:before="280" w:line="240" w:lineRule="auto"/>
            <w:ind w:left="-709"/>
            <w:rPr>
              <w:ins w:id="282" w:author="Deleted user" w:date="2021-01-22T07:14:00Z"/>
              <w:rFonts w:ascii="Consolas" w:eastAsia="Consolas" w:hAnsi="Consolas" w:cs="Consolas"/>
              <w:sz w:val="23"/>
              <w:szCs w:val="23"/>
              <w:highlight w:val="white"/>
            </w:rPr>
          </w:pPr>
          <w:sdt>
            <w:sdtPr>
              <w:tag w:val="goog_rdk_285"/>
              <w:id w:val="105380550"/>
            </w:sdtPr>
            <w:sdtContent>
              <w:proofErr w:type="spellStart"/>
              <w:proofErr w:type="gramStart"/>
              <w:ins w:id="283" w:author="Deleted user" w:date="2021-01-22T07:14:00Z">
                <w:r w:rsidR="00E46B47">
                  <w:rPr>
                    <w:rFonts w:ascii="Consolas" w:eastAsia="Consolas" w:hAnsi="Consolas" w:cs="Consolas"/>
                    <w:b/>
                    <w:sz w:val="23"/>
                    <w:szCs w:val="23"/>
                    <w:highlight w:val="white"/>
                  </w:rPr>
                  <w:t>btn</w:t>
                </w:r>
                <w:proofErr w:type="spellEnd"/>
                <w:proofErr w:type="gramEnd"/>
                <w:r w:rsidR="00E46B47">
                  <w:rPr>
                    <w:rFonts w:ascii="Consolas" w:eastAsia="Consolas" w:hAnsi="Consolas" w:cs="Consolas"/>
                    <w:b/>
                    <w:sz w:val="23"/>
                    <w:szCs w:val="23"/>
                    <w:highlight w:val="white"/>
                  </w:rPr>
                  <w:t xml:space="preserve"> </w:t>
                </w:r>
                <w:proofErr w:type="spellStart"/>
                <w:r w:rsidR="00E46B47">
                  <w:rPr>
                    <w:rFonts w:ascii="Consolas" w:eastAsia="Consolas" w:hAnsi="Consolas" w:cs="Consolas"/>
                    <w:b/>
                    <w:sz w:val="23"/>
                    <w:szCs w:val="23"/>
                    <w:highlight w:val="white"/>
                  </w:rPr>
                  <w:t>btn</w:t>
                </w:r>
                <w:proofErr w:type="spellEnd"/>
                <w:r w:rsidR="00E46B47">
                  <w:rPr>
                    <w:rFonts w:ascii="Consolas" w:eastAsia="Consolas" w:hAnsi="Consolas" w:cs="Consolas"/>
                    <w:b/>
                    <w:sz w:val="23"/>
                    <w:szCs w:val="23"/>
                    <w:highlight w:val="white"/>
                  </w:rPr>
                  <w:t>-outline-primary</w:t>
                </w:r>
                <w:r w:rsidR="00E46B47">
                  <w:rPr>
                    <w:rFonts w:ascii="Consolas" w:eastAsia="Consolas" w:hAnsi="Consolas" w:cs="Consolas"/>
                    <w:sz w:val="23"/>
                    <w:szCs w:val="23"/>
                    <w:highlight w:val="white"/>
                  </w:rPr>
                  <w:t xml:space="preserve"> with all color</w:t>
                </w:r>
              </w:ins>
            </w:sdtContent>
          </w:sdt>
        </w:p>
      </w:sdtContent>
    </w:sdt>
    <w:bookmarkStart w:id="284" w:name="_heading=h.v4tx68vqggi5" w:colFirst="0" w:colLast="0" w:displacedByCustomXml="next"/>
    <w:bookmarkEnd w:id="284" w:displacedByCustomXml="next"/>
    <w:sdt>
      <w:sdtPr>
        <w:tag w:val="goog_rdk_288"/>
        <w:id w:val="105380553"/>
      </w:sdtPr>
      <w:sdtContent>
        <w:p w:rsidR="000A729B" w:rsidRDefault="000A729B">
          <w:pPr>
            <w:pStyle w:val="Heading2"/>
            <w:shd w:val="clear" w:color="auto" w:fill="FFFFFF"/>
            <w:spacing w:before="280" w:after="280" w:line="360" w:lineRule="auto"/>
            <w:rPr>
              <w:ins w:id="285" w:author="Deleted user" w:date="2021-01-22T07:14:00Z"/>
              <w:rFonts w:ascii="Consolas" w:eastAsia="Consolas" w:hAnsi="Consolas" w:cs="Consolas"/>
              <w:sz w:val="23"/>
              <w:szCs w:val="23"/>
              <w:highlight w:val="white"/>
            </w:rPr>
          </w:pPr>
          <w:sdt>
            <w:sdtPr>
              <w:tag w:val="goog_rdk_287"/>
              <w:id w:val="105380552"/>
            </w:sdtPr>
            <w:sdtContent>
              <w:ins w:id="286" w:author="Deleted user" w:date="2021-01-22T07:14:00Z">
                <w:r w:rsidR="00E46B47">
                  <w:rPr>
                    <w:rFonts w:ascii="Consolas" w:eastAsia="Consolas" w:hAnsi="Consolas" w:cs="Consolas"/>
                    <w:sz w:val="23"/>
                    <w:szCs w:val="23"/>
                    <w:highlight w:val="white"/>
                  </w:rPr>
                  <w:t>Button Sizes</w:t>
                </w:r>
              </w:ins>
            </w:sdtContent>
          </w:sdt>
        </w:p>
      </w:sdtContent>
    </w:sdt>
    <w:sdt>
      <w:sdtPr>
        <w:tag w:val="goog_rdk_290"/>
        <w:id w:val="105380555"/>
      </w:sdtPr>
      <w:sdtContent>
        <w:p w:rsidR="000A729B" w:rsidRDefault="000A729B">
          <w:pPr>
            <w:shd w:val="clear" w:color="auto" w:fill="FFFFFF"/>
            <w:spacing w:before="280" w:line="240" w:lineRule="auto"/>
            <w:ind w:left="-709"/>
            <w:rPr>
              <w:ins w:id="287" w:author="Deleted user" w:date="2021-01-22T07:14:00Z"/>
              <w:rFonts w:ascii="Consolas" w:eastAsia="Consolas" w:hAnsi="Consolas" w:cs="Consolas"/>
              <w:sz w:val="23"/>
              <w:szCs w:val="23"/>
              <w:highlight w:val="white"/>
            </w:rPr>
          </w:pPr>
          <w:sdt>
            <w:sdtPr>
              <w:tag w:val="goog_rdk_289"/>
              <w:id w:val="105380554"/>
            </w:sdtPr>
            <w:sdtContent>
              <w:ins w:id="288" w:author="Deleted user" w:date="2021-01-22T07:14:00Z">
                <w:r w:rsidR="00E46B47">
                  <w:rPr>
                    <w:rFonts w:ascii="Consolas" w:eastAsia="Consolas" w:hAnsi="Consolas" w:cs="Consolas"/>
                    <w:sz w:val="23"/>
                    <w:szCs w:val="23"/>
                    <w:highlight w:val="white"/>
                  </w:rPr>
                  <w:t xml:space="preserve">Use the </w:t>
                </w:r>
                <w:r w:rsidR="00E46B47">
                  <w:rPr>
                    <w:rFonts w:ascii="Consolas" w:eastAsia="Consolas" w:hAnsi="Consolas" w:cs="Consolas"/>
                    <w:b/>
                    <w:sz w:val="23"/>
                    <w:szCs w:val="23"/>
                    <w:highlight w:val="white"/>
                  </w:rPr>
                  <w:t>.</w:t>
                </w:r>
                <w:proofErr w:type="spellStart"/>
                <w:r w:rsidR="00E46B47">
                  <w:rPr>
                    <w:rFonts w:ascii="Consolas" w:eastAsia="Consolas" w:hAnsi="Consolas" w:cs="Consolas"/>
                    <w:b/>
                    <w:sz w:val="23"/>
                    <w:szCs w:val="23"/>
                    <w:highlight w:val="white"/>
                  </w:rPr>
                  <w:t>btn-lg</w:t>
                </w:r>
                <w:proofErr w:type="spellEnd"/>
                <w:r w:rsidR="00E46B47">
                  <w:rPr>
                    <w:rFonts w:ascii="Consolas" w:eastAsia="Consolas" w:hAnsi="Consolas" w:cs="Consolas"/>
                    <w:sz w:val="23"/>
                    <w:szCs w:val="23"/>
                    <w:highlight w:val="white"/>
                  </w:rPr>
                  <w:t xml:space="preserve"> class for large buttons or </w:t>
                </w:r>
                <w:r w:rsidR="00E46B47">
                  <w:rPr>
                    <w:rFonts w:ascii="Consolas" w:eastAsia="Consolas" w:hAnsi="Consolas" w:cs="Consolas"/>
                    <w:b/>
                    <w:sz w:val="23"/>
                    <w:szCs w:val="23"/>
                    <w:highlight w:val="white"/>
                  </w:rPr>
                  <w:t>.</w:t>
                </w:r>
                <w:proofErr w:type="spellStart"/>
                <w:r w:rsidR="00E46B47">
                  <w:rPr>
                    <w:rFonts w:ascii="Consolas" w:eastAsia="Consolas" w:hAnsi="Consolas" w:cs="Consolas"/>
                    <w:b/>
                    <w:sz w:val="23"/>
                    <w:szCs w:val="23"/>
                    <w:highlight w:val="white"/>
                  </w:rPr>
                  <w:t>btn-sm</w:t>
                </w:r>
                <w:proofErr w:type="spellEnd"/>
                <w:r w:rsidR="00E46B47">
                  <w:rPr>
                    <w:rFonts w:ascii="Consolas" w:eastAsia="Consolas" w:hAnsi="Consolas" w:cs="Consolas"/>
                    <w:sz w:val="23"/>
                    <w:szCs w:val="23"/>
                    <w:highlight w:val="white"/>
                  </w:rPr>
                  <w:t xml:space="preserve"> class for small buttons:</w:t>
                </w:r>
              </w:ins>
            </w:sdtContent>
          </w:sdt>
        </w:p>
      </w:sdtContent>
    </w:sdt>
    <w:bookmarkStart w:id="289" w:name="_heading=h.xidvvr1i0bhg" w:colFirst="0" w:colLast="0" w:displacedByCustomXml="next"/>
    <w:bookmarkEnd w:id="289" w:displacedByCustomXml="next"/>
    <w:sdt>
      <w:sdtPr>
        <w:tag w:val="goog_rdk_292"/>
        <w:id w:val="105380557"/>
      </w:sdtPr>
      <w:sdtContent>
        <w:p w:rsidR="000A729B" w:rsidRDefault="000A729B">
          <w:pPr>
            <w:pStyle w:val="Heading2"/>
            <w:shd w:val="clear" w:color="auto" w:fill="FFFFFF"/>
            <w:spacing w:before="280" w:after="280" w:line="360" w:lineRule="auto"/>
            <w:rPr>
              <w:ins w:id="290" w:author="Deleted user" w:date="2021-01-22T07:14:00Z"/>
              <w:rFonts w:ascii="Consolas" w:eastAsia="Consolas" w:hAnsi="Consolas" w:cs="Consolas"/>
              <w:sz w:val="23"/>
              <w:szCs w:val="23"/>
              <w:highlight w:val="white"/>
            </w:rPr>
          </w:pPr>
          <w:sdt>
            <w:sdtPr>
              <w:tag w:val="goog_rdk_291"/>
              <w:id w:val="105380556"/>
            </w:sdtPr>
            <w:sdtContent>
              <w:ins w:id="291" w:author="Deleted user" w:date="2021-01-22T07:14:00Z">
                <w:r w:rsidR="00E46B47">
                  <w:rPr>
                    <w:rFonts w:ascii="Consolas" w:eastAsia="Consolas" w:hAnsi="Consolas" w:cs="Consolas"/>
                    <w:sz w:val="23"/>
                    <w:szCs w:val="23"/>
                    <w:highlight w:val="white"/>
                  </w:rPr>
                  <w:t>Block Level Buttons</w:t>
                </w:r>
              </w:ins>
            </w:sdtContent>
          </w:sdt>
        </w:p>
      </w:sdtContent>
    </w:sdt>
    <w:sdt>
      <w:sdtPr>
        <w:tag w:val="goog_rdk_294"/>
        <w:id w:val="105380559"/>
      </w:sdtPr>
      <w:sdtContent>
        <w:p w:rsidR="000A729B" w:rsidRDefault="000A729B">
          <w:pPr>
            <w:shd w:val="clear" w:color="auto" w:fill="FFFFFF"/>
            <w:spacing w:before="280" w:after="280" w:line="240" w:lineRule="auto"/>
            <w:rPr>
              <w:ins w:id="292" w:author="Deleted user" w:date="2021-01-22T07:14:00Z"/>
              <w:rFonts w:ascii="Consolas" w:eastAsia="Consolas" w:hAnsi="Consolas" w:cs="Consolas"/>
              <w:sz w:val="23"/>
              <w:szCs w:val="23"/>
              <w:highlight w:val="white"/>
            </w:rPr>
          </w:pPr>
          <w:sdt>
            <w:sdtPr>
              <w:tag w:val="goog_rdk_293"/>
              <w:id w:val="105380558"/>
            </w:sdtPr>
            <w:sdtContent>
              <w:ins w:id="293" w:author="Deleted user" w:date="2021-01-22T07:14:00Z">
                <w:r w:rsidR="00E46B47">
                  <w:rPr>
                    <w:rFonts w:ascii="Consolas" w:eastAsia="Consolas" w:hAnsi="Consolas" w:cs="Consolas"/>
                    <w:sz w:val="23"/>
                    <w:szCs w:val="23"/>
                    <w:highlight w:val="white"/>
                  </w:rPr>
                  <w:t>Add class .</w:t>
                </w:r>
                <w:proofErr w:type="spellStart"/>
                <w:r w:rsidR="00E46B47">
                  <w:rPr>
                    <w:rFonts w:ascii="Consolas" w:eastAsia="Consolas" w:hAnsi="Consolas" w:cs="Consolas"/>
                    <w:sz w:val="23"/>
                    <w:szCs w:val="23"/>
                    <w:highlight w:val="white"/>
                  </w:rPr>
                  <w:t>btn</w:t>
                </w:r>
                <w:proofErr w:type="spellEnd"/>
                <w:r w:rsidR="00E46B47">
                  <w:rPr>
                    <w:rFonts w:ascii="Consolas" w:eastAsia="Consolas" w:hAnsi="Consolas" w:cs="Consolas"/>
                    <w:sz w:val="23"/>
                    <w:szCs w:val="23"/>
                    <w:highlight w:val="white"/>
                  </w:rPr>
                  <w:t>-block to create a block level button that spans the entire width of the parent element.</w:t>
                </w:r>
              </w:ins>
            </w:sdtContent>
          </w:sdt>
        </w:p>
      </w:sdtContent>
    </w:sdt>
    <w:sdt>
      <w:sdtPr>
        <w:tag w:val="goog_rdk_296"/>
        <w:id w:val="105380561"/>
      </w:sdtPr>
      <w:sdtContent>
        <w:p w:rsidR="000A729B" w:rsidRDefault="000A729B">
          <w:pPr>
            <w:shd w:val="clear" w:color="auto" w:fill="FFFFFF"/>
            <w:spacing w:line="360" w:lineRule="auto"/>
            <w:rPr>
              <w:ins w:id="294" w:author="Deleted user" w:date="2021-01-22T07:14:00Z"/>
              <w:rFonts w:ascii="Consolas" w:eastAsia="Consolas" w:hAnsi="Consolas" w:cs="Consolas"/>
              <w:sz w:val="23"/>
              <w:szCs w:val="23"/>
              <w:highlight w:val="white"/>
            </w:rPr>
          </w:pPr>
          <w:sdt>
            <w:sdtPr>
              <w:tag w:val="goog_rdk_295"/>
              <w:id w:val="105380560"/>
            </w:sdtPr>
            <w:sdtContent>
              <w:ins w:id="295" w:author="Deleted user" w:date="2021-01-22T07:14:00Z">
                <w:r w:rsidR="00E46B47">
                  <w:rPr>
                    <w:rFonts w:ascii="Consolas" w:eastAsia="Consolas" w:hAnsi="Consolas" w:cs="Consolas"/>
                    <w:sz w:val="23"/>
                    <w:szCs w:val="23"/>
                    <w:highlight w:val="white"/>
                  </w:rPr>
                  <w:t>Full-Width Button</w:t>
                </w:r>
              </w:ins>
            </w:sdtContent>
          </w:sdt>
        </w:p>
      </w:sdtContent>
    </w:sdt>
    <w:bookmarkStart w:id="296" w:name="_heading=h.w1bbynuylka1" w:colFirst="0" w:colLast="0" w:displacedByCustomXml="next"/>
    <w:bookmarkEnd w:id="296" w:displacedByCustomXml="next"/>
    <w:sdt>
      <w:sdtPr>
        <w:tag w:val="goog_rdk_298"/>
        <w:id w:val="105380563"/>
      </w:sdtPr>
      <w:sdtContent>
        <w:p w:rsidR="000A729B" w:rsidRDefault="000A729B">
          <w:pPr>
            <w:pStyle w:val="Heading2"/>
            <w:shd w:val="clear" w:color="auto" w:fill="FFFFFF"/>
            <w:spacing w:before="280" w:after="280" w:line="360" w:lineRule="auto"/>
            <w:rPr>
              <w:ins w:id="297" w:author="Deleted user" w:date="2021-01-22T07:14:00Z"/>
              <w:rFonts w:ascii="Consolas" w:eastAsia="Consolas" w:hAnsi="Consolas" w:cs="Consolas"/>
              <w:sz w:val="23"/>
              <w:szCs w:val="23"/>
              <w:highlight w:val="white"/>
            </w:rPr>
          </w:pPr>
          <w:sdt>
            <w:sdtPr>
              <w:tag w:val="goog_rdk_297"/>
              <w:id w:val="105380562"/>
            </w:sdtPr>
            <w:sdtContent>
              <w:ins w:id="298" w:author="Deleted user" w:date="2021-01-22T07:14:00Z">
                <w:r w:rsidR="00E46B47">
                  <w:rPr>
                    <w:rFonts w:ascii="Consolas" w:eastAsia="Consolas" w:hAnsi="Consolas" w:cs="Consolas"/>
                    <w:sz w:val="23"/>
                    <w:szCs w:val="23"/>
                    <w:highlight w:val="white"/>
                  </w:rPr>
                  <w:t>Active/Disabled Buttons</w:t>
                </w:r>
              </w:ins>
            </w:sdtContent>
          </w:sdt>
        </w:p>
      </w:sdtContent>
    </w:sdt>
    <w:sdt>
      <w:sdtPr>
        <w:tag w:val="goog_rdk_300"/>
        <w:id w:val="105380565"/>
      </w:sdtPr>
      <w:sdtContent>
        <w:p w:rsidR="000A729B" w:rsidRDefault="000A729B">
          <w:pPr>
            <w:shd w:val="clear" w:color="auto" w:fill="FFFFFF"/>
            <w:spacing w:before="280" w:after="280" w:line="240" w:lineRule="auto"/>
            <w:rPr>
              <w:ins w:id="299" w:author="Deleted user" w:date="2021-01-22T07:14:00Z"/>
              <w:rFonts w:ascii="Consolas" w:eastAsia="Consolas" w:hAnsi="Consolas" w:cs="Consolas"/>
              <w:sz w:val="23"/>
              <w:szCs w:val="23"/>
              <w:highlight w:val="white"/>
            </w:rPr>
          </w:pPr>
          <w:sdt>
            <w:sdtPr>
              <w:tag w:val="goog_rdk_299"/>
              <w:id w:val="105380564"/>
            </w:sdtPr>
            <w:sdtContent>
              <w:ins w:id="300" w:author="Deleted user" w:date="2021-01-22T07:14:00Z">
                <w:r w:rsidR="00E46B47">
                  <w:rPr>
                    <w:rFonts w:ascii="Consolas" w:eastAsia="Consolas" w:hAnsi="Consolas" w:cs="Consolas"/>
                    <w:sz w:val="23"/>
                    <w:szCs w:val="23"/>
                    <w:highlight w:val="white"/>
                  </w:rPr>
                  <w:t>A button can be set to an active (appear pressed) or a disabled (</w:t>
                </w:r>
                <w:proofErr w:type="spellStart"/>
                <w:r w:rsidR="00E46B47">
                  <w:rPr>
                    <w:rFonts w:ascii="Consolas" w:eastAsia="Consolas" w:hAnsi="Consolas" w:cs="Consolas"/>
                    <w:sz w:val="23"/>
                    <w:szCs w:val="23"/>
                    <w:highlight w:val="white"/>
                  </w:rPr>
                  <w:t>unclickable</w:t>
                </w:r>
                <w:proofErr w:type="spellEnd"/>
                <w:r w:rsidR="00E46B47">
                  <w:rPr>
                    <w:rFonts w:ascii="Consolas" w:eastAsia="Consolas" w:hAnsi="Consolas" w:cs="Consolas"/>
                    <w:sz w:val="23"/>
                    <w:szCs w:val="23"/>
                    <w:highlight w:val="white"/>
                  </w:rPr>
                  <w:t>) state: .</w:t>
                </w:r>
                <w:proofErr w:type="gramStart"/>
                <w:r w:rsidR="00E46B47">
                  <w:rPr>
                    <w:rFonts w:ascii="Consolas" w:eastAsia="Consolas" w:hAnsi="Consolas" w:cs="Consolas"/>
                    <w:sz w:val="23"/>
                    <w:szCs w:val="23"/>
                    <w:highlight w:val="white"/>
                  </w:rPr>
                  <w:t>active  .</w:t>
                </w:r>
                <w:proofErr w:type="gramEnd"/>
                <w:r w:rsidR="00E46B47">
                  <w:rPr>
                    <w:rFonts w:ascii="Consolas" w:eastAsia="Consolas" w:hAnsi="Consolas" w:cs="Consolas"/>
                    <w:sz w:val="23"/>
                    <w:szCs w:val="23"/>
                    <w:highlight w:val="white"/>
                  </w:rPr>
                  <w:t xml:space="preserve">disabled </w:t>
                </w:r>
              </w:ins>
            </w:sdtContent>
          </w:sdt>
        </w:p>
      </w:sdtContent>
    </w:sdt>
    <w:bookmarkStart w:id="301" w:name="_heading=h.v5z9n9xed3a2" w:colFirst="0" w:colLast="0" w:displacedByCustomXml="next"/>
    <w:bookmarkEnd w:id="301" w:displacedByCustomXml="next"/>
    <w:sdt>
      <w:sdtPr>
        <w:tag w:val="goog_rdk_302"/>
        <w:id w:val="105380567"/>
      </w:sdtPr>
      <w:sdtContent>
        <w:p w:rsidR="000A729B" w:rsidRDefault="000A729B">
          <w:pPr>
            <w:pStyle w:val="Heading1"/>
            <w:keepNext w:val="0"/>
            <w:keepLines w:val="0"/>
            <w:shd w:val="clear" w:color="auto" w:fill="FFFFFF"/>
            <w:spacing w:before="160" w:after="160" w:line="360" w:lineRule="auto"/>
            <w:rPr>
              <w:ins w:id="302" w:author="Deleted user" w:date="2021-01-22T07:14:00Z"/>
              <w:rFonts w:ascii="Consolas" w:eastAsia="Consolas" w:hAnsi="Consolas" w:cs="Consolas"/>
              <w:sz w:val="23"/>
              <w:szCs w:val="23"/>
              <w:highlight w:val="white"/>
            </w:rPr>
          </w:pPr>
          <w:sdt>
            <w:sdtPr>
              <w:tag w:val="goog_rdk_301"/>
              <w:id w:val="105380566"/>
            </w:sdtPr>
            <w:sdtContent>
              <w:ins w:id="303" w:author="Deleted user" w:date="2021-01-22T07:14:00Z">
                <w:r w:rsidR="00E46B47">
                  <w:rPr>
                    <w:rFonts w:ascii="Consolas" w:eastAsia="Consolas" w:hAnsi="Consolas" w:cs="Consolas"/>
                    <w:sz w:val="23"/>
                    <w:szCs w:val="23"/>
                    <w:highlight w:val="white"/>
                  </w:rPr>
                  <w:t>Bootstrap 4 Button Groups</w:t>
                </w:r>
              </w:ins>
            </w:sdtContent>
          </w:sdt>
        </w:p>
      </w:sdtContent>
    </w:sdt>
    <w:sdt>
      <w:sdtPr>
        <w:tag w:val="goog_rdk_304"/>
        <w:id w:val="105380569"/>
      </w:sdtPr>
      <w:sdtContent>
        <w:p w:rsidR="000A729B" w:rsidRDefault="000A729B">
          <w:pPr>
            <w:shd w:val="clear" w:color="auto" w:fill="FFFFFF"/>
            <w:spacing w:before="280" w:after="280" w:line="240" w:lineRule="auto"/>
            <w:rPr>
              <w:ins w:id="304" w:author="Deleted user" w:date="2021-01-22T07:14:00Z"/>
              <w:rFonts w:ascii="Consolas" w:eastAsia="Consolas" w:hAnsi="Consolas" w:cs="Consolas"/>
              <w:sz w:val="23"/>
              <w:szCs w:val="23"/>
              <w:highlight w:val="white"/>
            </w:rPr>
          </w:pPr>
          <w:sdt>
            <w:sdtPr>
              <w:tag w:val="goog_rdk_303"/>
              <w:id w:val="105380568"/>
            </w:sdtPr>
            <w:sdtContent>
              <w:ins w:id="305" w:author="Deleted user" w:date="2021-01-22T07:14:00Z">
                <w:r w:rsidR="00E46B47">
                  <w:rPr>
                    <w:rFonts w:ascii="Consolas" w:eastAsia="Consolas" w:hAnsi="Consolas" w:cs="Consolas"/>
                    <w:sz w:val="23"/>
                    <w:szCs w:val="23"/>
                    <w:highlight w:val="white"/>
                  </w:rPr>
                  <w:t>Use a &lt;div&gt; element with class .</w:t>
                </w:r>
                <w:proofErr w:type="spellStart"/>
                <w:r w:rsidR="00E46B47">
                  <w:rPr>
                    <w:rFonts w:ascii="Consolas" w:eastAsia="Consolas" w:hAnsi="Consolas" w:cs="Consolas"/>
                    <w:sz w:val="23"/>
                    <w:szCs w:val="23"/>
                    <w:highlight w:val="white"/>
                  </w:rPr>
                  <w:t>btn</w:t>
                </w:r>
                <w:proofErr w:type="spellEnd"/>
                <w:r w:rsidR="00E46B47">
                  <w:rPr>
                    <w:rFonts w:ascii="Consolas" w:eastAsia="Consolas" w:hAnsi="Consolas" w:cs="Consolas"/>
                    <w:sz w:val="23"/>
                    <w:szCs w:val="23"/>
                    <w:highlight w:val="white"/>
                  </w:rPr>
                  <w:t>-group to create a button group:</w:t>
                </w:r>
              </w:ins>
            </w:sdtContent>
          </w:sdt>
        </w:p>
      </w:sdtContent>
    </w:sdt>
    <w:bookmarkStart w:id="306" w:name="_heading=h.hetsn3o37rqv" w:colFirst="0" w:colLast="0" w:displacedByCustomXml="next"/>
    <w:bookmarkEnd w:id="306" w:displacedByCustomXml="next"/>
    <w:sdt>
      <w:sdtPr>
        <w:tag w:val="goog_rdk_306"/>
        <w:id w:val="105380571"/>
      </w:sdtPr>
      <w:sdtContent>
        <w:p w:rsidR="000A729B" w:rsidRDefault="000A729B">
          <w:pPr>
            <w:pStyle w:val="Heading2"/>
            <w:shd w:val="clear" w:color="auto" w:fill="FFFFFF"/>
            <w:spacing w:before="280" w:after="280" w:line="360" w:lineRule="auto"/>
            <w:rPr>
              <w:ins w:id="307" w:author="Deleted user" w:date="2021-01-22T07:14:00Z"/>
              <w:rFonts w:ascii="Consolas" w:eastAsia="Consolas" w:hAnsi="Consolas" w:cs="Consolas"/>
              <w:sz w:val="23"/>
              <w:szCs w:val="23"/>
              <w:highlight w:val="white"/>
            </w:rPr>
          </w:pPr>
          <w:sdt>
            <w:sdtPr>
              <w:tag w:val="goog_rdk_305"/>
              <w:id w:val="105380570"/>
            </w:sdtPr>
            <w:sdtContent>
              <w:ins w:id="308" w:author="Deleted user" w:date="2021-01-22T07:14:00Z">
                <w:r w:rsidR="00E46B47">
                  <w:rPr>
                    <w:rFonts w:ascii="Consolas" w:eastAsia="Consolas" w:hAnsi="Consolas" w:cs="Consolas"/>
                    <w:sz w:val="23"/>
                    <w:szCs w:val="23"/>
                    <w:highlight w:val="white"/>
                  </w:rPr>
                  <w:t>Vertical Button Groups</w:t>
                </w:r>
              </w:ins>
            </w:sdtContent>
          </w:sdt>
        </w:p>
      </w:sdtContent>
    </w:sdt>
    <w:sdt>
      <w:sdtPr>
        <w:tag w:val="goog_rdk_308"/>
        <w:id w:val="105380573"/>
      </w:sdtPr>
      <w:sdtContent>
        <w:p w:rsidR="000A729B" w:rsidRDefault="000A729B">
          <w:pPr>
            <w:shd w:val="clear" w:color="auto" w:fill="FFFFFF"/>
            <w:spacing w:before="280" w:after="280" w:line="240" w:lineRule="auto"/>
            <w:rPr>
              <w:ins w:id="309" w:author="Deleted user" w:date="2021-01-22T07:14:00Z"/>
              <w:rFonts w:ascii="Consolas" w:eastAsia="Consolas" w:hAnsi="Consolas" w:cs="Consolas"/>
              <w:sz w:val="23"/>
              <w:szCs w:val="23"/>
              <w:highlight w:val="white"/>
            </w:rPr>
          </w:pPr>
          <w:sdt>
            <w:sdtPr>
              <w:tag w:val="goog_rdk_307"/>
              <w:id w:val="105380572"/>
            </w:sdtPr>
            <w:sdtContent>
              <w:ins w:id="310" w:author="Deleted user" w:date="2021-01-22T07:14:00Z">
                <w:r w:rsidR="00E46B47">
                  <w:rPr>
                    <w:rFonts w:ascii="Consolas" w:eastAsia="Consolas" w:hAnsi="Consolas" w:cs="Consolas"/>
                    <w:sz w:val="23"/>
                    <w:szCs w:val="23"/>
                    <w:highlight w:val="white"/>
                  </w:rPr>
                  <w:t>Use the class .</w:t>
                </w:r>
                <w:proofErr w:type="spellStart"/>
                <w:r w:rsidR="00E46B47">
                  <w:rPr>
                    <w:rFonts w:ascii="Consolas" w:eastAsia="Consolas" w:hAnsi="Consolas" w:cs="Consolas"/>
                    <w:sz w:val="23"/>
                    <w:szCs w:val="23"/>
                    <w:highlight w:val="white"/>
                  </w:rPr>
                  <w:t>btn</w:t>
                </w:r>
                <w:proofErr w:type="spellEnd"/>
                <w:r w:rsidR="00E46B47">
                  <w:rPr>
                    <w:rFonts w:ascii="Consolas" w:eastAsia="Consolas" w:hAnsi="Consolas" w:cs="Consolas"/>
                    <w:sz w:val="23"/>
                    <w:szCs w:val="23"/>
                    <w:highlight w:val="white"/>
                  </w:rPr>
                  <w:t>-group-vertical to create a vertical button group:</w:t>
                </w:r>
              </w:ins>
            </w:sdtContent>
          </w:sdt>
        </w:p>
      </w:sdtContent>
    </w:sdt>
    <w:sdt>
      <w:sdtPr>
        <w:tag w:val="goog_rdk_310"/>
        <w:id w:val="105380575"/>
      </w:sdtPr>
      <w:sdtContent>
        <w:p w:rsidR="000A729B" w:rsidRDefault="000A729B">
          <w:pPr>
            <w:shd w:val="clear" w:color="auto" w:fill="FFFFFF"/>
            <w:spacing w:before="280" w:line="240" w:lineRule="auto"/>
            <w:ind w:left="-709"/>
            <w:rPr>
              <w:ins w:id="311" w:author="Deleted user" w:date="2021-01-22T07:14:00Z"/>
              <w:rFonts w:ascii="Consolas" w:eastAsia="Consolas" w:hAnsi="Consolas" w:cs="Consolas"/>
              <w:b/>
              <w:sz w:val="23"/>
              <w:szCs w:val="23"/>
              <w:highlight w:val="white"/>
            </w:rPr>
          </w:pPr>
          <w:sdt>
            <w:sdtPr>
              <w:tag w:val="goog_rdk_309"/>
              <w:id w:val="105380574"/>
            </w:sdtPr>
            <w:sdtContent>
              <w:ins w:id="312" w:author="Deleted user" w:date="2021-01-22T07:14:00Z">
                <w:r w:rsidR="00E46B47">
                  <w:rPr>
                    <w:rFonts w:ascii="Consolas" w:eastAsia="Consolas" w:hAnsi="Consolas" w:cs="Consolas"/>
                    <w:sz w:val="23"/>
                    <w:szCs w:val="23"/>
                    <w:highlight w:val="white"/>
                  </w:rPr>
                  <w:t>66) Bootstrap 5</w:t>
                </w:r>
                <w:r w:rsidR="00E46B47">
                  <w:rPr>
                    <w:rFonts w:ascii="Consolas" w:eastAsia="Consolas" w:hAnsi="Consolas" w:cs="Consolas"/>
                    <w:b/>
                    <w:sz w:val="23"/>
                    <w:szCs w:val="23"/>
                    <w:highlight w:val="white"/>
                  </w:rPr>
                  <w:t xml:space="preserve"> Badges/ Progress Bar / Spinner</w:t>
                </w:r>
              </w:ins>
            </w:sdtContent>
          </w:sdt>
        </w:p>
      </w:sdtContent>
    </w:sdt>
    <w:sdt>
      <w:sdtPr>
        <w:tag w:val="goog_rdk_312"/>
        <w:id w:val="105380577"/>
      </w:sdtPr>
      <w:sdtContent>
        <w:p w:rsidR="000A729B" w:rsidRDefault="000A729B">
          <w:pPr>
            <w:shd w:val="clear" w:color="auto" w:fill="FFFFFF"/>
            <w:spacing w:before="280" w:line="240" w:lineRule="auto"/>
            <w:ind w:left="-709"/>
            <w:rPr>
              <w:ins w:id="313" w:author="Deleted user" w:date="2021-01-22T07:14:00Z"/>
              <w:rFonts w:ascii="Consolas" w:eastAsia="Consolas" w:hAnsi="Consolas" w:cs="Consolas"/>
              <w:sz w:val="23"/>
              <w:szCs w:val="23"/>
              <w:highlight w:val="white"/>
            </w:rPr>
          </w:pPr>
          <w:sdt>
            <w:sdtPr>
              <w:tag w:val="goog_rdk_311"/>
              <w:id w:val="105380576"/>
            </w:sdtPr>
            <w:sdtContent>
              <w:ins w:id="314" w:author="Deleted user" w:date="2021-01-22T07:14:00Z">
                <w:r w:rsidR="00E46B47">
                  <w:rPr>
                    <w:rFonts w:ascii="Consolas" w:eastAsia="Consolas" w:hAnsi="Consolas" w:cs="Consolas"/>
                    <w:sz w:val="23"/>
                    <w:szCs w:val="23"/>
                    <w:highlight w:val="white"/>
                  </w:rPr>
                  <w:t>Badges are used to add additional information to any content. Use the .badge class together with a contextual class (like .badge-secondary) within &lt;span&gt; elements to create rectangular badges. Note that badges scale to match the size of the parent element (if any):</w:t>
                </w:r>
              </w:ins>
            </w:sdtContent>
          </w:sdt>
        </w:p>
      </w:sdtContent>
    </w:sdt>
    <w:sdt>
      <w:sdtPr>
        <w:tag w:val="goog_rdk_314"/>
        <w:id w:val="105380579"/>
      </w:sdtPr>
      <w:sdtContent>
        <w:p w:rsidR="000A729B" w:rsidRDefault="000A729B">
          <w:pPr>
            <w:shd w:val="clear" w:color="auto" w:fill="FFFFFF"/>
            <w:spacing w:before="280" w:line="240" w:lineRule="auto"/>
            <w:ind w:left="-709"/>
            <w:rPr>
              <w:ins w:id="315" w:author="Deleted user" w:date="2021-01-22T07:14:00Z"/>
              <w:rFonts w:ascii="Consolas" w:eastAsia="Consolas" w:hAnsi="Consolas" w:cs="Consolas"/>
              <w:sz w:val="23"/>
              <w:szCs w:val="23"/>
              <w:highlight w:val="white"/>
            </w:rPr>
          </w:pPr>
          <w:sdt>
            <w:sdtPr>
              <w:tag w:val="goog_rdk_313"/>
              <w:id w:val="105380578"/>
            </w:sdtPr>
            <w:sdtContent>
              <w:ins w:id="316" w:author="Deleted user" w:date="2021-01-22T07:14:00Z">
                <w:r w:rsidR="00E46B47">
                  <w:rPr>
                    <w:rFonts w:ascii="Consolas" w:eastAsia="Consolas" w:hAnsi="Consolas" w:cs="Consolas"/>
                    <w:sz w:val="23"/>
                    <w:szCs w:val="23"/>
                    <w:highlight w:val="white"/>
                  </w:rPr>
                  <w:t>&lt;span class="badge badge-secondary"&gt;New&lt;/span&gt;</w:t>
                </w:r>
              </w:ins>
            </w:sdtContent>
          </w:sdt>
        </w:p>
      </w:sdtContent>
    </w:sdt>
    <w:sdt>
      <w:sdtPr>
        <w:tag w:val="goog_rdk_316"/>
        <w:id w:val="105380581"/>
      </w:sdtPr>
      <w:sdtContent>
        <w:p w:rsidR="000A729B" w:rsidRDefault="000A729B">
          <w:pPr>
            <w:shd w:val="clear" w:color="auto" w:fill="FFFFFF"/>
            <w:spacing w:before="280" w:line="240" w:lineRule="auto"/>
            <w:ind w:left="-709"/>
            <w:rPr>
              <w:ins w:id="317" w:author="Deleted user" w:date="2021-01-22T07:14:00Z"/>
              <w:rFonts w:ascii="Consolas" w:eastAsia="Consolas" w:hAnsi="Consolas" w:cs="Consolas"/>
              <w:sz w:val="23"/>
              <w:szCs w:val="23"/>
              <w:highlight w:val="white"/>
            </w:rPr>
          </w:pPr>
          <w:sdt>
            <w:sdtPr>
              <w:tag w:val="goog_rdk_315"/>
              <w:id w:val="105380580"/>
            </w:sdtPr>
            <w:sdtContent>
              <w:ins w:id="318" w:author="Deleted user" w:date="2021-01-22T07:14:00Z">
                <w:r w:rsidR="00E46B47">
                  <w:rPr>
                    <w:rFonts w:ascii="Consolas" w:eastAsia="Consolas" w:hAnsi="Consolas" w:cs="Consolas"/>
                    <w:sz w:val="23"/>
                    <w:szCs w:val="23"/>
                    <w:highlight w:val="white"/>
                  </w:rPr>
                  <w:t>Use the .badge-pill class to make the badges more round:</w:t>
                </w:r>
              </w:ins>
            </w:sdtContent>
          </w:sdt>
        </w:p>
      </w:sdtContent>
    </w:sdt>
    <w:bookmarkStart w:id="319" w:name="_heading=h.5qwhk615k4ki" w:colFirst="0" w:colLast="0" w:displacedByCustomXml="next"/>
    <w:bookmarkEnd w:id="319" w:displacedByCustomXml="next"/>
    <w:sdt>
      <w:sdtPr>
        <w:tag w:val="goog_rdk_318"/>
        <w:id w:val="105380583"/>
      </w:sdtPr>
      <w:sdtContent>
        <w:p w:rsidR="000A729B" w:rsidRDefault="000A729B">
          <w:pPr>
            <w:pStyle w:val="Heading2"/>
            <w:shd w:val="clear" w:color="auto" w:fill="FFFFFF"/>
            <w:spacing w:before="280" w:after="280" w:line="360" w:lineRule="auto"/>
            <w:rPr>
              <w:ins w:id="320" w:author="Deleted user" w:date="2021-01-22T07:14:00Z"/>
              <w:rFonts w:ascii="Consolas" w:eastAsia="Consolas" w:hAnsi="Consolas" w:cs="Consolas"/>
              <w:sz w:val="23"/>
              <w:szCs w:val="23"/>
              <w:highlight w:val="white"/>
            </w:rPr>
          </w:pPr>
          <w:sdt>
            <w:sdtPr>
              <w:tag w:val="goog_rdk_317"/>
              <w:id w:val="105380582"/>
            </w:sdtPr>
            <w:sdtContent>
              <w:ins w:id="321" w:author="Deleted user" w:date="2021-01-22T07:14:00Z">
                <w:r w:rsidR="00E46B47">
                  <w:rPr>
                    <w:rFonts w:ascii="Consolas" w:eastAsia="Consolas" w:hAnsi="Consolas" w:cs="Consolas"/>
                    <w:sz w:val="23"/>
                    <w:szCs w:val="23"/>
                    <w:highlight w:val="white"/>
                  </w:rPr>
                  <w:t>Basic Progress Bar</w:t>
                </w:r>
              </w:ins>
            </w:sdtContent>
          </w:sdt>
        </w:p>
      </w:sdtContent>
    </w:sdt>
    <w:sdt>
      <w:sdtPr>
        <w:tag w:val="goog_rdk_320"/>
        <w:id w:val="105380585"/>
      </w:sdtPr>
      <w:sdtContent>
        <w:p w:rsidR="000A729B" w:rsidRDefault="000A729B">
          <w:pPr>
            <w:shd w:val="clear" w:color="auto" w:fill="FFFFFF"/>
            <w:spacing w:before="280" w:after="280" w:line="240" w:lineRule="auto"/>
            <w:rPr>
              <w:ins w:id="322" w:author="Deleted user" w:date="2021-01-22T07:14:00Z"/>
              <w:rFonts w:ascii="Consolas" w:eastAsia="Consolas" w:hAnsi="Consolas" w:cs="Consolas"/>
              <w:sz w:val="23"/>
              <w:szCs w:val="23"/>
              <w:highlight w:val="white"/>
            </w:rPr>
          </w:pPr>
          <w:sdt>
            <w:sdtPr>
              <w:tag w:val="goog_rdk_319"/>
              <w:id w:val="105380584"/>
            </w:sdtPr>
            <w:sdtContent>
              <w:ins w:id="323" w:author="Deleted user" w:date="2021-01-22T07:14:00Z">
                <w:r w:rsidR="00E46B47">
                  <w:rPr>
                    <w:rFonts w:ascii="Consolas" w:eastAsia="Consolas" w:hAnsi="Consolas" w:cs="Consolas"/>
                    <w:sz w:val="23"/>
                    <w:szCs w:val="23"/>
                    <w:highlight w:val="white"/>
                  </w:rPr>
                  <w:t>A progress bar can be used to show a user how far along he/she is in a process.</w:t>
                </w:r>
              </w:ins>
            </w:sdtContent>
          </w:sdt>
        </w:p>
      </w:sdtContent>
    </w:sdt>
    <w:sdt>
      <w:sdtPr>
        <w:tag w:val="goog_rdk_322"/>
        <w:id w:val="105380587"/>
      </w:sdtPr>
      <w:sdtContent>
        <w:p w:rsidR="000A729B" w:rsidRDefault="000A729B">
          <w:pPr>
            <w:shd w:val="clear" w:color="auto" w:fill="FFFFFF"/>
            <w:spacing w:before="280" w:line="240" w:lineRule="auto"/>
            <w:ind w:left="-709"/>
            <w:rPr>
              <w:ins w:id="324" w:author="Deleted user" w:date="2021-01-22T07:14:00Z"/>
              <w:rFonts w:ascii="Consolas" w:eastAsia="Consolas" w:hAnsi="Consolas" w:cs="Consolas"/>
              <w:sz w:val="23"/>
              <w:szCs w:val="23"/>
              <w:highlight w:val="white"/>
            </w:rPr>
          </w:pPr>
          <w:sdt>
            <w:sdtPr>
              <w:tag w:val="goog_rdk_321"/>
              <w:id w:val="105380586"/>
            </w:sdtPr>
            <w:sdtContent>
              <w:ins w:id="325" w:author="Deleted user" w:date="2021-01-22T07:14:00Z">
                <w:r w:rsidR="00E46B47">
                  <w:rPr>
                    <w:rFonts w:ascii="Consolas" w:eastAsia="Consolas" w:hAnsi="Consolas" w:cs="Consolas"/>
                    <w:sz w:val="23"/>
                    <w:szCs w:val="23"/>
                    <w:highlight w:val="white"/>
                  </w:rPr>
                  <w:t>To create a default progress bar, add a .progress class to a container element and add the .progress-bar class to its child element. Use the CSS width property to set the width of the progress bar:</w:t>
                </w:r>
              </w:ins>
            </w:sdtContent>
          </w:sdt>
        </w:p>
      </w:sdtContent>
    </w:sdt>
    <w:bookmarkStart w:id="326" w:name="_heading=h.ahjionnuusqj" w:colFirst="0" w:colLast="0" w:displacedByCustomXml="next"/>
    <w:bookmarkEnd w:id="326" w:displacedByCustomXml="next"/>
    <w:sdt>
      <w:sdtPr>
        <w:tag w:val="goog_rdk_324"/>
        <w:id w:val="105380589"/>
      </w:sdtPr>
      <w:sdtContent>
        <w:p w:rsidR="000A729B" w:rsidRDefault="000A729B">
          <w:pPr>
            <w:pStyle w:val="Heading2"/>
            <w:shd w:val="clear" w:color="auto" w:fill="FFFFFF"/>
            <w:spacing w:before="280" w:after="280" w:line="360" w:lineRule="auto"/>
            <w:rPr>
              <w:ins w:id="327" w:author="Deleted user" w:date="2021-01-22T07:14:00Z"/>
              <w:rFonts w:ascii="Consolas" w:eastAsia="Consolas" w:hAnsi="Consolas" w:cs="Consolas"/>
              <w:sz w:val="23"/>
              <w:szCs w:val="23"/>
              <w:highlight w:val="white"/>
            </w:rPr>
          </w:pPr>
          <w:sdt>
            <w:sdtPr>
              <w:tag w:val="goog_rdk_323"/>
              <w:id w:val="105380588"/>
            </w:sdtPr>
            <w:sdtContent>
              <w:ins w:id="328" w:author="Deleted user" w:date="2021-01-22T07:14:00Z">
                <w:r w:rsidR="00E46B47">
                  <w:rPr>
                    <w:rFonts w:ascii="Consolas" w:eastAsia="Consolas" w:hAnsi="Consolas" w:cs="Consolas"/>
                    <w:sz w:val="23"/>
                    <w:szCs w:val="23"/>
                    <w:highlight w:val="white"/>
                  </w:rPr>
                  <w:t>Progress Bar Height</w:t>
                </w:r>
              </w:ins>
            </w:sdtContent>
          </w:sdt>
        </w:p>
      </w:sdtContent>
    </w:sdt>
    <w:sdt>
      <w:sdtPr>
        <w:tag w:val="goog_rdk_326"/>
        <w:id w:val="105380591"/>
      </w:sdtPr>
      <w:sdtContent>
        <w:p w:rsidR="000A729B" w:rsidRDefault="000A729B">
          <w:pPr>
            <w:shd w:val="clear" w:color="auto" w:fill="FFFFFF"/>
            <w:spacing w:before="280" w:line="240" w:lineRule="auto"/>
            <w:ind w:left="-709"/>
            <w:rPr>
              <w:ins w:id="329" w:author="Deleted user" w:date="2021-01-22T07:14:00Z"/>
              <w:rFonts w:ascii="Consolas" w:eastAsia="Consolas" w:hAnsi="Consolas" w:cs="Consolas"/>
              <w:sz w:val="23"/>
              <w:szCs w:val="23"/>
              <w:highlight w:val="white"/>
            </w:rPr>
          </w:pPr>
          <w:sdt>
            <w:sdtPr>
              <w:tag w:val="goog_rdk_325"/>
              <w:id w:val="105380590"/>
            </w:sdtPr>
            <w:sdtContent>
              <w:ins w:id="330" w:author="Deleted user" w:date="2021-01-22T07:14:00Z">
                <w:r w:rsidR="00E46B47">
                  <w:rPr>
                    <w:rFonts w:ascii="Consolas" w:eastAsia="Consolas" w:hAnsi="Consolas" w:cs="Consolas"/>
                    <w:sz w:val="23"/>
                    <w:szCs w:val="23"/>
                    <w:highlight w:val="white"/>
                  </w:rPr>
                  <w:t>The height of the progress bar is 16px by default. Use the CSS height property to change it. Note that you must set the same height for the progress container and the progress bar:</w:t>
                </w:r>
              </w:ins>
            </w:sdtContent>
          </w:sdt>
        </w:p>
      </w:sdtContent>
    </w:sdt>
    <w:bookmarkStart w:id="331" w:name="_heading=h.5t9c4b63nfkj" w:colFirst="0" w:colLast="0" w:displacedByCustomXml="next"/>
    <w:bookmarkEnd w:id="331" w:displacedByCustomXml="next"/>
    <w:sdt>
      <w:sdtPr>
        <w:tag w:val="goog_rdk_328"/>
        <w:id w:val="105380593"/>
      </w:sdtPr>
      <w:sdtContent>
        <w:p w:rsidR="000A729B" w:rsidRDefault="000A729B">
          <w:pPr>
            <w:pStyle w:val="Heading2"/>
            <w:shd w:val="clear" w:color="auto" w:fill="FFFFFF"/>
            <w:spacing w:before="280" w:after="280" w:line="360" w:lineRule="auto"/>
            <w:rPr>
              <w:ins w:id="332" w:author="Deleted user" w:date="2021-01-22T07:14:00Z"/>
              <w:rFonts w:ascii="Consolas" w:eastAsia="Consolas" w:hAnsi="Consolas" w:cs="Consolas"/>
              <w:sz w:val="23"/>
              <w:szCs w:val="23"/>
              <w:highlight w:val="white"/>
            </w:rPr>
          </w:pPr>
          <w:sdt>
            <w:sdtPr>
              <w:tag w:val="goog_rdk_327"/>
              <w:id w:val="105380592"/>
            </w:sdtPr>
            <w:sdtContent>
              <w:ins w:id="333" w:author="Deleted user" w:date="2021-01-22T07:14:00Z">
                <w:r w:rsidR="00E46B47">
                  <w:rPr>
                    <w:rFonts w:ascii="Consolas" w:eastAsia="Consolas" w:hAnsi="Consolas" w:cs="Consolas"/>
                    <w:sz w:val="23"/>
                    <w:szCs w:val="23"/>
                    <w:highlight w:val="white"/>
                  </w:rPr>
                  <w:t>Colored Progress Bars</w:t>
                </w:r>
              </w:ins>
            </w:sdtContent>
          </w:sdt>
        </w:p>
      </w:sdtContent>
    </w:sdt>
    <w:sdt>
      <w:sdtPr>
        <w:tag w:val="goog_rdk_330"/>
        <w:id w:val="105380595"/>
      </w:sdtPr>
      <w:sdtContent>
        <w:p w:rsidR="000A729B" w:rsidRDefault="000A729B">
          <w:pPr>
            <w:shd w:val="clear" w:color="auto" w:fill="FFFFFF"/>
            <w:spacing w:before="280" w:line="240" w:lineRule="auto"/>
            <w:ind w:left="-709"/>
            <w:rPr>
              <w:ins w:id="334" w:author="Deleted user" w:date="2021-01-22T07:14:00Z"/>
              <w:rFonts w:ascii="Consolas" w:eastAsia="Consolas" w:hAnsi="Consolas" w:cs="Consolas"/>
              <w:sz w:val="23"/>
              <w:szCs w:val="23"/>
              <w:highlight w:val="white"/>
            </w:rPr>
          </w:pPr>
          <w:sdt>
            <w:sdtPr>
              <w:tag w:val="goog_rdk_329"/>
              <w:id w:val="105380594"/>
            </w:sdtPr>
            <w:sdtContent>
              <w:proofErr w:type="gramStart"/>
              <w:ins w:id="335" w:author="Deleted user" w:date="2021-01-22T07:14:00Z">
                <w:r w:rsidR="00E46B47">
                  <w:rPr>
                    <w:rFonts w:ascii="Consolas" w:eastAsia="Consolas" w:hAnsi="Consolas" w:cs="Consolas"/>
                    <w:sz w:val="23"/>
                    <w:szCs w:val="23"/>
                    <w:highlight w:val="white"/>
                  </w:rPr>
                  <w:t>&lt;!--</w:t>
                </w:r>
                <w:proofErr w:type="gramEnd"/>
                <w:r w:rsidR="00E46B47">
                  <w:rPr>
                    <w:rFonts w:ascii="Consolas" w:eastAsia="Consolas" w:hAnsi="Consolas" w:cs="Consolas"/>
                    <w:sz w:val="23"/>
                    <w:szCs w:val="23"/>
                    <w:highlight w:val="white"/>
                  </w:rPr>
                  <w:t xml:space="preserve"> Green --&gt;</w:t>
                </w:r>
              </w:ins>
            </w:sdtContent>
          </w:sdt>
        </w:p>
      </w:sdtContent>
    </w:sdt>
    <w:sdt>
      <w:sdtPr>
        <w:tag w:val="goog_rdk_332"/>
        <w:id w:val="105380597"/>
      </w:sdtPr>
      <w:sdtContent>
        <w:p w:rsidR="000A729B" w:rsidRDefault="000A729B">
          <w:pPr>
            <w:shd w:val="clear" w:color="auto" w:fill="FFFFFF"/>
            <w:spacing w:before="280" w:line="240" w:lineRule="auto"/>
            <w:ind w:left="-709"/>
            <w:rPr>
              <w:ins w:id="336" w:author="Deleted user" w:date="2021-01-22T07:14:00Z"/>
              <w:rFonts w:ascii="Consolas" w:eastAsia="Consolas" w:hAnsi="Consolas" w:cs="Consolas"/>
              <w:sz w:val="23"/>
              <w:szCs w:val="23"/>
              <w:highlight w:val="white"/>
            </w:rPr>
          </w:pPr>
          <w:sdt>
            <w:sdtPr>
              <w:tag w:val="goog_rdk_331"/>
              <w:id w:val="105380596"/>
            </w:sdtPr>
            <w:sdtContent>
              <w:ins w:id="337" w:author="Deleted user" w:date="2021-01-22T07:14:00Z">
                <w:r w:rsidR="00E46B47">
                  <w:rPr>
                    <w:rFonts w:ascii="Consolas" w:eastAsia="Consolas" w:hAnsi="Consolas" w:cs="Consolas"/>
                    <w:sz w:val="23"/>
                    <w:szCs w:val="23"/>
                    <w:highlight w:val="white"/>
                  </w:rPr>
                  <w:t>&lt;div class="progress"&gt;</w:t>
                </w:r>
              </w:ins>
            </w:sdtContent>
          </w:sdt>
        </w:p>
      </w:sdtContent>
    </w:sdt>
    <w:sdt>
      <w:sdtPr>
        <w:tag w:val="goog_rdk_334"/>
        <w:id w:val="105380599"/>
      </w:sdtPr>
      <w:sdtContent>
        <w:p w:rsidR="000A729B" w:rsidRDefault="000A729B">
          <w:pPr>
            <w:shd w:val="clear" w:color="auto" w:fill="FFFFFF"/>
            <w:spacing w:before="280" w:line="240" w:lineRule="auto"/>
            <w:ind w:left="-709"/>
            <w:rPr>
              <w:ins w:id="338" w:author="Deleted user" w:date="2021-01-22T07:14:00Z"/>
              <w:rFonts w:ascii="Consolas" w:eastAsia="Consolas" w:hAnsi="Consolas" w:cs="Consolas"/>
              <w:sz w:val="23"/>
              <w:szCs w:val="23"/>
              <w:highlight w:val="white"/>
            </w:rPr>
          </w:pPr>
          <w:sdt>
            <w:sdtPr>
              <w:tag w:val="goog_rdk_333"/>
              <w:id w:val="105380598"/>
            </w:sdtPr>
            <w:sdtContent>
              <w:ins w:id="339" w:author="Deleted user" w:date="2021-01-22T07:14:00Z">
                <w:r w:rsidR="00E46B47">
                  <w:rPr>
                    <w:rFonts w:ascii="Consolas" w:eastAsia="Consolas" w:hAnsi="Consolas" w:cs="Consolas"/>
                    <w:sz w:val="23"/>
                    <w:szCs w:val="23"/>
                    <w:highlight w:val="white"/>
                  </w:rPr>
                  <w:t xml:space="preserve">  &lt;div class="progress-bar </w:t>
                </w:r>
                <w:proofErr w:type="spellStart"/>
                <w:r w:rsidR="00E46B47">
                  <w:rPr>
                    <w:rFonts w:ascii="Consolas" w:eastAsia="Consolas" w:hAnsi="Consolas" w:cs="Consolas"/>
                    <w:sz w:val="23"/>
                    <w:szCs w:val="23"/>
                    <w:highlight w:val="white"/>
                  </w:rPr>
                  <w:t>bg</w:t>
                </w:r>
                <w:proofErr w:type="spellEnd"/>
                <w:r w:rsidR="00E46B47">
                  <w:rPr>
                    <w:rFonts w:ascii="Consolas" w:eastAsia="Consolas" w:hAnsi="Consolas" w:cs="Consolas"/>
                    <w:sz w:val="23"/>
                    <w:szCs w:val="23"/>
                    <w:highlight w:val="white"/>
                  </w:rPr>
                  <w:t>-success" style="width</w:t>
                </w:r>
                <w:proofErr w:type="gramStart"/>
                <w:r w:rsidR="00E46B47">
                  <w:rPr>
                    <w:rFonts w:ascii="Consolas" w:eastAsia="Consolas" w:hAnsi="Consolas" w:cs="Consolas"/>
                    <w:sz w:val="23"/>
                    <w:szCs w:val="23"/>
                    <w:highlight w:val="white"/>
                  </w:rPr>
                  <w:t>:20</w:t>
                </w:r>
                <w:proofErr w:type="gramEnd"/>
                <w:r w:rsidR="00E46B47">
                  <w:rPr>
                    <w:rFonts w:ascii="Consolas" w:eastAsia="Consolas" w:hAnsi="Consolas" w:cs="Consolas"/>
                    <w:sz w:val="23"/>
                    <w:szCs w:val="23"/>
                    <w:highlight w:val="white"/>
                  </w:rPr>
                  <w:t>%"&gt;&lt;/div&gt;</w:t>
                </w:r>
              </w:ins>
            </w:sdtContent>
          </w:sdt>
        </w:p>
      </w:sdtContent>
    </w:sdt>
    <w:sdt>
      <w:sdtPr>
        <w:tag w:val="goog_rdk_336"/>
        <w:id w:val="105380601"/>
      </w:sdtPr>
      <w:sdtContent>
        <w:p w:rsidR="000A729B" w:rsidRDefault="000A729B">
          <w:pPr>
            <w:shd w:val="clear" w:color="auto" w:fill="FFFFFF"/>
            <w:spacing w:before="280" w:line="240" w:lineRule="auto"/>
            <w:ind w:left="-709"/>
            <w:rPr>
              <w:ins w:id="340" w:author="Deleted user" w:date="2021-01-22T07:14:00Z"/>
              <w:rFonts w:ascii="Consolas" w:eastAsia="Consolas" w:hAnsi="Consolas" w:cs="Consolas"/>
              <w:sz w:val="23"/>
              <w:szCs w:val="23"/>
              <w:highlight w:val="white"/>
            </w:rPr>
          </w:pPr>
          <w:sdt>
            <w:sdtPr>
              <w:tag w:val="goog_rdk_335"/>
              <w:id w:val="105380600"/>
            </w:sdtPr>
            <w:sdtContent>
              <w:ins w:id="341" w:author="Deleted user" w:date="2021-01-22T07:14:00Z">
                <w:r w:rsidR="00E46B47">
                  <w:rPr>
                    <w:rFonts w:ascii="Consolas" w:eastAsia="Consolas" w:hAnsi="Consolas" w:cs="Consolas"/>
                    <w:sz w:val="23"/>
                    <w:szCs w:val="23"/>
                    <w:highlight w:val="white"/>
                  </w:rPr>
                  <w:t>&lt;/div&gt;</w:t>
                </w:r>
              </w:ins>
            </w:sdtContent>
          </w:sdt>
        </w:p>
      </w:sdtContent>
    </w:sdt>
    <w:bookmarkStart w:id="342" w:name="_heading=h.m9hsfhxk3x2q" w:colFirst="0" w:colLast="0" w:displacedByCustomXml="next"/>
    <w:bookmarkEnd w:id="342" w:displacedByCustomXml="next"/>
    <w:sdt>
      <w:sdtPr>
        <w:tag w:val="goog_rdk_338"/>
        <w:id w:val="105380603"/>
      </w:sdtPr>
      <w:sdtContent>
        <w:p w:rsidR="000A729B" w:rsidRDefault="000A729B">
          <w:pPr>
            <w:pStyle w:val="Heading2"/>
            <w:shd w:val="clear" w:color="auto" w:fill="FFFFFF"/>
            <w:spacing w:before="280" w:after="280" w:line="360" w:lineRule="auto"/>
            <w:rPr>
              <w:ins w:id="343" w:author="Deleted user" w:date="2021-01-22T07:14:00Z"/>
              <w:rFonts w:ascii="Consolas" w:eastAsia="Consolas" w:hAnsi="Consolas" w:cs="Consolas"/>
              <w:sz w:val="23"/>
              <w:szCs w:val="23"/>
              <w:highlight w:val="white"/>
            </w:rPr>
          </w:pPr>
          <w:sdt>
            <w:sdtPr>
              <w:tag w:val="goog_rdk_337"/>
              <w:id w:val="105380602"/>
            </w:sdtPr>
            <w:sdtContent>
              <w:ins w:id="344" w:author="Deleted user" w:date="2021-01-22T07:14:00Z">
                <w:r w:rsidR="00E46B47">
                  <w:rPr>
                    <w:rFonts w:ascii="Consolas" w:eastAsia="Consolas" w:hAnsi="Consolas" w:cs="Consolas"/>
                    <w:sz w:val="23"/>
                    <w:szCs w:val="23"/>
                    <w:highlight w:val="white"/>
                  </w:rPr>
                  <w:t>Striped Progress Bars</w:t>
                </w:r>
              </w:ins>
            </w:sdtContent>
          </w:sdt>
        </w:p>
      </w:sdtContent>
    </w:sdt>
    <w:sdt>
      <w:sdtPr>
        <w:tag w:val="goog_rdk_340"/>
        <w:id w:val="105380605"/>
      </w:sdtPr>
      <w:sdtContent>
        <w:p w:rsidR="000A729B" w:rsidRDefault="000A729B">
          <w:pPr>
            <w:shd w:val="clear" w:color="auto" w:fill="FFFFFF"/>
            <w:spacing w:before="280" w:line="240" w:lineRule="auto"/>
            <w:ind w:left="-709"/>
            <w:rPr>
              <w:ins w:id="345" w:author="Deleted user" w:date="2021-01-22T07:14:00Z"/>
              <w:rFonts w:ascii="Consolas" w:eastAsia="Consolas" w:hAnsi="Consolas" w:cs="Consolas"/>
              <w:sz w:val="23"/>
              <w:szCs w:val="23"/>
              <w:highlight w:val="white"/>
            </w:rPr>
          </w:pPr>
          <w:sdt>
            <w:sdtPr>
              <w:tag w:val="goog_rdk_339"/>
              <w:id w:val="105380604"/>
            </w:sdtPr>
            <w:sdtContent>
              <w:ins w:id="346" w:author="Deleted user" w:date="2021-01-22T07:14:00Z">
                <w:r w:rsidR="00E46B47">
                  <w:rPr>
                    <w:rFonts w:ascii="Consolas" w:eastAsia="Consolas" w:hAnsi="Consolas" w:cs="Consolas"/>
                    <w:sz w:val="23"/>
                    <w:szCs w:val="23"/>
                    <w:highlight w:val="white"/>
                  </w:rPr>
                  <w:t>Use the .progress-bar-striped class to add stripes to the progress bars:</w:t>
                </w:r>
              </w:ins>
            </w:sdtContent>
          </w:sdt>
        </w:p>
      </w:sdtContent>
    </w:sdt>
    <w:bookmarkStart w:id="347" w:name="_heading=h.yilfcrixy2dv" w:colFirst="0" w:colLast="0" w:displacedByCustomXml="next"/>
    <w:bookmarkEnd w:id="347" w:displacedByCustomXml="next"/>
    <w:sdt>
      <w:sdtPr>
        <w:tag w:val="goog_rdk_342"/>
        <w:id w:val="105380607"/>
      </w:sdtPr>
      <w:sdtContent>
        <w:p w:rsidR="000A729B" w:rsidRDefault="000A729B">
          <w:pPr>
            <w:pStyle w:val="Heading2"/>
            <w:shd w:val="clear" w:color="auto" w:fill="FFFFFF"/>
            <w:spacing w:before="280" w:after="280" w:line="360" w:lineRule="auto"/>
            <w:rPr>
              <w:ins w:id="348" w:author="Deleted user" w:date="2021-01-22T07:14:00Z"/>
              <w:rFonts w:ascii="Consolas" w:eastAsia="Consolas" w:hAnsi="Consolas" w:cs="Consolas"/>
              <w:sz w:val="23"/>
              <w:szCs w:val="23"/>
              <w:highlight w:val="white"/>
            </w:rPr>
          </w:pPr>
          <w:sdt>
            <w:sdtPr>
              <w:tag w:val="goog_rdk_341"/>
              <w:id w:val="105380606"/>
            </w:sdtPr>
            <w:sdtContent>
              <w:ins w:id="349" w:author="Deleted user" w:date="2021-01-22T07:14:00Z">
                <w:r w:rsidR="00E46B47">
                  <w:rPr>
                    <w:rFonts w:ascii="Consolas" w:eastAsia="Consolas" w:hAnsi="Consolas" w:cs="Consolas"/>
                    <w:sz w:val="23"/>
                    <w:szCs w:val="23"/>
                    <w:highlight w:val="white"/>
                  </w:rPr>
                  <w:t>Animated Progress Bar</w:t>
                </w:r>
              </w:ins>
            </w:sdtContent>
          </w:sdt>
        </w:p>
      </w:sdtContent>
    </w:sdt>
    <w:sdt>
      <w:sdtPr>
        <w:tag w:val="goog_rdk_344"/>
        <w:id w:val="105380609"/>
      </w:sdtPr>
      <w:sdtContent>
        <w:p w:rsidR="000A729B" w:rsidRDefault="000A729B">
          <w:pPr>
            <w:shd w:val="clear" w:color="auto" w:fill="FFFFFF"/>
            <w:spacing w:before="280" w:line="240" w:lineRule="auto"/>
            <w:ind w:left="-709"/>
            <w:rPr>
              <w:ins w:id="350" w:author="Deleted user" w:date="2021-01-22T07:14:00Z"/>
              <w:rFonts w:ascii="Consolas" w:eastAsia="Consolas" w:hAnsi="Consolas" w:cs="Consolas"/>
              <w:sz w:val="23"/>
              <w:szCs w:val="23"/>
              <w:highlight w:val="white"/>
            </w:rPr>
          </w:pPr>
          <w:sdt>
            <w:sdtPr>
              <w:tag w:val="goog_rdk_343"/>
              <w:id w:val="105380608"/>
            </w:sdtPr>
            <w:sdtContent>
              <w:ins w:id="351" w:author="Deleted user" w:date="2021-01-22T07:14:00Z">
                <w:r w:rsidR="00E46B47">
                  <w:rPr>
                    <w:rFonts w:ascii="Consolas" w:eastAsia="Consolas" w:hAnsi="Consolas" w:cs="Consolas"/>
                    <w:sz w:val="23"/>
                    <w:szCs w:val="23"/>
                    <w:highlight w:val="white"/>
                  </w:rPr>
                  <w:t>Add the .progress-bar-animated class to animate the progress bar:</w:t>
                </w:r>
              </w:ins>
            </w:sdtContent>
          </w:sdt>
        </w:p>
      </w:sdtContent>
    </w:sdt>
    <w:sdt>
      <w:sdtPr>
        <w:tag w:val="goog_rdk_346"/>
        <w:id w:val="105380611"/>
      </w:sdtPr>
      <w:sdtContent>
        <w:p w:rsidR="000A729B" w:rsidRDefault="000A729B">
          <w:pPr>
            <w:shd w:val="clear" w:color="auto" w:fill="FFFFFF"/>
            <w:spacing w:before="280" w:line="240" w:lineRule="auto"/>
            <w:ind w:left="-709"/>
            <w:rPr>
              <w:ins w:id="352" w:author="Deleted user" w:date="2021-01-22T07:14:00Z"/>
              <w:rFonts w:ascii="Consolas" w:eastAsia="Consolas" w:hAnsi="Consolas" w:cs="Consolas"/>
              <w:sz w:val="23"/>
              <w:szCs w:val="23"/>
              <w:highlight w:val="white"/>
            </w:rPr>
          </w:pPr>
          <w:sdt>
            <w:sdtPr>
              <w:tag w:val="goog_rdk_345"/>
              <w:id w:val="105380610"/>
            </w:sdtPr>
            <w:sdtContent/>
          </w:sdt>
        </w:p>
      </w:sdtContent>
    </w:sdt>
    <w:bookmarkStart w:id="353" w:name="_heading=h.gmlk4w35glq9" w:colFirst="0" w:colLast="0" w:displacedByCustomXml="next"/>
    <w:bookmarkEnd w:id="353" w:displacedByCustomXml="next"/>
    <w:sdt>
      <w:sdtPr>
        <w:tag w:val="goog_rdk_348"/>
        <w:id w:val="105380613"/>
      </w:sdtPr>
      <w:sdtContent>
        <w:p w:rsidR="000A729B" w:rsidRDefault="000A729B">
          <w:pPr>
            <w:pStyle w:val="Heading2"/>
            <w:shd w:val="clear" w:color="auto" w:fill="FFFFFF"/>
            <w:spacing w:before="280" w:after="280" w:line="360" w:lineRule="auto"/>
            <w:rPr>
              <w:ins w:id="354" w:author="Deleted user" w:date="2021-01-22T07:14:00Z"/>
              <w:rFonts w:ascii="Consolas" w:eastAsia="Consolas" w:hAnsi="Consolas" w:cs="Consolas"/>
              <w:sz w:val="23"/>
              <w:szCs w:val="23"/>
              <w:highlight w:val="white"/>
            </w:rPr>
          </w:pPr>
          <w:sdt>
            <w:sdtPr>
              <w:tag w:val="goog_rdk_347"/>
              <w:id w:val="105380612"/>
            </w:sdtPr>
            <w:sdtContent>
              <w:ins w:id="355" w:author="Deleted user" w:date="2021-01-22T07:14:00Z">
                <w:r w:rsidR="00E46B47">
                  <w:rPr>
                    <w:rFonts w:ascii="Consolas" w:eastAsia="Consolas" w:hAnsi="Consolas" w:cs="Consolas"/>
                    <w:sz w:val="23"/>
                    <w:szCs w:val="23"/>
                    <w:highlight w:val="white"/>
                  </w:rPr>
                  <w:t>Spinners</w:t>
                </w:r>
              </w:ins>
            </w:sdtContent>
          </w:sdt>
        </w:p>
      </w:sdtContent>
    </w:sdt>
    <w:sdt>
      <w:sdtPr>
        <w:tag w:val="goog_rdk_350"/>
        <w:id w:val="105380615"/>
      </w:sdtPr>
      <w:sdtContent>
        <w:p w:rsidR="000A729B" w:rsidRDefault="000A729B">
          <w:pPr>
            <w:shd w:val="clear" w:color="auto" w:fill="FFFFFF"/>
            <w:spacing w:before="280" w:after="280" w:line="240" w:lineRule="auto"/>
            <w:rPr>
              <w:ins w:id="356" w:author="Deleted user" w:date="2021-01-22T07:14:00Z"/>
              <w:rFonts w:ascii="Consolas" w:eastAsia="Consolas" w:hAnsi="Consolas" w:cs="Consolas"/>
              <w:sz w:val="23"/>
              <w:szCs w:val="23"/>
              <w:highlight w:val="white"/>
            </w:rPr>
          </w:pPr>
          <w:sdt>
            <w:sdtPr>
              <w:tag w:val="goog_rdk_349"/>
              <w:id w:val="105380614"/>
            </w:sdtPr>
            <w:sdtContent>
              <w:ins w:id="357" w:author="Deleted user" w:date="2021-01-22T07:14:00Z">
                <w:r w:rsidR="00E46B47">
                  <w:rPr>
                    <w:rFonts w:ascii="Consolas" w:eastAsia="Consolas" w:hAnsi="Consolas" w:cs="Consolas"/>
                    <w:sz w:val="23"/>
                    <w:szCs w:val="23"/>
                    <w:highlight w:val="white"/>
                  </w:rPr>
                  <w:t>To create a spinner/loader, use the .spinner-border class:</w:t>
                </w:r>
              </w:ins>
            </w:sdtContent>
          </w:sdt>
        </w:p>
      </w:sdtContent>
    </w:sdt>
    <w:sdt>
      <w:sdtPr>
        <w:tag w:val="goog_rdk_352"/>
        <w:id w:val="105380617"/>
      </w:sdtPr>
      <w:sdtContent>
        <w:p w:rsidR="000A729B" w:rsidRDefault="000A729B">
          <w:pPr>
            <w:shd w:val="clear" w:color="auto" w:fill="FFFFFF"/>
            <w:spacing w:before="280" w:after="280" w:line="240" w:lineRule="auto"/>
            <w:rPr>
              <w:ins w:id="358" w:author="Deleted user" w:date="2021-01-22T07:14:00Z"/>
              <w:rFonts w:ascii="Consolas" w:eastAsia="Consolas" w:hAnsi="Consolas" w:cs="Consolas"/>
              <w:sz w:val="23"/>
              <w:szCs w:val="23"/>
              <w:highlight w:val="white"/>
            </w:rPr>
          </w:pPr>
          <w:sdt>
            <w:sdtPr>
              <w:tag w:val="goog_rdk_351"/>
              <w:id w:val="105380616"/>
            </w:sdtPr>
            <w:sdtContent>
              <w:ins w:id="359" w:author="Deleted user" w:date="2021-01-22T07:14:00Z">
                <w:r w:rsidR="00E46B47">
                  <w:rPr>
                    <w:rFonts w:ascii="Consolas" w:eastAsia="Consolas" w:hAnsi="Consolas" w:cs="Consolas"/>
                    <w:sz w:val="23"/>
                    <w:szCs w:val="23"/>
                    <w:highlight w:val="white"/>
                  </w:rPr>
                  <w:t>&lt;div class="spinner-border text-muted"&gt;&lt;/div&gt;</w:t>
                </w:r>
              </w:ins>
            </w:sdtContent>
          </w:sdt>
        </w:p>
      </w:sdtContent>
    </w:sdt>
    <w:sdt>
      <w:sdtPr>
        <w:tag w:val="goog_rdk_354"/>
        <w:id w:val="105380619"/>
      </w:sdtPr>
      <w:sdtContent>
        <w:p w:rsidR="000A729B" w:rsidRDefault="000A729B">
          <w:pPr>
            <w:shd w:val="clear" w:color="auto" w:fill="FFFFFF"/>
            <w:spacing w:before="280" w:after="280" w:line="240" w:lineRule="auto"/>
            <w:rPr>
              <w:ins w:id="360" w:author="Deleted user" w:date="2021-01-22T07:14:00Z"/>
              <w:rFonts w:ascii="Consolas" w:eastAsia="Consolas" w:hAnsi="Consolas" w:cs="Consolas"/>
              <w:sz w:val="23"/>
              <w:szCs w:val="23"/>
              <w:highlight w:val="white"/>
            </w:rPr>
          </w:pPr>
          <w:sdt>
            <w:sdtPr>
              <w:tag w:val="goog_rdk_353"/>
              <w:id w:val="105380618"/>
            </w:sdtPr>
            <w:sdtContent>
              <w:ins w:id="361" w:author="Deleted user" w:date="2021-01-22T07:14:00Z">
                <w:r w:rsidR="00E46B47">
                  <w:rPr>
                    <w:rFonts w:ascii="Consolas" w:eastAsia="Consolas" w:hAnsi="Consolas" w:cs="Consolas"/>
                    <w:sz w:val="23"/>
                    <w:szCs w:val="23"/>
                    <w:highlight w:val="white"/>
                  </w:rPr>
                  <w:t>&lt;div class="spinner-border text-primary"&gt;&lt;/div&gt;</w:t>
                </w:r>
              </w:ins>
            </w:sdtContent>
          </w:sdt>
        </w:p>
      </w:sdtContent>
    </w:sdt>
    <w:bookmarkStart w:id="362" w:name="_heading=h.otodq9pl0ov5" w:colFirst="0" w:colLast="0" w:displacedByCustomXml="next"/>
    <w:bookmarkEnd w:id="362" w:displacedByCustomXml="next"/>
    <w:sdt>
      <w:sdtPr>
        <w:tag w:val="goog_rdk_356"/>
        <w:id w:val="105380621"/>
      </w:sdtPr>
      <w:sdtContent>
        <w:p w:rsidR="000A729B" w:rsidRDefault="000A729B">
          <w:pPr>
            <w:pStyle w:val="Heading2"/>
            <w:shd w:val="clear" w:color="auto" w:fill="FFFFFF"/>
            <w:spacing w:before="280" w:after="280" w:line="360" w:lineRule="auto"/>
            <w:rPr>
              <w:ins w:id="363" w:author="Deleted user" w:date="2021-01-22T07:14:00Z"/>
              <w:rFonts w:ascii="Consolas" w:eastAsia="Consolas" w:hAnsi="Consolas" w:cs="Consolas"/>
              <w:sz w:val="23"/>
              <w:szCs w:val="23"/>
              <w:highlight w:val="white"/>
            </w:rPr>
          </w:pPr>
          <w:sdt>
            <w:sdtPr>
              <w:tag w:val="goog_rdk_355"/>
              <w:id w:val="105380620"/>
            </w:sdtPr>
            <w:sdtContent>
              <w:ins w:id="364" w:author="Deleted user" w:date="2021-01-22T07:14:00Z">
                <w:r w:rsidR="00E46B47">
                  <w:rPr>
                    <w:rFonts w:ascii="Consolas" w:eastAsia="Consolas" w:hAnsi="Consolas" w:cs="Consolas"/>
                    <w:sz w:val="23"/>
                    <w:szCs w:val="23"/>
                    <w:highlight w:val="white"/>
                  </w:rPr>
                  <w:t>Growing Spinners</w:t>
                </w:r>
              </w:ins>
            </w:sdtContent>
          </w:sdt>
        </w:p>
      </w:sdtContent>
    </w:sdt>
    <w:sdt>
      <w:sdtPr>
        <w:tag w:val="goog_rdk_358"/>
        <w:id w:val="105380623"/>
      </w:sdtPr>
      <w:sdtContent>
        <w:p w:rsidR="000A729B" w:rsidRDefault="000A729B">
          <w:pPr>
            <w:shd w:val="clear" w:color="auto" w:fill="FFFFFF"/>
            <w:spacing w:before="280" w:after="280" w:line="240" w:lineRule="auto"/>
            <w:rPr>
              <w:ins w:id="365" w:author="Deleted user" w:date="2021-01-22T07:14:00Z"/>
              <w:rFonts w:ascii="Consolas" w:eastAsia="Consolas" w:hAnsi="Consolas" w:cs="Consolas"/>
              <w:sz w:val="23"/>
              <w:szCs w:val="23"/>
              <w:highlight w:val="white"/>
            </w:rPr>
          </w:pPr>
          <w:sdt>
            <w:sdtPr>
              <w:tag w:val="goog_rdk_357"/>
              <w:id w:val="105380622"/>
            </w:sdtPr>
            <w:sdtContent>
              <w:ins w:id="366" w:author="Deleted user" w:date="2021-01-22T07:14:00Z">
                <w:r w:rsidR="00E46B47">
                  <w:rPr>
                    <w:rFonts w:ascii="Consolas" w:eastAsia="Consolas" w:hAnsi="Consolas" w:cs="Consolas"/>
                    <w:sz w:val="23"/>
                    <w:szCs w:val="23"/>
                    <w:highlight w:val="white"/>
                  </w:rPr>
                  <w:t>Use the .spinner-grow class if you want the spinner/loader to grow instead of "spin":</w:t>
                </w:r>
              </w:ins>
            </w:sdtContent>
          </w:sdt>
        </w:p>
      </w:sdtContent>
    </w:sdt>
    <w:sdt>
      <w:sdtPr>
        <w:tag w:val="goog_rdk_360"/>
        <w:id w:val="105380625"/>
      </w:sdtPr>
      <w:sdtContent>
        <w:p w:rsidR="000A729B" w:rsidRDefault="000A729B">
          <w:pPr>
            <w:shd w:val="clear" w:color="auto" w:fill="FFFFFF"/>
            <w:spacing w:before="280" w:after="280" w:line="240" w:lineRule="auto"/>
            <w:rPr>
              <w:ins w:id="367" w:author="Deleted user" w:date="2021-01-22T07:14:00Z"/>
              <w:rFonts w:ascii="Consolas" w:eastAsia="Consolas" w:hAnsi="Consolas" w:cs="Consolas"/>
              <w:sz w:val="23"/>
              <w:szCs w:val="23"/>
              <w:highlight w:val="white"/>
            </w:rPr>
          </w:pPr>
          <w:sdt>
            <w:sdtPr>
              <w:tag w:val="goog_rdk_359"/>
              <w:id w:val="105380624"/>
            </w:sdtPr>
            <w:sdtContent>
              <w:ins w:id="368" w:author="Deleted user" w:date="2021-01-22T07:14:00Z">
                <w:r w:rsidR="00E46B47">
                  <w:rPr>
                    <w:rFonts w:ascii="Consolas" w:eastAsia="Consolas" w:hAnsi="Consolas" w:cs="Consolas"/>
                    <w:sz w:val="23"/>
                    <w:szCs w:val="23"/>
                    <w:highlight w:val="white"/>
                  </w:rPr>
                  <w:t>&lt;div class="spinner-grow text-muted"&gt;&lt;/div&gt;</w:t>
                </w:r>
              </w:ins>
            </w:sdtContent>
          </w:sdt>
        </w:p>
      </w:sdtContent>
    </w:sdt>
    <w:sdt>
      <w:sdtPr>
        <w:tag w:val="goog_rdk_362"/>
        <w:id w:val="105380627"/>
      </w:sdtPr>
      <w:sdtContent>
        <w:p w:rsidR="000A729B" w:rsidRDefault="000A729B">
          <w:pPr>
            <w:shd w:val="clear" w:color="auto" w:fill="FFFFFF"/>
            <w:spacing w:before="280" w:after="280" w:line="240" w:lineRule="auto"/>
            <w:rPr>
              <w:ins w:id="369" w:author="Deleted user" w:date="2021-01-22T07:14:00Z"/>
              <w:rFonts w:ascii="Consolas" w:eastAsia="Consolas" w:hAnsi="Consolas" w:cs="Consolas"/>
              <w:sz w:val="23"/>
              <w:szCs w:val="23"/>
              <w:highlight w:val="white"/>
            </w:rPr>
          </w:pPr>
          <w:sdt>
            <w:sdtPr>
              <w:tag w:val="goog_rdk_361"/>
              <w:id w:val="105380626"/>
            </w:sdtPr>
            <w:sdtContent>
              <w:ins w:id="370" w:author="Deleted user" w:date="2021-01-22T07:14:00Z">
                <w:r w:rsidR="00E46B47">
                  <w:rPr>
                    <w:rFonts w:ascii="Consolas" w:eastAsia="Consolas" w:hAnsi="Consolas" w:cs="Consolas"/>
                    <w:sz w:val="23"/>
                    <w:szCs w:val="23"/>
                    <w:highlight w:val="white"/>
                  </w:rPr>
                  <w:t>&lt;div class="spinner-grow text-primary"&gt;&lt;/div&gt;</w:t>
                </w:r>
              </w:ins>
            </w:sdtContent>
          </w:sdt>
        </w:p>
      </w:sdtContent>
    </w:sdt>
    <w:sdt>
      <w:sdtPr>
        <w:tag w:val="goog_rdk_364"/>
        <w:id w:val="105380629"/>
      </w:sdtPr>
      <w:sdtContent>
        <w:p w:rsidR="000A729B" w:rsidRDefault="000A729B">
          <w:pPr>
            <w:shd w:val="clear" w:color="auto" w:fill="FFFFFF"/>
            <w:spacing w:before="280" w:line="240" w:lineRule="auto"/>
            <w:ind w:left="-709"/>
            <w:rPr>
              <w:ins w:id="371" w:author="Deleted user" w:date="2021-01-22T07:14:00Z"/>
              <w:rFonts w:ascii="Consolas" w:eastAsia="Consolas" w:hAnsi="Consolas" w:cs="Consolas"/>
              <w:b/>
              <w:sz w:val="23"/>
              <w:szCs w:val="23"/>
              <w:highlight w:val="white"/>
            </w:rPr>
          </w:pPr>
          <w:sdt>
            <w:sdtPr>
              <w:tag w:val="goog_rdk_363"/>
              <w:id w:val="105380628"/>
            </w:sdtPr>
            <w:sdtContent>
              <w:ins w:id="372" w:author="Deleted user" w:date="2021-01-22T07:14:00Z">
                <w:r w:rsidR="00E46B47">
                  <w:rPr>
                    <w:rFonts w:ascii="Consolas" w:eastAsia="Consolas" w:hAnsi="Consolas" w:cs="Consolas"/>
                    <w:sz w:val="23"/>
                    <w:szCs w:val="23"/>
                    <w:highlight w:val="white"/>
                  </w:rPr>
                  <w:t xml:space="preserve">67) Basic </w:t>
                </w:r>
                <w:r w:rsidR="00E46B47">
                  <w:rPr>
                    <w:rFonts w:ascii="Consolas" w:eastAsia="Consolas" w:hAnsi="Consolas" w:cs="Consolas"/>
                    <w:b/>
                    <w:sz w:val="23"/>
                    <w:szCs w:val="23"/>
                    <w:highlight w:val="white"/>
                  </w:rPr>
                  <w:t xml:space="preserve">Pagination / </w:t>
                </w:r>
                <w:r w:rsidR="00E46B47">
                  <w:rPr>
                    <w:rFonts w:ascii="Constantia" w:eastAsia="Constantia" w:hAnsi="Constantia" w:cs="Constantia"/>
                    <w:b/>
                    <w:color w:val="0000CD"/>
                    <w:sz w:val="32"/>
                    <w:szCs w:val="32"/>
                    <w:highlight w:val="white"/>
                  </w:rPr>
                  <w:t>Breadcrumbs</w:t>
                </w:r>
              </w:ins>
            </w:sdtContent>
          </w:sdt>
        </w:p>
      </w:sdtContent>
    </w:sdt>
    <w:sdt>
      <w:sdtPr>
        <w:tag w:val="goog_rdk_366"/>
        <w:id w:val="105380631"/>
      </w:sdtPr>
      <w:sdtContent>
        <w:p w:rsidR="000A729B" w:rsidRDefault="000A729B">
          <w:pPr>
            <w:shd w:val="clear" w:color="auto" w:fill="FFFFFF"/>
            <w:spacing w:before="280" w:after="280" w:line="240" w:lineRule="auto"/>
            <w:rPr>
              <w:ins w:id="373" w:author="Deleted user" w:date="2021-01-22T07:14:00Z"/>
              <w:rFonts w:ascii="Consolas" w:eastAsia="Consolas" w:hAnsi="Consolas" w:cs="Consolas"/>
              <w:sz w:val="23"/>
              <w:szCs w:val="23"/>
              <w:highlight w:val="white"/>
            </w:rPr>
          </w:pPr>
          <w:sdt>
            <w:sdtPr>
              <w:tag w:val="goog_rdk_365"/>
              <w:id w:val="105380630"/>
            </w:sdtPr>
            <w:sdtContent>
              <w:ins w:id="374" w:author="Deleted user" w:date="2021-01-22T07:14:00Z">
                <w:r w:rsidR="00E46B47">
                  <w:rPr>
                    <w:rFonts w:ascii="Consolas" w:eastAsia="Consolas" w:hAnsi="Consolas" w:cs="Consolas"/>
                    <w:sz w:val="23"/>
                    <w:szCs w:val="23"/>
                    <w:highlight w:val="white"/>
                  </w:rPr>
                  <w:t xml:space="preserve">If you have a </w:t>
                </w:r>
                <w:r w:rsidR="00E46B47">
                  <w:rPr>
                    <w:rFonts w:ascii="Verdana" w:eastAsia="Verdana" w:hAnsi="Verdana" w:cs="Verdana"/>
                    <w:color w:val="0000CD"/>
                    <w:sz w:val="23"/>
                    <w:szCs w:val="23"/>
                    <w:highlight w:val="white"/>
                  </w:rPr>
                  <w:t>website</w:t>
                </w:r>
                <w:r w:rsidR="00E46B47">
                  <w:rPr>
                    <w:rFonts w:ascii="Consolas" w:eastAsia="Consolas" w:hAnsi="Consolas" w:cs="Consolas"/>
                    <w:sz w:val="23"/>
                    <w:szCs w:val="23"/>
                    <w:highlight w:val="white"/>
                  </w:rPr>
                  <w:t xml:space="preserve"> with lots of pages, you may wish to add some sort of pagination to each page.</w:t>
                </w:r>
              </w:ins>
            </w:sdtContent>
          </w:sdt>
        </w:p>
      </w:sdtContent>
    </w:sdt>
    <w:p w:rsidR="000A729B" w:rsidRDefault="00E46B47">
      <w:pPr>
        <w:shd w:val="clear" w:color="auto" w:fill="FFFFFF"/>
        <w:spacing w:before="280" w:after="280" w:line="240" w:lineRule="auto"/>
        <w:rPr>
          <w:rFonts w:ascii="Verdana" w:eastAsia="Verdana" w:hAnsi="Verdana" w:cs="Verdana"/>
          <w:color w:val="0000CD"/>
          <w:sz w:val="23"/>
          <w:szCs w:val="23"/>
          <w:highlight w:val="white"/>
        </w:rPr>
      </w:pPr>
      <w:r>
        <w:rPr>
          <w:rFonts w:ascii="Verdana" w:eastAsia="Verdana" w:hAnsi="Verdana" w:cs="Verdana"/>
          <w:color w:val="0000CD"/>
          <w:sz w:val="23"/>
          <w:szCs w:val="23"/>
          <w:highlight w:val="white"/>
        </w:rPr>
        <w:t>If you have a web site with lots of pages, you may wish to add some sort of pagination to each page.</w:t>
      </w:r>
    </w:p>
    <w:p w:rsidR="000A729B" w:rsidRDefault="00E46B47">
      <w:pPr>
        <w:shd w:val="clear" w:color="auto" w:fill="FFFFFF"/>
        <w:spacing w:before="280" w:after="280" w:line="240" w:lineRule="auto"/>
        <w:rPr>
          <w:rFonts w:ascii="Verdana" w:eastAsia="Verdana" w:hAnsi="Verdana" w:cs="Verdana"/>
          <w:color w:val="0000CD"/>
          <w:sz w:val="23"/>
          <w:szCs w:val="23"/>
          <w:highlight w:val="white"/>
        </w:rPr>
      </w:pPr>
      <w:r>
        <w:rPr>
          <w:rFonts w:ascii="Verdana" w:eastAsia="Verdana" w:hAnsi="Verdana" w:cs="Verdana"/>
          <w:color w:val="0000CD"/>
          <w:sz w:val="23"/>
          <w:szCs w:val="23"/>
          <w:highlight w:val="white"/>
        </w:rPr>
        <w:t xml:space="preserve">To create a basic pagination, add the </w:t>
      </w:r>
      <w:r>
        <w:rPr>
          <w:rFonts w:ascii="Consolas" w:eastAsia="Consolas" w:hAnsi="Consolas" w:cs="Consolas"/>
          <w:color w:val="DC143C"/>
          <w:sz w:val="24"/>
          <w:szCs w:val="24"/>
          <w:highlight w:val="white"/>
        </w:rPr>
        <w:t>.pagination</w:t>
      </w:r>
      <w:r>
        <w:rPr>
          <w:rFonts w:ascii="Verdana" w:eastAsia="Verdana" w:hAnsi="Verdana" w:cs="Verdana"/>
          <w:color w:val="0000CD"/>
          <w:sz w:val="23"/>
          <w:szCs w:val="23"/>
          <w:highlight w:val="white"/>
        </w:rPr>
        <w:t xml:space="preserve"> class to an </w:t>
      </w:r>
      <w:r>
        <w:rPr>
          <w:rFonts w:ascii="Consolas" w:eastAsia="Consolas" w:hAnsi="Consolas" w:cs="Consolas"/>
          <w:color w:val="DC143C"/>
          <w:sz w:val="24"/>
          <w:szCs w:val="24"/>
          <w:highlight w:val="white"/>
        </w:rPr>
        <w:t>&lt;</w:t>
      </w:r>
      <w:proofErr w:type="spellStart"/>
      <w:r>
        <w:rPr>
          <w:rFonts w:ascii="Consolas" w:eastAsia="Consolas" w:hAnsi="Consolas" w:cs="Consolas"/>
          <w:color w:val="DC143C"/>
          <w:sz w:val="24"/>
          <w:szCs w:val="24"/>
          <w:highlight w:val="white"/>
        </w:rPr>
        <w:t>ul</w:t>
      </w:r>
      <w:proofErr w:type="spellEnd"/>
      <w:r>
        <w:rPr>
          <w:rFonts w:ascii="Consolas" w:eastAsia="Consolas" w:hAnsi="Consolas" w:cs="Consolas"/>
          <w:color w:val="DC143C"/>
          <w:sz w:val="24"/>
          <w:szCs w:val="24"/>
          <w:highlight w:val="white"/>
        </w:rPr>
        <w:t>&gt;</w:t>
      </w:r>
      <w:r>
        <w:rPr>
          <w:rFonts w:ascii="Verdana" w:eastAsia="Verdana" w:hAnsi="Verdana" w:cs="Verdana"/>
          <w:color w:val="0000CD"/>
          <w:sz w:val="23"/>
          <w:szCs w:val="23"/>
          <w:highlight w:val="white"/>
        </w:rPr>
        <w:t xml:space="preserve"> element. Then add the </w:t>
      </w:r>
      <w:r>
        <w:rPr>
          <w:rFonts w:ascii="Consolas" w:eastAsia="Consolas" w:hAnsi="Consolas" w:cs="Consolas"/>
          <w:color w:val="DC143C"/>
          <w:sz w:val="24"/>
          <w:szCs w:val="24"/>
          <w:highlight w:val="white"/>
        </w:rPr>
        <w:t>.page-item</w:t>
      </w:r>
      <w:r>
        <w:rPr>
          <w:rFonts w:ascii="Verdana" w:eastAsia="Verdana" w:hAnsi="Verdana" w:cs="Verdana"/>
          <w:color w:val="0000CD"/>
          <w:sz w:val="23"/>
          <w:szCs w:val="23"/>
          <w:highlight w:val="white"/>
        </w:rPr>
        <w:t xml:space="preserve"> to each </w:t>
      </w:r>
      <w:r>
        <w:rPr>
          <w:rFonts w:ascii="Consolas" w:eastAsia="Consolas" w:hAnsi="Consolas" w:cs="Consolas"/>
          <w:color w:val="DC143C"/>
          <w:sz w:val="24"/>
          <w:szCs w:val="24"/>
          <w:highlight w:val="white"/>
        </w:rPr>
        <w:t>&lt;</w:t>
      </w:r>
      <w:proofErr w:type="spellStart"/>
      <w:r>
        <w:rPr>
          <w:rFonts w:ascii="Consolas" w:eastAsia="Consolas" w:hAnsi="Consolas" w:cs="Consolas"/>
          <w:color w:val="DC143C"/>
          <w:sz w:val="24"/>
          <w:szCs w:val="24"/>
          <w:highlight w:val="white"/>
        </w:rPr>
        <w:t>li</w:t>
      </w:r>
      <w:proofErr w:type="spellEnd"/>
      <w:r>
        <w:rPr>
          <w:rFonts w:ascii="Consolas" w:eastAsia="Consolas" w:hAnsi="Consolas" w:cs="Consolas"/>
          <w:color w:val="DC143C"/>
          <w:sz w:val="24"/>
          <w:szCs w:val="24"/>
          <w:highlight w:val="white"/>
        </w:rPr>
        <w:t>&gt;</w:t>
      </w:r>
      <w:r>
        <w:rPr>
          <w:rFonts w:ascii="Verdana" w:eastAsia="Verdana" w:hAnsi="Verdana" w:cs="Verdana"/>
          <w:color w:val="0000CD"/>
          <w:sz w:val="23"/>
          <w:szCs w:val="23"/>
          <w:highlight w:val="white"/>
        </w:rPr>
        <w:t xml:space="preserve"> element and a </w:t>
      </w:r>
      <w:r>
        <w:rPr>
          <w:rFonts w:ascii="Consolas" w:eastAsia="Consolas" w:hAnsi="Consolas" w:cs="Consolas"/>
          <w:color w:val="DC143C"/>
          <w:sz w:val="24"/>
          <w:szCs w:val="24"/>
          <w:highlight w:val="white"/>
        </w:rPr>
        <w:t>.page-link</w:t>
      </w:r>
      <w:r>
        <w:rPr>
          <w:rFonts w:ascii="Verdana" w:eastAsia="Verdana" w:hAnsi="Verdana" w:cs="Verdana"/>
          <w:color w:val="0000CD"/>
          <w:sz w:val="23"/>
          <w:szCs w:val="23"/>
          <w:highlight w:val="white"/>
        </w:rPr>
        <w:t xml:space="preserve"> class to each link inside </w:t>
      </w:r>
      <w:r>
        <w:rPr>
          <w:rFonts w:ascii="Consolas" w:eastAsia="Consolas" w:hAnsi="Consolas" w:cs="Consolas"/>
          <w:color w:val="DC143C"/>
          <w:sz w:val="24"/>
          <w:szCs w:val="24"/>
          <w:highlight w:val="white"/>
        </w:rPr>
        <w:t>&lt;</w:t>
      </w:r>
      <w:proofErr w:type="spellStart"/>
      <w:r>
        <w:rPr>
          <w:rFonts w:ascii="Consolas" w:eastAsia="Consolas" w:hAnsi="Consolas" w:cs="Consolas"/>
          <w:color w:val="DC143C"/>
          <w:sz w:val="24"/>
          <w:szCs w:val="24"/>
          <w:highlight w:val="white"/>
        </w:rPr>
        <w:t>li</w:t>
      </w:r>
      <w:proofErr w:type="spellEnd"/>
      <w:r>
        <w:rPr>
          <w:rFonts w:ascii="Consolas" w:eastAsia="Consolas" w:hAnsi="Consolas" w:cs="Consolas"/>
          <w:color w:val="DC143C"/>
          <w:sz w:val="24"/>
          <w:szCs w:val="24"/>
          <w:highlight w:val="white"/>
        </w:rPr>
        <w:t>&gt;</w:t>
      </w:r>
      <w:r>
        <w:rPr>
          <w:rFonts w:ascii="Verdana" w:eastAsia="Verdana" w:hAnsi="Verdana" w:cs="Verdana"/>
          <w:color w:val="0000CD"/>
          <w:sz w:val="23"/>
          <w:szCs w:val="23"/>
          <w:highlight w:val="white"/>
        </w:rPr>
        <w:t>:</w:t>
      </w:r>
    </w:p>
    <w:p w:rsidR="000A729B" w:rsidRDefault="00E46B47">
      <w:pPr>
        <w:shd w:val="clear" w:color="auto" w:fill="FFFFFF"/>
        <w:spacing w:before="280" w:after="280" w:line="240" w:lineRule="auto"/>
        <w:rPr>
          <w:rFonts w:ascii="Verdana" w:eastAsia="Verdana" w:hAnsi="Verdana" w:cs="Verdana"/>
          <w:color w:val="0000CD"/>
          <w:sz w:val="23"/>
          <w:szCs w:val="23"/>
          <w:highlight w:val="white"/>
        </w:rPr>
      </w:pPr>
      <w:r>
        <w:rPr>
          <w:rFonts w:ascii="Verdana" w:eastAsia="Verdana" w:hAnsi="Verdana" w:cs="Verdana"/>
          <w:color w:val="0000CD"/>
          <w:sz w:val="23"/>
          <w:szCs w:val="23"/>
          <w:highlight w:val="white"/>
        </w:rPr>
        <w:t xml:space="preserve">Add class </w:t>
      </w:r>
      <w:r>
        <w:rPr>
          <w:rFonts w:ascii="Consolas" w:eastAsia="Consolas" w:hAnsi="Consolas" w:cs="Consolas"/>
          <w:color w:val="DC143C"/>
          <w:sz w:val="24"/>
          <w:szCs w:val="24"/>
          <w:highlight w:val="white"/>
        </w:rPr>
        <w:t>.pagination-</w:t>
      </w:r>
      <w:proofErr w:type="spellStart"/>
      <w:r>
        <w:rPr>
          <w:rFonts w:ascii="Consolas" w:eastAsia="Consolas" w:hAnsi="Consolas" w:cs="Consolas"/>
          <w:color w:val="DC143C"/>
          <w:sz w:val="24"/>
          <w:szCs w:val="24"/>
          <w:highlight w:val="white"/>
        </w:rPr>
        <w:t>lg</w:t>
      </w:r>
      <w:proofErr w:type="spellEnd"/>
      <w:r>
        <w:rPr>
          <w:rFonts w:ascii="Verdana" w:eastAsia="Verdana" w:hAnsi="Verdana" w:cs="Verdana"/>
          <w:color w:val="0000CD"/>
          <w:sz w:val="23"/>
          <w:szCs w:val="23"/>
          <w:highlight w:val="white"/>
        </w:rPr>
        <w:t xml:space="preserve"> for larger blocks or </w:t>
      </w:r>
      <w:r>
        <w:rPr>
          <w:rFonts w:ascii="Consolas" w:eastAsia="Consolas" w:hAnsi="Consolas" w:cs="Consolas"/>
          <w:color w:val="DC143C"/>
          <w:sz w:val="24"/>
          <w:szCs w:val="24"/>
          <w:highlight w:val="white"/>
        </w:rPr>
        <w:t>.pagination-</w:t>
      </w:r>
      <w:proofErr w:type="spellStart"/>
      <w:r>
        <w:rPr>
          <w:rFonts w:ascii="Consolas" w:eastAsia="Consolas" w:hAnsi="Consolas" w:cs="Consolas"/>
          <w:color w:val="DC143C"/>
          <w:sz w:val="24"/>
          <w:szCs w:val="24"/>
          <w:highlight w:val="white"/>
        </w:rPr>
        <w:t>sm</w:t>
      </w:r>
      <w:proofErr w:type="spellEnd"/>
      <w:r>
        <w:rPr>
          <w:rFonts w:ascii="Verdana" w:eastAsia="Verdana" w:hAnsi="Verdana" w:cs="Verdana"/>
          <w:color w:val="0000CD"/>
          <w:sz w:val="23"/>
          <w:szCs w:val="23"/>
          <w:highlight w:val="white"/>
        </w:rPr>
        <w:t xml:space="preserve"> for smaller blocks:</w:t>
      </w:r>
    </w:p>
    <w:p w:rsidR="000A729B" w:rsidRDefault="00E46B47">
      <w:pPr>
        <w:shd w:val="clear" w:color="auto" w:fill="FFFFFF"/>
        <w:spacing w:before="280" w:after="280" w:line="240" w:lineRule="auto"/>
        <w:rPr>
          <w:rFonts w:ascii="Verdana" w:eastAsia="Verdana" w:hAnsi="Verdana" w:cs="Verdana"/>
          <w:color w:val="0000CD"/>
          <w:sz w:val="23"/>
          <w:szCs w:val="23"/>
          <w:highlight w:val="white"/>
        </w:rPr>
      </w:pPr>
      <w:r>
        <w:rPr>
          <w:rFonts w:ascii="Verdana" w:eastAsia="Verdana" w:hAnsi="Verdana" w:cs="Verdana"/>
          <w:color w:val="0000CD"/>
          <w:sz w:val="23"/>
          <w:szCs w:val="23"/>
          <w:highlight w:val="white"/>
        </w:rPr>
        <w:t>&lt;</w:t>
      </w:r>
      <w:proofErr w:type="spellStart"/>
      <w:r>
        <w:rPr>
          <w:rFonts w:ascii="Verdana" w:eastAsia="Verdana" w:hAnsi="Verdana" w:cs="Verdana"/>
          <w:color w:val="0000CD"/>
          <w:sz w:val="23"/>
          <w:szCs w:val="23"/>
          <w:highlight w:val="white"/>
        </w:rPr>
        <w:t>ul</w:t>
      </w:r>
      <w:proofErr w:type="spellEnd"/>
      <w:r>
        <w:rPr>
          <w:rFonts w:ascii="Verdana" w:eastAsia="Verdana" w:hAnsi="Verdana" w:cs="Verdana"/>
          <w:color w:val="0000CD"/>
          <w:sz w:val="23"/>
          <w:szCs w:val="23"/>
          <w:highlight w:val="white"/>
        </w:rPr>
        <w:t xml:space="preserve"> class="pagination" style="</w:t>
      </w:r>
      <w:proofErr w:type="spellStart"/>
      <w:r>
        <w:rPr>
          <w:rFonts w:ascii="Verdana" w:eastAsia="Verdana" w:hAnsi="Verdana" w:cs="Verdana"/>
          <w:color w:val="0000CD"/>
          <w:sz w:val="23"/>
          <w:szCs w:val="23"/>
          <w:highlight w:val="white"/>
        </w:rPr>
        <w:t>color</w:t>
      </w:r>
      <w:proofErr w:type="gramStart"/>
      <w:r>
        <w:rPr>
          <w:rFonts w:ascii="Verdana" w:eastAsia="Verdana" w:hAnsi="Verdana" w:cs="Verdana"/>
          <w:color w:val="0000CD"/>
          <w:sz w:val="23"/>
          <w:szCs w:val="23"/>
          <w:highlight w:val="white"/>
        </w:rPr>
        <w:t>:red</w:t>
      </w:r>
      <w:proofErr w:type="spellEnd"/>
      <w:proofErr w:type="gramEnd"/>
      <w:r>
        <w:rPr>
          <w:rFonts w:ascii="Verdana" w:eastAsia="Verdana" w:hAnsi="Verdana" w:cs="Verdana"/>
          <w:color w:val="0000CD"/>
          <w:sz w:val="23"/>
          <w:szCs w:val="23"/>
          <w:highlight w:val="white"/>
        </w:rPr>
        <w:t xml:space="preserve">"&gt;  </w:t>
      </w:r>
    </w:p>
    <w:p w:rsidR="000A729B" w:rsidRDefault="00E46B47">
      <w:pPr>
        <w:shd w:val="clear" w:color="auto" w:fill="FFFFFF"/>
        <w:spacing w:before="280" w:after="280" w:line="240" w:lineRule="auto"/>
        <w:ind w:firstLine="720"/>
        <w:rPr>
          <w:rFonts w:ascii="Verdana" w:eastAsia="Verdana" w:hAnsi="Verdana" w:cs="Verdana"/>
          <w:color w:val="0000CD"/>
          <w:sz w:val="23"/>
          <w:szCs w:val="23"/>
          <w:highlight w:val="white"/>
        </w:rPr>
      </w:pPr>
      <w:r>
        <w:rPr>
          <w:rFonts w:ascii="Verdana" w:eastAsia="Verdana" w:hAnsi="Verdana" w:cs="Verdana"/>
          <w:color w:val="0000CD"/>
          <w:sz w:val="23"/>
          <w:szCs w:val="23"/>
          <w:highlight w:val="white"/>
        </w:rPr>
        <w:t>&lt;</w:t>
      </w:r>
      <w:proofErr w:type="spellStart"/>
      <w:r>
        <w:rPr>
          <w:rFonts w:ascii="Verdana" w:eastAsia="Verdana" w:hAnsi="Verdana" w:cs="Verdana"/>
          <w:color w:val="0000CD"/>
          <w:sz w:val="23"/>
          <w:szCs w:val="23"/>
          <w:highlight w:val="white"/>
        </w:rPr>
        <w:t>li</w:t>
      </w:r>
      <w:proofErr w:type="spellEnd"/>
      <w:r>
        <w:rPr>
          <w:rFonts w:ascii="Verdana" w:eastAsia="Verdana" w:hAnsi="Verdana" w:cs="Verdana"/>
          <w:color w:val="0000CD"/>
          <w:sz w:val="23"/>
          <w:szCs w:val="23"/>
          <w:highlight w:val="white"/>
        </w:rPr>
        <w:t xml:space="preserve"> class="page-item"&gt;&lt;a </w:t>
      </w:r>
      <w:proofErr w:type="spellStart"/>
      <w:r>
        <w:rPr>
          <w:rFonts w:ascii="Verdana" w:eastAsia="Verdana" w:hAnsi="Verdana" w:cs="Verdana"/>
          <w:color w:val="0000CD"/>
          <w:sz w:val="23"/>
          <w:szCs w:val="23"/>
          <w:highlight w:val="white"/>
        </w:rPr>
        <w:t>href</w:t>
      </w:r>
      <w:proofErr w:type="spellEnd"/>
      <w:r>
        <w:rPr>
          <w:rFonts w:ascii="Verdana" w:eastAsia="Verdana" w:hAnsi="Verdana" w:cs="Verdana"/>
          <w:color w:val="0000CD"/>
          <w:sz w:val="23"/>
          <w:szCs w:val="23"/>
          <w:highlight w:val="white"/>
        </w:rPr>
        <w:t>="#" class="page-link"&gt;Pre&lt;/a&gt;&lt;/</w:t>
      </w:r>
      <w:proofErr w:type="spellStart"/>
      <w:r>
        <w:rPr>
          <w:rFonts w:ascii="Verdana" w:eastAsia="Verdana" w:hAnsi="Verdana" w:cs="Verdana"/>
          <w:color w:val="0000CD"/>
          <w:sz w:val="23"/>
          <w:szCs w:val="23"/>
          <w:highlight w:val="white"/>
        </w:rPr>
        <w:t>li</w:t>
      </w:r>
      <w:proofErr w:type="spellEnd"/>
      <w:r>
        <w:rPr>
          <w:rFonts w:ascii="Verdana" w:eastAsia="Verdana" w:hAnsi="Verdana" w:cs="Verdana"/>
          <w:color w:val="0000CD"/>
          <w:sz w:val="23"/>
          <w:szCs w:val="23"/>
          <w:highlight w:val="white"/>
        </w:rPr>
        <w:t>&gt;</w:t>
      </w:r>
    </w:p>
    <w:p w:rsidR="000A729B" w:rsidRDefault="00E46B47">
      <w:pPr>
        <w:shd w:val="clear" w:color="auto" w:fill="FFFFFF"/>
        <w:spacing w:before="280" w:after="280" w:line="240" w:lineRule="auto"/>
        <w:ind w:firstLine="720"/>
        <w:rPr>
          <w:rFonts w:ascii="Verdana" w:eastAsia="Verdana" w:hAnsi="Verdana" w:cs="Verdana"/>
          <w:color w:val="0000CD"/>
          <w:sz w:val="23"/>
          <w:szCs w:val="23"/>
          <w:highlight w:val="white"/>
        </w:rPr>
      </w:pPr>
      <w:r>
        <w:rPr>
          <w:rFonts w:ascii="Verdana" w:eastAsia="Verdana" w:hAnsi="Verdana" w:cs="Verdana"/>
          <w:color w:val="0000CD"/>
          <w:sz w:val="23"/>
          <w:szCs w:val="23"/>
          <w:highlight w:val="white"/>
        </w:rPr>
        <w:t>&lt;</w:t>
      </w:r>
      <w:proofErr w:type="spellStart"/>
      <w:r>
        <w:rPr>
          <w:rFonts w:ascii="Verdana" w:eastAsia="Verdana" w:hAnsi="Verdana" w:cs="Verdana"/>
          <w:color w:val="0000CD"/>
          <w:sz w:val="23"/>
          <w:szCs w:val="23"/>
          <w:highlight w:val="white"/>
        </w:rPr>
        <w:t>li</w:t>
      </w:r>
      <w:proofErr w:type="spellEnd"/>
      <w:r>
        <w:rPr>
          <w:rFonts w:ascii="Verdana" w:eastAsia="Verdana" w:hAnsi="Verdana" w:cs="Verdana"/>
          <w:color w:val="0000CD"/>
          <w:sz w:val="23"/>
          <w:szCs w:val="23"/>
          <w:highlight w:val="white"/>
        </w:rPr>
        <w:t xml:space="preserve"> class="page-item active" &gt;&lt;a </w:t>
      </w:r>
      <w:proofErr w:type="spellStart"/>
      <w:r>
        <w:rPr>
          <w:rFonts w:ascii="Verdana" w:eastAsia="Verdana" w:hAnsi="Verdana" w:cs="Verdana"/>
          <w:color w:val="0000CD"/>
          <w:sz w:val="23"/>
          <w:szCs w:val="23"/>
          <w:highlight w:val="white"/>
        </w:rPr>
        <w:t>href</w:t>
      </w:r>
      <w:proofErr w:type="spellEnd"/>
      <w:r>
        <w:rPr>
          <w:rFonts w:ascii="Verdana" w:eastAsia="Verdana" w:hAnsi="Verdana" w:cs="Verdana"/>
          <w:color w:val="0000CD"/>
          <w:sz w:val="23"/>
          <w:szCs w:val="23"/>
          <w:highlight w:val="white"/>
        </w:rPr>
        <w:t>="#" class="page-link"&gt;1&lt;/a&gt;&lt;/</w:t>
      </w:r>
      <w:proofErr w:type="spellStart"/>
      <w:r>
        <w:rPr>
          <w:rFonts w:ascii="Verdana" w:eastAsia="Verdana" w:hAnsi="Verdana" w:cs="Verdana"/>
          <w:color w:val="0000CD"/>
          <w:sz w:val="23"/>
          <w:szCs w:val="23"/>
          <w:highlight w:val="white"/>
        </w:rPr>
        <w:t>li</w:t>
      </w:r>
      <w:proofErr w:type="spellEnd"/>
      <w:r>
        <w:rPr>
          <w:rFonts w:ascii="Verdana" w:eastAsia="Verdana" w:hAnsi="Verdana" w:cs="Verdana"/>
          <w:color w:val="0000CD"/>
          <w:sz w:val="23"/>
          <w:szCs w:val="23"/>
          <w:highlight w:val="white"/>
        </w:rPr>
        <w:t>&gt;</w:t>
      </w:r>
    </w:p>
    <w:p w:rsidR="000A729B" w:rsidRDefault="00E46B47">
      <w:pPr>
        <w:shd w:val="clear" w:color="auto" w:fill="FFFFFF"/>
        <w:spacing w:before="280" w:after="280" w:line="240" w:lineRule="auto"/>
        <w:ind w:firstLine="720"/>
        <w:rPr>
          <w:rFonts w:ascii="Verdana" w:eastAsia="Verdana" w:hAnsi="Verdana" w:cs="Verdana"/>
          <w:color w:val="0000CD"/>
          <w:sz w:val="23"/>
          <w:szCs w:val="23"/>
          <w:highlight w:val="white"/>
        </w:rPr>
      </w:pPr>
      <w:r>
        <w:rPr>
          <w:rFonts w:ascii="Verdana" w:eastAsia="Verdana" w:hAnsi="Verdana" w:cs="Verdana"/>
          <w:color w:val="0000CD"/>
          <w:sz w:val="23"/>
          <w:szCs w:val="23"/>
          <w:highlight w:val="white"/>
        </w:rPr>
        <w:t>&lt;</w:t>
      </w:r>
      <w:proofErr w:type="spellStart"/>
      <w:r>
        <w:rPr>
          <w:rFonts w:ascii="Verdana" w:eastAsia="Verdana" w:hAnsi="Verdana" w:cs="Verdana"/>
          <w:color w:val="0000CD"/>
          <w:sz w:val="23"/>
          <w:szCs w:val="23"/>
          <w:highlight w:val="white"/>
        </w:rPr>
        <w:t>li</w:t>
      </w:r>
      <w:proofErr w:type="spellEnd"/>
      <w:r>
        <w:rPr>
          <w:rFonts w:ascii="Verdana" w:eastAsia="Verdana" w:hAnsi="Verdana" w:cs="Verdana"/>
          <w:color w:val="0000CD"/>
          <w:sz w:val="23"/>
          <w:szCs w:val="23"/>
          <w:highlight w:val="white"/>
        </w:rPr>
        <w:t xml:space="preserve"> class="page-item"&gt;&lt;a </w:t>
      </w:r>
      <w:proofErr w:type="spellStart"/>
      <w:r>
        <w:rPr>
          <w:rFonts w:ascii="Verdana" w:eastAsia="Verdana" w:hAnsi="Verdana" w:cs="Verdana"/>
          <w:color w:val="0000CD"/>
          <w:sz w:val="23"/>
          <w:szCs w:val="23"/>
          <w:highlight w:val="white"/>
        </w:rPr>
        <w:t>href</w:t>
      </w:r>
      <w:proofErr w:type="spellEnd"/>
      <w:r>
        <w:rPr>
          <w:rFonts w:ascii="Verdana" w:eastAsia="Verdana" w:hAnsi="Verdana" w:cs="Verdana"/>
          <w:color w:val="0000CD"/>
          <w:sz w:val="23"/>
          <w:szCs w:val="23"/>
          <w:highlight w:val="white"/>
        </w:rPr>
        <w:t>="#" class="page-link"&gt;2&lt;/a&gt;&lt;/</w:t>
      </w:r>
      <w:proofErr w:type="spellStart"/>
      <w:r>
        <w:rPr>
          <w:rFonts w:ascii="Verdana" w:eastAsia="Verdana" w:hAnsi="Verdana" w:cs="Verdana"/>
          <w:color w:val="0000CD"/>
          <w:sz w:val="23"/>
          <w:szCs w:val="23"/>
          <w:highlight w:val="white"/>
        </w:rPr>
        <w:t>li</w:t>
      </w:r>
      <w:proofErr w:type="spellEnd"/>
      <w:r>
        <w:rPr>
          <w:rFonts w:ascii="Verdana" w:eastAsia="Verdana" w:hAnsi="Verdana" w:cs="Verdana"/>
          <w:color w:val="0000CD"/>
          <w:sz w:val="23"/>
          <w:szCs w:val="23"/>
          <w:highlight w:val="white"/>
        </w:rPr>
        <w:t>&gt;</w:t>
      </w:r>
    </w:p>
    <w:p w:rsidR="000A729B" w:rsidRDefault="00E46B47">
      <w:pPr>
        <w:shd w:val="clear" w:color="auto" w:fill="FFFFFF"/>
        <w:spacing w:before="280" w:after="280" w:line="240" w:lineRule="auto"/>
        <w:rPr>
          <w:rFonts w:ascii="Verdana" w:eastAsia="Verdana" w:hAnsi="Verdana" w:cs="Verdana"/>
          <w:color w:val="0000CD"/>
          <w:sz w:val="23"/>
          <w:szCs w:val="23"/>
          <w:highlight w:val="white"/>
        </w:rPr>
      </w:pPr>
      <w:r>
        <w:rPr>
          <w:rFonts w:ascii="Verdana" w:eastAsia="Verdana" w:hAnsi="Verdana" w:cs="Verdana"/>
          <w:color w:val="0000CD"/>
          <w:sz w:val="23"/>
          <w:szCs w:val="23"/>
          <w:highlight w:val="white"/>
        </w:rPr>
        <w:t>&lt;/</w:t>
      </w:r>
      <w:proofErr w:type="spellStart"/>
      <w:r>
        <w:rPr>
          <w:rFonts w:ascii="Verdana" w:eastAsia="Verdana" w:hAnsi="Verdana" w:cs="Verdana"/>
          <w:color w:val="0000CD"/>
          <w:sz w:val="23"/>
          <w:szCs w:val="23"/>
          <w:highlight w:val="white"/>
        </w:rPr>
        <w:t>ul</w:t>
      </w:r>
      <w:proofErr w:type="spellEnd"/>
      <w:r>
        <w:rPr>
          <w:rFonts w:ascii="Verdana" w:eastAsia="Verdana" w:hAnsi="Verdana" w:cs="Verdana"/>
          <w:color w:val="0000CD"/>
          <w:sz w:val="23"/>
          <w:szCs w:val="23"/>
          <w:highlight w:val="white"/>
        </w:rPr>
        <w:t xml:space="preserve">&gt;  </w:t>
      </w:r>
    </w:p>
    <w:p w:rsidR="000A729B" w:rsidRDefault="000A729B">
      <w:pPr>
        <w:shd w:val="clear" w:color="auto" w:fill="FFFFFF"/>
        <w:spacing w:before="280" w:after="280" w:line="240" w:lineRule="auto"/>
        <w:rPr>
          <w:rFonts w:ascii="Verdana" w:eastAsia="Verdana" w:hAnsi="Verdana" w:cs="Verdana"/>
          <w:color w:val="0000CD"/>
          <w:sz w:val="23"/>
          <w:szCs w:val="23"/>
          <w:highlight w:val="white"/>
        </w:rPr>
      </w:pPr>
    </w:p>
    <w:p w:rsidR="000A729B" w:rsidRDefault="00E46B47">
      <w:pPr>
        <w:shd w:val="clear" w:color="auto" w:fill="FFFFFF"/>
        <w:spacing w:after="0" w:line="240" w:lineRule="auto"/>
        <w:rPr>
          <w:rFonts w:ascii="Constantia" w:eastAsia="Constantia" w:hAnsi="Constantia" w:cs="Constantia"/>
          <w:b/>
          <w:color w:val="0000CD"/>
          <w:sz w:val="32"/>
          <w:szCs w:val="32"/>
          <w:highlight w:val="white"/>
        </w:rPr>
      </w:pPr>
      <w:r>
        <w:rPr>
          <w:rFonts w:ascii="Constantia" w:eastAsia="Constantia" w:hAnsi="Constantia" w:cs="Constantia"/>
          <w:b/>
          <w:color w:val="0000CD"/>
          <w:sz w:val="32"/>
          <w:szCs w:val="32"/>
          <w:highlight w:val="white"/>
        </w:rPr>
        <w:lastRenderedPageBreak/>
        <w:t>Pagination Alignment</w:t>
      </w:r>
    </w:p>
    <w:p w:rsidR="000A729B" w:rsidRDefault="00E46B47">
      <w:pPr>
        <w:shd w:val="clear" w:color="auto" w:fill="FFFFFF"/>
        <w:spacing w:before="280" w:line="240" w:lineRule="auto"/>
        <w:ind w:left="-709"/>
        <w:rPr>
          <w:rFonts w:ascii="Consolas" w:eastAsia="Consolas" w:hAnsi="Consolas" w:cs="Consolas"/>
          <w:color w:val="0000CD"/>
          <w:sz w:val="23"/>
          <w:szCs w:val="23"/>
          <w:highlight w:val="white"/>
        </w:rPr>
      </w:pPr>
      <w:proofErr w:type="gramStart"/>
      <w:r>
        <w:rPr>
          <w:rFonts w:ascii="Consolas" w:eastAsia="Consolas" w:hAnsi="Consolas" w:cs="Consolas"/>
          <w:color w:val="FF0000"/>
          <w:sz w:val="23"/>
          <w:szCs w:val="23"/>
          <w:highlight w:val="white"/>
        </w:rPr>
        <w:t>class</w:t>
      </w:r>
      <w:proofErr w:type="gramEnd"/>
      <w:r>
        <w:rPr>
          <w:rFonts w:ascii="Consolas" w:eastAsia="Consolas" w:hAnsi="Consolas" w:cs="Consolas"/>
          <w:color w:val="0000CD"/>
          <w:sz w:val="23"/>
          <w:szCs w:val="23"/>
          <w:highlight w:val="white"/>
        </w:rPr>
        <w:t xml:space="preserve">="pagination justify-content-center" </w:t>
      </w:r>
    </w:p>
    <w:p w:rsidR="000A729B" w:rsidRDefault="00E46B47">
      <w:pPr>
        <w:shd w:val="clear" w:color="auto" w:fill="FFFFFF"/>
        <w:spacing w:before="280" w:line="240" w:lineRule="auto"/>
        <w:ind w:left="-709"/>
        <w:rPr>
          <w:rFonts w:ascii="Consolas" w:eastAsia="Consolas" w:hAnsi="Consolas" w:cs="Consolas"/>
          <w:color w:val="FF0000"/>
          <w:sz w:val="23"/>
          <w:szCs w:val="23"/>
          <w:highlight w:val="white"/>
        </w:rPr>
      </w:pPr>
      <w:proofErr w:type="gramStart"/>
      <w:r>
        <w:rPr>
          <w:rFonts w:ascii="Consolas" w:eastAsia="Consolas" w:hAnsi="Consolas" w:cs="Consolas"/>
          <w:color w:val="FF0000"/>
          <w:sz w:val="23"/>
          <w:szCs w:val="23"/>
          <w:highlight w:val="white"/>
        </w:rPr>
        <w:t>class</w:t>
      </w:r>
      <w:proofErr w:type="gramEnd"/>
      <w:r>
        <w:rPr>
          <w:rFonts w:ascii="Consolas" w:eastAsia="Consolas" w:hAnsi="Consolas" w:cs="Consolas"/>
          <w:color w:val="0000CD"/>
          <w:sz w:val="23"/>
          <w:szCs w:val="23"/>
          <w:highlight w:val="white"/>
        </w:rPr>
        <w:t>="pagination justify-content-end"</w:t>
      </w:r>
      <w:r>
        <w:rPr>
          <w:rFonts w:ascii="Consolas" w:eastAsia="Consolas" w:hAnsi="Consolas" w:cs="Consolas"/>
          <w:color w:val="FF0000"/>
          <w:sz w:val="23"/>
          <w:szCs w:val="23"/>
          <w:highlight w:val="white"/>
        </w:rPr>
        <w:t xml:space="preserve"> </w:t>
      </w:r>
    </w:p>
    <w:p w:rsidR="000A729B" w:rsidRDefault="00E46B47">
      <w:pPr>
        <w:shd w:val="clear" w:color="auto" w:fill="FFFFFF"/>
        <w:spacing w:before="280" w:line="240" w:lineRule="auto"/>
        <w:ind w:left="-709"/>
        <w:rPr>
          <w:rFonts w:ascii="Verdana" w:eastAsia="Verdana" w:hAnsi="Verdana" w:cs="Verdana"/>
          <w:color w:val="FF0000"/>
          <w:sz w:val="23"/>
          <w:szCs w:val="23"/>
          <w:highlight w:val="white"/>
        </w:rPr>
      </w:pPr>
      <w:r>
        <w:rPr>
          <w:rFonts w:ascii="Constantia" w:eastAsia="Constantia" w:hAnsi="Constantia" w:cs="Constantia"/>
          <w:b/>
          <w:color w:val="0000CD"/>
          <w:sz w:val="32"/>
          <w:szCs w:val="32"/>
          <w:highlight w:val="white"/>
        </w:rPr>
        <w:t>Breadcrumbs</w:t>
      </w:r>
    </w:p>
    <w:p w:rsidR="000A729B" w:rsidRDefault="00E46B47">
      <w:pPr>
        <w:shd w:val="clear" w:color="auto" w:fill="FFFFFF"/>
        <w:spacing w:before="280" w:line="240" w:lineRule="auto"/>
        <w:ind w:left="-709"/>
        <w:rPr>
          <w:rFonts w:ascii="Consolas" w:eastAsia="Consolas" w:hAnsi="Consolas" w:cs="Consolas"/>
          <w:color w:val="FF0000"/>
          <w:sz w:val="23"/>
          <w:szCs w:val="23"/>
          <w:highlight w:val="white"/>
        </w:rPr>
      </w:pPr>
      <w:r>
        <w:rPr>
          <w:rFonts w:ascii="Verdana" w:eastAsia="Verdana" w:hAnsi="Verdana" w:cs="Verdana"/>
          <w:color w:val="FF0000"/>
          <w:sz w:val="23"/>
          <w:szCs w:val="23"/>
          <w:highlight w:val="white"/>
        </w:rPr>
        <w:t xml:space="preserve">Another form for </w:t>
      </w:r>
      <w:proofErr w:type="gramStart"/>
      <w:r>
        <w:rPr>
          <w:rFonts w:ascii="Verdana" w:eastAsia="Verdana" w:hAnsi="Verdana" w:cs="Verdana"/>
          <w:color w:val="FF0000"/>
          <w:sz w:val="23"/>
          <w:szCs w:val="23"/>
          <w:highlight w:val="white"/>
        </w:rPr>
        <w:t>pagination,</w:t>
      </w:r>
      <w:proofErr w:type="gramEnd"/>
      <w:r>
        <w:rPr>
          <w:rFonts w:ascii="Verdana" w:eastAsia="Verdana" w:hAnsi="Verdana" w:cs="Verdana"/>
          <w:color w:val="FF0000"/>
          <w:sz w:val="23"/>
          <w:szCs w:val="23"/>
          <w:highlight w:val="white"/>
        </w:rPr>
        <w:t xml:space="preserve"> is breadcrumbs:</w:t>
      </w:r>
    </w:p>
    <w:p w:rsidR="000A729B" w:rsidRDefault="00E46B47">
      <w:pPr>
        <w:shd w:val="clear" w:color="auto" w:fill="FFFFFF"/>
        <w:spacing w:before="280" w:line="240" w:lineRule="auto"/>
        <w:ind w:left="-709"/>
        <w:rPr>
          <w:rFonts w:ascii="Consolas" w:eastAsia="Consolas" w:hAnsi="Consolas" w:cs="Consolas"/>
          <w:color w:val="FF0000"/>
          <w:sz w:val="23"/>
          <w:szCs w:val="23"/>
          <w:highlight w:val="white"/>
        </w:rPr>
      </w:pPr>
      <w:r>
        <w:rPr>
          <w:rFonts w:ascii="Verdana" w:eastAsia="Verdana" w:hAnsi="Verdana" w:cs="Verdana"/>
          <w:color w:val="FF0000"/>
          <w:sz w:val="23"/>
          <w:szCs w:val="23"/>
          <w:highlight w:val="white"/>
        </w:rPr>
        <w:t xml:space="preserve">The </w:t>
      </w:r>
      <w:r>
        <w:rPr>
          <w:rFonts w:ascii="Consolas" w:eastAsia="Consolas" w:hAnsi="Consolas" w:cs="Consolas"/>
          <w:color w:val="DC143C"/>
          <w:sz w:val="24"/>
          <w:szCs w:val="24"/>
          <w:highlight w:val="white"/>
        </w:rPr>
        <w:t>.breadcrumb</w:t>
      </w:r>
      <w:r>
        <w:rPr>
          <w:rFonts w:ascii="Verdana" w:eastAsia="Verdana" w:hAnsi="Verdana" w:cs="Verdana"/>
          <w:color w:val="FF0000"/>
          <w:sz w:val="23"/>
          <w:szCs w:val="23"/>
          <w:highlight w:val="white"/>
        </w:rPr>
        <w:t xml:space="preserve"> and </w:t>
      </w:r>
      <w:r>
        <w:rPr>
          <w:rFonts w:ascii="Consolas" w:eastAsia="Consolas" w:hAnsi="Consolas" w:cs="Consolas"/>
          <w:color w:val="DC143C"/>
          <w:sz w:val="24"/>
          <w:szCs w:val="24"/>
          <w:highlight w:val="white"/>
        </w:rPr>
        <w:t>.breadcrumb-item</w:t>
      </w:r>
      <w:r>
        <w:rPr>
          <w:rFonts w:ascii="Verdana" w:eastAsia="Verdana" w:hAnsi="Verdana" w:cs="Verdana"/>
          <w:color w:val="FF0000"/>
          <w:sz w:val="23"/>
          <w:szCs w:val="23"/>
          <w:highlight w:val="white"/>
        </w:rPr>
        <w:t xml:space="preserve"> </w:t>
      </w:r>
      <w:proofErr w:type="gramStart"/>
      <w:r>
        <w:rPr>
          <w:rFonts w:ascii="Verdana" w:eastAsia="Verdana" w:hAnsi="Verdana" w:cs="Verdana"/>
          <w:color w:val="FF0000"/>
          <w:sz w:val="23"/>
          <w:szCs w:val="23"/>
          <w:highlight w:val="white"/>
        </w:rPr>
        <w:t>classes indicates</w:t>
      </w:r>
      <w:proofErr w:type="gramEnd"/>
      <w:r>
        <w:rPr>
          <w:rFonts w:ascii="Verdana" w:eastAsia="Verdana" w:hAnsi="Verdana" w:cs="Verdana"/>
          <w:color w:val="FF0000"/>
          <w:sz w:val="23"/>
          <w:szCs w:val="23"/>
          <w:highlight w:val="white"/>
        </w:rPr>
        <w:t xml:space="preserve"> the current page's location within a navigational hierarchy:</w:t>
      </w:r>
    </w:p>
    <w:p w:rsidR="000A729B" w:rsidRDefault="000A729B">
      <w:pPr>
        <w:shd w:val="clear" w:color="auto" w:fill="FFFFFF"/>
        <w:spacing w:before="280" w:line="240" w:lineRule="auto"/>
        <w:ind w:left="-709"/>
        <w:rPr>
          <w:rFonts w:ascii="Arial" w:eastAsia="Arial" w:hAnsi="Arial" w:cs="Arial"/>
          <w:color w:val="0000CD"/>
          <w:sz w:val="63"/>
          <w:szCs w:val="63"/>
          <w:highlight w:val="white"/>
        </w:rPr>
      </w:pPr>
      <w:sdt>
        <w:sdtPr>
          <w:tag w:val="goog_rdk_367"/>
          <w:id w:val="105380632"/>
        </w:sdtPr>
        <w:sdtContent>
          <w:r w:rsidRPr="000A729B">
            <w:rPr>
              <w:rFonts w:ascii="Verdana" w:eastAsia="Verdana" w:hAnsi="Verdana" w:cs="Verdana"/>
              <w:color w:val="0000CD"/>
              <w:sz w:val="23"/>
              <w:szCs w:val="23"/>
              <w:highlight w:val="white"/>
              <w:rPrChange w:id="375" w:author="Deleted user" w:date="2021-01-22T07:14:00Z">
                <w:rPr>
                  <w:rFonts w:ascii="Consolas" w:eastAsia="Consolas" w:hAnsi="Consolas" w:cs="Consolas"/>
                  <w:sz w:val="23"/>
                  <w:szCs w:val="23"/>
                  <w:highlight w:val="white"/>
                </w:rPr>
              </w:rPrChange>
            </w:rPr>
            <w:t>68</w:t>
          </w:r>
          <w:proofErr w:type="gramStart"/>
          <w:r w:rsidRPr="000A729B">
            <w:rPr>
              <w:rFonts w:ascii="Verdana" w:eastAsia="Verdana" w:hAnsi="Verdana" w:cs="Verdana"/>
              <w:color w:val="0000CD"/>
              <w:sz w:val="23"/>
              <w:szCs w:val="23"/>
              <w:highlight w:val="white"/>
              <w:rPrChange w:id="376" w:author="Deleted user" w:date="2021-01-22T07:14:00Z">
                <w:rPr>
                  <w:rFonts w:ascii="Consolas" w:eastAsia="Consolas" w:hAnsi="Consolas" w:cs="Consolas"/>
                  <w:sz w:val="23"/>
                  <w:szCs w:val="23"/>
                  <w:highlight w:val="white"/>
                </w:rPr>
              </w:rPrChange>
            </w:rPr>
            <w:t>)</w:t>
          </w:r>
          <w:proofErr w:type="gramEnd"/>
        </w:sdtContent>
      </w:sdt>
      <w:r w:rsidR="00E46B47">
        <w:rPr>
          <w:rFonts w:ascii="Arial" w:eastAsia="Arial" w:hAnsi="Arial" w:cs="Arial"/>
          <w:color w:val="0000CD"/>
          <w:sz w:val="63"/>
          <w:szCs w:val="63"/>
          <w:highlight w:val="white"/>
        </w:rPr>
        <w:t>Bootstrap 5 List Groups</w:t>
      </w:r>
    </w:p>
    <w:p w:rsidR="000A729B" w:rsidRDefault="00E46B47">
      <w:pPr>
        <w:shd w:val="clear" w:color="auto" w:fill="FFFFFF"/>
        <w:spacing w:before="280" w:line="240" w:lineRule="auto"/>
        <w:ind w:left="-709"/>
        <w:rPr>
          <w:rFonts w:ascii="Verdana" w:eastAsia="Verdana" w:hAnsi="Verdana" w:cs="Verdana"/>
          <w:color w:val="0000CD"/>
          <w:sz w:val="23"/>
          <w:szCs w:val="23"/>
          <w:highlight w:val="white"/>
        </w:rPr>
      </w:pPr>
      <w:proofErr w:type="gramStart"/>
      <w:r>
        <w:rPr>
          <w:rFonts w:ascii="Verdana" w:eastAsia="Verdana" w:hAnsi="Verdana" w:cs="Verdana"/>
          <w:color w:val="0000CD"/>
          <w:sz w:val="23"/>
          <w:szCs w:val="23"/>
          <w:highlight w:val="white"/>
        </w:rPr>
        <w:t>he</w:t>
      </w:r>
      <w:proofErr w:type="gramEnd"/>
      <w:r>
        <w:rPr>
          <w:rFonts w:ascii="Verdana" w:eastAsia="Verdana" w:hAnsi="Verdana" w:cs="Verdana"/>
          <w:color w:val="0000CD"/>
          <w:sz w:val="23"/>
          <w:szCs w:val="23"/>
          <w:highlight w:val="white"/>
        </w:rPr>
        <w:t xml:space="preserve"> most basic list group is an unordered list with list items:</w:t>
      </w:r>
    </w:p>
    <w:p w:rsidR="000A729B" w:rsidRDefault="00E46B47">
      <w:pPr>
        <w:shd w:val="clear" w:color="auto" w:fill="FFFFFF"/>
        <w:spacing w:before="280" w:line="240" w:lineRule="auto"/>
        <w:ind w:left="-709"/>
        <w:rPr>
          <w:rFonts w:ascii="Verdana" w:eastAsia="Verdana" w:hAnsi="Verdana" w:cs="Verdana"/>
          <w:color w:val="0000CD"/>
          <w:sz w:val="23"/>
          <w:szCs w:val="23"/>
          <w:highlight w:val="white"/>
        </w:rPr>
      </w:pPr>
      <w:r>
        <w:rPr>
          <w:rFonts w:ascii="Verdana" w:eastAsia="Verdana" w:hAnsi="Verdana" w:cs="Verdana"/>
          <w:color w:val="0000CD"/>
          <w:sz w:val="23"/>
          <w:szCs w:val="23"/>
          <w:highlight w:val="white"/>
        </w:rPr>
        <w:t xml:space="preserve">To create a basic list group, use an </w:t>
      </w:r>
      <w:r>
        <w:rPr>
          <w:rFonts w:ascii="Consolas" w:eastAsia="Consolas" w:hAnsi="Consolas" w:cs="Consolas"/>
          <w:color w:val="DC143C"/>
          <w:sz w:val="24"/>
          <w:szCs w:val="24"/>
          <w:highlight w:val="white"/>
        </w:rPr>
        <w:t>&lt;</w:t>
      </w:r>
      <w:proofErr w:type="spellStart"/>
      <w:r>
        <w:rPr>
          <w:rFonts w:ascii="Consolas" w:eastAsia="Consolas" w:hAnsi="Consolas" w:cs="Consolas"/>
          <w:color w:val="DC143C"/>
          <w:sz w:val="24"/>
          <w:szCs w:val="24"/>
          <w:highlight w:val="white"/>
        </w:rPr>
        <w:t>ul</w:t>
      </w:r>
      <w:proofErr w:type="spellEnd"/>
      <w:r>
        <w:rPr>
          <w:rFonts w:ascii="Consolas" w:eastAsia="Consolas" w:hAnsi="Consolas" w:cs="Consolas"/>
          <w:color w:val="DC143C"/>
          <w:sz w:val="24"/>
          <w:szCs w:val="24"/>
          <w:highlight w:val="white"/>
        </w:rPr>
        <w:t>&gt;</w:t>
      </w:r>
      <w:r>
        <w:rPr>
          <w:rFonts w:ascii="Verdana" w:eastAsia="Verdana" w:hAnsi="Verdana" w:cs="Verdana"/>
          <w:color w:val="0000CD"/>
          <w:sz w:val="23"/>
          <w:szCs w:val="23"/>
          <w:highlight w:val="white"/>
        </w:rPr>
        <w:t xml:space="preserve"> element with class </w:t>
      </w:r>
      <w:r>
        <w:rPr>
          <w:rFonts w:ascii="Consolas" w:eastAsia="Consolas" w:hAnsi="Consolas" w:cs="Consolas"/>
          <w:color w:val="DC143C"/>
          <w:sz w:val="24"/>
          <w:szCs w:val="24"/>
          <w:highlight w:val="white"/>
        </w:rPr>
        <w:t>.list-group</w:t>
      </w:r>
      <w:r>
        <w:rPr>
          <w:rFonts w:ascii="Verdana" w:eastAsia="Verdana" w:hAnsi="Verdana" w:cs="Verdana"/>
          <w:color w:val="0000CD"/>
          <w:sz w:val="23"/>
          <w:szCs w:val="23"/>
          <w:highlight w:val="white"/>
        </w:rPr>
        <w:t xml:space="preserve">, and </w:t>
      </w:r>
      <w:r>
        <w:rPr>
          <w:rFonts w:ascii="Consolas" w:eastAsia="Consolas" w:hAnsi="Consolas" w:cs="Consolas"/>
          <w:color w:val="DC143C"/>
          <w:sz w:val="24"/>
          <w:szCs w:val="24"/>
          <w:highlight w:val="white"/>
        </w:rPr>
        <w:t>&lt;</w:t>
      </w:r>
      <w:proofErr w:type="spellStart"/>
      <w:r>
        <w:rPr>
          <w:rFonts w:ascii="Consolas" w:eastAsia="Consolas" w:hAnsi="Consolas" w:cs="Consolas"/>
          <w:color w:val="DC143C"/>
          <w:sz w:val="24"/>
          <w:szCs w:val="24"/>
          <w:highlight w:val="white"/>
        </w:rPr>
        <w:t>li</w:t>
      </w:r>
      <w:proofErr w:type="spellEnd"/>
      <w:r>
        <w:rPr>
          <w:rFonts w:ascii="Consolas" w:eastAsia="Consolas" w:hAnsi="Consolas" w:cs="Consolas"/>
          <w:color w:val="DC143C"/>
          <w:sz w:val="24"/>
          <w:szCs w:val="24"/>
          <w:highlight w:val="white"/>
        </w:rPr>
        <w:t>&gt;</w:t>
      </w:r>
      <w:r>
        <w:rPr>
          <w:rFonts w:ascii="Verdana" w:eastAsia="Verdana" w:hAnsi="Verdana" w:cs="Verdana"/>
          <w:color w:val="0000CD"/>
          <w:sz w:val="23"/>
          <w:szCs w:val="23"/>
          <w:highlight w:val="white"/>
        </w:rPr>
        <w:t xml:space="preserve"> elements with class </w:t>
      </w:r>
      <w:r>
        <w:rPr>
          <w:rFonts w:ascii="Consolas" w:eastAsia="Consolas" w:hAnsi="Consolas" w:cs="Consolas"/>
          <w:color w:val="DC143C"/>
          <w:sz w:val="24"/>
          <w:szCs w:val="24"/>
          <w:highlight w:val="white"/>
        </w:rPr>
        <w:t>.list-group-item</w:t>
      </w:r>
      <w:r>
        <w:rPr>
          <w:rFonts w:ascii="Verdana" w:eastAsia="Verdana" w:hAnsi="Verdana" w:cs="Verdana"/>
          <w:color w:val="0000CD"/>
          <w:sz w:val="23"/>
          <w:szCs w:val="23"/>
          <w:highlight w:val="white"/>
        </w:rPr>
        <w:t>:</w:t>
      </w:r>
    </w:p>
    <w:p w:rsidR="000A729B" w:rsidRDefault="00E46B47">
      <w:pPr>
        <w:shd w:val="clear" w:color="auto" w:fill="FFFFFF"/>
        <w:spacing w:before="280" w:line="240" w:lineRule="auto"/>
        <w:ind w:left="-709"/>
        <w:rPr>
          <w:rFonts w:ascii="Consolas" w:eastAsia="Consolas" w:hAnsi="Consolas" w:cs="Consolas"/>
          <w:color w:val="0000CD"/>
          <w:sz w:val="23"/>
          <w:szCs w:val="23"/>
          <w:highlight w:val="white"/>
        </w:rPr>
      </w:pPr>
      <w:r>
        <w:rPr>
          <w:rFonts w:ascii="Verdana" w:eastAsia="Verdana" w:hAnsi="Verdana" w:cs="Verdana"/>
          <w:color w:val="0000CD"/>
          <w:sz w:val="23"/>
          <w:szCs w:val="23"/>
          <w:highlight w:val="white"/>
        </w:rPr>
        <w:t xml:space="preserve">With </w:t>
      </w:r>
      <w:proofErr w:type="gramStart"/>
      <w:r>
        <w:rPr>
          <w:rFonts w:ascii="Verdana" w:eastAsia="Verdana" w:hAnsi="Verdana" w:cs="Verdana"/>
          <w:color w:val="0000CD"/>
          <w:sz w:val="23"/>
          <w:szCs w:val="23"/>
          <w:highlight w:val="white"/>
        </w:rPr>
        <w:t>hover :</w:t>
      </w:r>
      <w:proofErr w:type="gramEnd"/>
      <w:r>
        <w:rPr>
          <w:rFonts w:ascii="Verdana" w:eastAsia="Verdana" w:hAnsi="Verdana" w:cs="Verdana"/>
          <w:color w:val="0000CD"/>
          <w:sz w:val="23"/>
          <w:szCs w:val="23"/>
          <w:highlight w:val="white"/>
        </w:rPr>
        <w:t xml:space="preserve"> </w:t>
      </w:r>
      <w:r>
        <w:rPr>
          <w:rFonts w:ascii="Consolas" w:eastAsia="Consolas" w:hAnsi="Consolas" w:cs="Consolas"/>
          <w:color w:val="FF0000"/>
          <w:sz w:val="23"/>
          <w:szCs w:val="23"/>
          <w:highlight w:val="white"/>
        </w:rPr>
        <w:t xml:space="preserve"> class</w:t>
      </w:r>
      <w:r>
        <w:rPr>
          <w:rFonts w:ascii="Consolas" w:eastAsia="Consolas" w:hAnsi="Consolas" w:cs="Consolas"/>
          <w:color w:val="0000CD"/>
          <w:sz w:val="23"/>
          <w:szCs w:val="23"/>
          <w:highlight w:val="white"/>
        </w:rPr>
        <w:t>="list-group-item list-group-item-action"  also with .active and disabled</w:t>
      </w:r>
    </w:p>
    <w:p w:rsidR="000A729B" w:rsidRDefault="000A729B">
      <w:pPr>
        <w:shd w:val="clear" w:color="auto" w:fill="FFFFFF"/>
        <w:spacing w:before="280" w:line="240" w:lineRule="auto"/>
        <w:ind w:left="-709"/>
        <w:rPr>
          <w:rFonts w:ascii="Consolas" w:eastAsia="Consolas" w:hAnsi="Consolas" w:cs="Consolas"/>
          <w:color w:val="0000CD"/>
          <w:sz w:val="23"/>
          <w:szCs w:val="23"/>
          <w:highlight w:val="white"/>
        </w:rPr>
      </w:pPr>
    </w:p>
    <w:p w:rsidR="000A729B" w:rsidRDefault="00E46B47">
      <w:pPr>
        <w:shd w:val="clear" w:color="auto" w:fill="FFFFFF"/>
        <w:spacing w:before="280" w:line="240" w:lineRule="auto"/>
        <w:ind w:left="-709"/>
        <w:rPr>
          <w:rFonts w:ascii="Consolas" w:eastAsia="Consolas" w:hAnsi="Consolas" w:cs="Consolas"/>
          <w:color w:val="0000CD"/>
          <w:sz w:val="23"/>
          <w:szCs w:val="23"/>
          <w:highlight w:val="white"/>
        </w:rPr>
      </w:pPr>
      <w:r>
        <w:rPr>
          <w:rFonts w:ascii="Consolas" w:eastAsia="Consolas" w:hAnsi="Consolas" w:cs="Consolas"/>
          <w:color w:val="0000CD"/>
          <w:sz w:val="23"/>
          <w:szCs w:val="23"/>
          <w:highlight w:val="white"/>
        </w:rPr>
        <w:t>&lt;</w:t>
      </w:r>
      <w:proofErr w:type="spellStart"/>
      <w:r>
        <w:rPr>
          <w:rFonts w:ascii="Consolas" w:eastAsia="Consolas" w:hAnsi="Consolas" w:cs="Consolas"/>
          <w:color w:val="0000CD"/>
          <w:sz w:val="23"/>
          <w:szCs w:val="23"/>
          <w:highlight w:val="white"/>
        </w:rPr>
        <w:t>ul</w:t>
      </w:r>
      <w:proofErr w:type="spellEnd"/>
      <w:r>
        <w:rPr>
          <w:rFonts w:ascii="Consolas" w:eastAsia="Consolas" w:hAnsi="Consolas" w:cs="Consolas"/>
          <w:color w:val="0000CD"/>
          <w:sz w:val="23"/>
          <w:szCs w:val="23"/>
          <w:highlight w:val="white"/>
        </w:rPr>
        <w:t xml:space="preserve"> class="list-group"&gt;  </w:t>
      </w:r>
    </w:p>
    <w:p w:rsidR="000A729B" w:rsidRDefault="00E46B47">
      <w:pPr>
        <w:shd w:val="clear" w:color="auto" w:fill="FFFFFF"/>
        <w:spacing w:before="280" w:line="240" w:lineRule="auto"/>
        <w:ind w:left="-709"/>
        <w:rPr>
          <w:rFonts w:ascii="Consolas" w:eastAsia="Consolas" w:hAnsi="Consolas" w:cs="Consolas"/>
          <w:color w:val="0000CD"/>
          <w:sz w:val="23"/>
          <w:szCs w:val="23"/>
          <w:highlight w:val="white"/>
        </w:rPr>
      </w:pPr>
      <w:r>
        <w:rPr>
          <w:rFonts w:ascii="Consolas" w:eastAsia="Consolas" w:hAnsi="Consolas" w:cs="Consolas"/>
          <w:color w:val="0000CD"/>
          <w:sz w:val="23"/>
          <w:szCs w:val="23"/>
          <w:highlight w:val="white"/>
        </w:rPr>
        <w:tab/>
        <w:t>&lt;</w:t>
      </w:r>
      <w:proofErr w:type="spellStart"/>
      <w:r>
        <w:rPr>
          <w:rFonts w:ascii="Consolas" w:eastAsia="Consolas" w:hAnsi="Consolas" w:cs="Consolas"/>
          <w:color w:val="0000CD"/>
          <w:sz w:val="23"/>
          <w:szCs w:val="23"/>
          <w:highlight w:val="white"/>
        </w:rPr>
        <w:t>li</w:t>
      </w:r>
      <w:proofErr w:type="spellEnd"/>
      <w:r>
        <w:rPr>
          <w:rFonts w:ascii="Consolas" w:eastAsia="Consolas" w:hAnsi="Consolas" w:cs="Consolas"/>
          <w:color w:val="0000CD"/>
          <w:sz w:val="23"/>
          <w:szCs w:val="23"/>
          <w:highlight w:val="white"/>
        </w:rPr>
        <w:t xml:space="preserve"> class="list-group-item"&gt;PHP&lt;/</w:t>
      </w:r>
      <w:proofErr w:type="spellStart"/>
      <w:r>
        <w:rPr>
          <w:rFonts w:ascii="Consolas" w:eastAsia="Consolas" w:hAnsi="Consolas" w:cs="Consolas"/>
          <w:color w:val="0000CD"/>
          <w:sz w:val="23"/>
          <w:szCs w:val="23"/>
          <w:highlight w:val="white"/>
        </w:rPr>
        <w:t>li</w:t>
      </w:r>
      <w:proofErr w:type="spellEnd"/>
      <w:r>
        <w:rPr>
          <w:rFonts w:ascii="Consolas" w:eastAsia="Consolas" w:hAnsi="Consolas" w:cs="Consolas"/>
          <w:color w:val="0000CD"/>
          <w:sz w:val="23"/>
          <w:szCs w:val="23"/>
          <w:highlight w:val="white"/>
        </w:rPr>
        <w:t>&gt;</w:t>
      </w:r>
    </w:p>
    <w:p w:rsidR="000A729B" w:rsidRDefault="00E46B47">
      <w:pPr>
        <w:shd w:val="clear" w:color="auto" w:fill="FFFFFF"/>
        <w:spacing w:before="280" w:line="240" w:lineRule="auto"/>
        <w:ind w:left="-709"/>
        <w:rPr>
          <w:rFonts w:ascii="Consolas" w:eastAsia="Consolas" w:hAnsi="Consolas" w:cs="Consolas"/>
          <w:color w:val="0000CD"/>
          <w:sz w:val="23"/>
          <w:szCs w:val="23"/>
          <w:highlight w:val="white"/>
        </w:rPr>
      </w:pPr>
      <w:r>
        <w:rPr>
          <w:rFonts w:ascii="Consolas" w:eastAsia="Consolas" w:hAnsi="Consolas" w:cs="Consolas"/>
          <w:color w:val="0000CD"/>
          <w:sz w:val="23"/>
          <w:szCs w:val="23"/>
          <w:highlight w:val="white"/>
        </w:rPr>
        <w:tab/>
        <w:t>&lt;</w:t>
      </w:r>
      <w:proofErr w:type="spellStart"/>
      <w:r>
        <w:rPr>
          <w:rFonts w:ascii="Consolas" w:eastAsia="Consolas" w:hAnsi="Consolas" w:cs="Consolas"/>
          <w:color w:val="0000CD"/>
          <w:sz w:val="23"/>
          <w:szCs w:val="23"/>
          <w:highlight w:val="white"/>
        </w:rPr>
        <w:t>li</w:t>
      </w:r>
      <w:proofErr w:type="spellEnd"/>
      <w:r>
        <w:rPr>
          <w:rFonts w:ascii="Consolas" w:eastAsia="Consolas" w:hAnsi="Consolas" w:cs="Consolas"/>
          <w:color w:val="0000CD"/>
          <w:sz w:val="23"/>
          <w:szCs w:val="23"/>
          <w:highlight w:val="white"/>
        </w:rPr>
        <w:t xml:space="preserve"> class="list-group-item"&gt;JAVA&lt;/</w:t>
      </w:r>
      <w:proofErr w:type="spellStart"/>
      <w:r>
        <w:rPr>
          <w:rFonts w:ascii="Consolas" w:eastAsia="Consolas" w:hAnsi="Consolas" w:cs="Consolas"/>
          <w:color w:val="0000CD"/>
          <w:sz w:val="23"/>
          <w:szCs w:val="23"/>
          <w:highlight w:val="white"/>
        </w:rPr>
        <w:t>li</w:t>
      </w:r>
      <w:proofErr w:type="spellEnd"/>
      <w:r>
        <w:rPr>
          <w:rFonts w:ascii="Consolas" w:eastAsia="Consolas" w:hAnsi="Consolas" w:cs="Consolas"/>
          <w:color w:val="0000CD"/>
          <w:sz w:val="23"/>
          <w:szCs w:val="23"/>
          <w:highlight w:val="white"/>
        </w:rPr>
        <w:t>&gt;</w:t>
      </w:r>
    </w:p>
    <w:p w:rsidR="000A729B" w:rsidRDefault="00E46B47">
      <w:pPr>
        <w:shd w:val="clear" w:color="auto" w:fill="FFFFFF"/>
        <w:spacing w:before="280" w:line="240" w:lineRule="auto"/>
        <w:ind w:left="-709"/>
        <w:rPr>
          <w:rFonts w:ascii="Consolas" w:eastAsia="Consolas" w:hAnsi="Consolas" w:cs="Consolas"/>
          <w:color w:val="0000CD"/>
          <w:sz w:val="23"/>
          <w:szCs w:val="23"/>
          <w:highlight w:val="white"/>
        </w:rPr>
      </w:pPr>
      <w:r>
        <w:rPr>
          <w:rFonts w:ascii="Consolas" w:eastAsia="Consolas" w:hAnsi="Consolas" w:cs="Consolas"/>
          <w:color w:val="0000CD"/>
          <w:sz w:val="23"/>
          <w:szCs w:val="23"/>
          <w:highlight w:val="white"/>
        </w:rPr>
        <w:tab/>
        <w:t>&lt;</w:t>
      </w:r>
      <w:proofErr w:type="spellStart"/>
      <w:r>
        <w:rPr>
          <w:rFonts w:ascii="Consolas" w:eastAsia="Consolas" w:hAnsi="Consolas" w:cs="Consolas"/>
          <w:color w:val="0000CD"/>
          <w:sz w:val="23"/>
          <w:szCs w:val="23"/>
          <w:highlight w:val="white"/>
        </w:rPr>
        <w:t>li</w:t>
      </w:r>
      <w:proofErr w:type="spellEnd"/>
      <w:r>
        <w:rPr>
          <w:rFonts w:ascii="Consolas" w:eastAsia="Consolas" w:hAnsi="Consolas" w:cs="Consolas"/>
          <w:color w:val="0000CD"/>
          <w:sz w:val="23"/>
          <w:szCs w:val="23"/>
          <w:highlight w:val="white"/>
        </w:rPr>
        <w:t xml:space="preserve"> class="list-group-item"&gt;.NET&lt;/</w:t>
      </w:r>
      <w:proofErr w:type="spellStart"/>
      <w:r>
        <w:rPr>
          <w:rFonts w:ascii="Consolas" w:eastAsia="Consolas" w:hAnsi="Consolas" w:cs="Consolas"/>
          <w:color w:val="0000CD"/>
          <w:sz w:val="23"/>
          <w:szCs w:val="23"/>
          <w:highlight w:val="white"/>
        </w:rPr>
        <w:t>li</w:t>
      </w:r>
      <w:proofErr w:type="spellEnd"/>
      <w:r>
        <w:rPr>
          <w:rFonts w:ascii="Consolas" w:eastAsia="Consolas" w:hAnsi="Consolas" w:cs="Consolas"/>
          <w:color w:val="0000CD"/>
          <w:sz w:val="23"/>
          <w:szCs w:val="23"/>
          <w:highlight w:val="white"/>
        </w:rPr>
        <w:t>&gt;</w:t>
      </w:r>
    </w:p>
    <w:p w:rsidR="000A729B" w:rsidRDefault="00E46B47">
      <w:pPr>
        <w:shd w:val="clear" w:color="auto" w:fill="FFFFFF"/>
        <w:spacing w:before="280" w:line="240" w:lineRule="auto"/>
        <w:ind w:left="-709"/>
        <w:rPr>
          <w:rFonts w:ascii="Consolas" w:eastAsia="Consolas" w:hAnsi="Consolas" w:cs="Consolas"/>
          <w:color w:val="0000CD"/>
          <w:sz w:val="23"/>
          <w:szCs w:val="23"/>
          <w:highlight w:val="white"/>
        </w:rPr>
      </w:pPr>
      <w:r>
        <w:rPr>
          <w:rFonts w:ascii="Consolas" w:eastAsia="Consolas" w:hAnsi="Consolas" w:cs="Consolas"/>
          <w:color w:val="0000CD"/>
          <w:sz w:val="23"/>
          <w:szCs w:val="23"/>
          <w:highlight w:val="white"/>
        </w:rPr>
        <w:tab/>
        <w:t>&lt;</w:t>
      </w:r>
      <w:proofErr w:type="spellStart"/>
      <w:r>
        <w:rPr>
          <w:rFonts w:ascii="Consolas" w:eastAsia="Consolas" w:hAnsi="Consolas" w:cs="Consolas"/>
          <w:color w:val="0000CD"/>
          <w:sz w:val="23"/>
          <w:szCs w:val="23"/>
          <w:highlight w:val="white"/>
        </w:rPr>
        <w:t>li</w:t>
      </w:r>
      <w:proofErr w:type="spellEnd"/>
      <w:r>
        <w:rPr>
          <w:rFonts w:ascii="Consolas" w:eastAsia="Consolas" w:hAnsi="Consolas" w:cs="Consolas"/>
          <w:color w:val="0000CD"/>
          <w:sz w:val="23"/>
          <w:szCs w:val="23"/>
          <w:highlight w:val="white"/>
        </w:rPr>
        <w:t xml:space="preserve"> class="list-group-item"&gt;DESIGNING&lt;/</w:t>
      </w:r>
      <w:proofErr w:type="spellStart"/>
      <w:r>
        <w:rPr>
          <w:rFonts w:ascii="Consolas" w:eastAsia="Consolas" w:hAnsi="Consolas" w:cs="Consolas"/>
          <w:color w:val="0000CD"/>
          <w:sz w:val="23"/>
          <w:szCs w:val="23"/>
          <w:highlight w:val="white"/>
        </w:rPr>
        <w:t>li</w:t>
      </w:r>
      <w:proofErr w:type="spellEnd"/>
      <w:r>
        <w:rPr>
          <w:rFonts w:ascii="Consolas" w:eastAsia="Consolas" w:hAnsi="Consolas" w:cs="Consolas"/>
          <w:color w:val="0000CD"/>
          <w:sz w:val="23"/>
          <w:szCs w:val="23"/>
          <w:highlight w:val="white"/>
        </w:rPr>
        <w:t>&gt;</w:t>
      </w:r>
    </w:p>
    <w:p w:rsidR="000A729B" w:rsidRDefault="00E46B47">
      <w:pPr>
        <w:shd w:val="clear" w:color="auto" w:fill="FFFFFF"/>
        <w:spacing w:before="280" w:line="240" w:lineRule="auto"/>
        <w:ind w:left="-709"/>
        <w:rPr>
          <w:rFonts w:ascii="Consolas" w:eastAsia="Consolas" w:hAnsi="Consolas" w:cs="Consolas"/>
          <w:color w:val="0000CD"/>
          <w:sz w:val="23"/>
          <w:szCs w:val="23"/>
          <w:highlight w:val="white"/>
        </w:rPr>
      </w:pPr>
      <w:r>
        <w:rPr>
          <w:rFonts w:ascii="Consolas" w:eastAsia="Consolas" w:hAnsi="Consolas" w:cs="Consolas"/>
          <w:color w:val="0000CD"/>
          <w:sz w:val="23"/>
          <w:szCs w:val="23"/>
          <w:highlight w:val="white"/>
        </w:rPr>
        <w:tab/>
        <w:t>&lt;</w:t>
      </w:r>
      <w:proofErr w:type="spellStart"/>
      <w:r>
        <w:rPr>
          <w:rFonts w:ascii="Consolas" w:eastAsia="Consolas" w:hAnsi="Consolas" w:cs="Consolas"/>
          <w:color w:val="0000CD"/>
          <w:sz w:val="23"/>
          <w:szCs w:val="23"/>
          <w:highlight w:val="white"/>
        </w:rPr>
        <w:t>li</w:t>
      </w:r>
      <w:proofErr w:type="spellEnd"/>
      <w:r>
        <w:rPr>
          <w:rFonts w:ascii="Consolas" w:eastAsia="Consolas" w:hAnsi="Consolas" w:cs="Consolas"/>
          <w:color w:val="0000CD"/>
          <w:sz w:val="23"/>
          <w:szCs w:val="23"/>
          <w:highlight w:val="white"/>
        </w:rPr>
        <w:t xml:space="preserve"> class="list-group-item"&gt;PYTHON&lt;/</w:t>
      </w:r>
      <w:proofErr w:type="spellStart"/>
      <w:r>
        <w:rPr>
          <w:rFonts w:ascii="Consolas" w:eastAsia="Consolas" w:hAnsi="Consolas" w:cs="Consolas"/>
          <w:color w:val="0000CD"/>
          <w:sz w:val="23"/>
          <w:szCs w:val="23"/>
          <w:highlight w:val="white"/>
        </w:rPr>
        <w:t>li</w:t>
      </w:r>
      <w:proofErr w:type="spellEnd"/>
      <w:r>
        <w:rPr>
          <w:rFonts w:ascii="Consolas" w:eastAsia="Consolas" w:hAnsi="Consolas" w:cs="Consolas"/>
          <w:color w:val="0000CD"/>
          <w:sz w:val="23"/>
          <w:szCs w:val="23"/>
          <w:highlight w:val="white"/>
        </w:rPr>
        <w:t>&gt;</w:t>
      </w:r>
    </w:p>
    <w:p w:rsidR="000A729B" w:rsidRDefault="00E46B47">
      <w:pPr>
        <w:shd w:val="clear" w:color="auto" w:fill="FFFFFF"/>
        <w:spacing w:before="280" w:line="240" w:lineRule="auto"/>
        <w:ind w:left="-709"/>
        <w:rPr>
          <w:rFonts w:ascii="Consolas" w:eastAsia="Consolas" w:hAnsi="Consolas" w:cs="Consolas"/>
          <w:color w:val="0000CD"/>
          <w:sz w:val="23"/>
          <w:szCs w:val="23"/>
          <w:highlight w:val="white"/>
        </w:rPr>
      </w:pPr>
      <w:r>
        <w:rPr>
          <w:rFonts w:ascii="Consolas" w:eastAsia="Consolas" w:hAnsi="Consolas" w:cs="Consolas"/>
          <w:color w:val="0000CD"/>
          <w:sz w:val="23"/>
          <w:szCs w:val="23"/>
          <w:highlight w:val="white"/>
        </w:rPr>
        <w:t>&lt;/</w:t>
      </w:r>
      <w:proofErr w:type="spellStart"/>
      <w:r>
        <w:rPr>
          <w:rFonts w:ascii="Consolas" w:eastAsia="Consolas" w:hAnsi="Consolas" w:cs="Consolas"/>
          <w:color w:val="0000CD"/>
          <w:sz w:val="23"/>
          <w:szCs w:val="23"/>
          <w:highlight w:val="white"/>
        </w:rPr>
        <w:t>ul</w:t>
      </w:r>
      <w:proofErr w:type="spellEnd"/>
      <w:r>
        <w:rPr>
          <w:rFonts w:ascii="Consolas" w:eastAsia="Consolas" w:hAnsi="Consolas" w:cs="Consolas"/>
          <w:color w:val="0000CD"/>
          <w:sz w:val="23"/>
          <w:szCs w:val="23"/>
          <w:highlight w:val="white"/>
        </w:rPr>
        <w:t xml:space="preserve">&gt;  </w:t>
      </w:r>
    </w:p>
    <w:p w:rsidR="000A729B" w:rsidRDefault="00E46B47">
      <w:pPr>
        <w:shd w:val="clear" w:color="auto" w:fill="FFFFFF"/>
        <w:spacing w:before="280" w:line="240" w:lineRule="auto"/>
        <w:ind w:left="-709"/>
        <w:rPr>
          <w:rFonts w:ascii="Consolas" w:eastAsia="Consolas" w:hAnsi="Consolas" w:cs="Consolas"/>
          <w:color w:val="0000CD"/>
          <w:sz w:val="23"/>
          <w:szCs w:val="23"/>
          <w:highlight w:val="white"/>
        </w:rPr>
      </w:pPr>
      <w:r>
        <w:rPr>
          <w:rFonts w:ascii="Consolas" w:eastAsia="Consolas" w:hAnsi="Consolas" w:cs="Consolas"/>
          <w:color w:val="0000CD"/>
          <w:sz w:val="23"/>
          <w:szCs w:val="23"/>
          <w:highlight w:val="white"/>
        </w:rPr>
        <w:t>============================================================================</w:t>
      </w:r>
    </w:p>
    <w:p w:rsidR="000A729B" w:rsidRDefault="00E46B47">
      <w:pPr>
        <w:shd w:val="clear" w:color="auto" w:fill="FFFFFF"/>
        <w:spacing w:before="280" w:line="240" w:lineRule="auto"/>
        <w:ind w:left="-709"/>
        <w:rPr>
          <w:rFonts w:ascii="Consolas" w:eastAsia="Consolas" w:hAnsi="Consolas" w:cs="Consolas"/>
          <w:color w:val="0000CD"/>
          <w:sz w:val="23"/>
          <w:szCs w:val="23"/>
          <w:highlight w:val="white"/>
        </w:rPr>
      </w:pPr>
      <w:r>
        <w:rPr>
          <w:rFonts w:ascii="Consolas" w:eastAsia="Consolas" w:hAnsi="Consolas" w:cs="Consolas"/>
          <w:color w:val="0000CD"/>
          <w:sz w:val="23"/>
          <w:szCs w:val="23"/>
          <w:highlight w:val="white"/>
        </w:rPr>
        <w:t xml:space="preserve">69) Card for product </w:t>
      </w:r>
    </w:p>
    <w:p w:rsidR="000A729B" w:rsidRDefault="00E46B47">
      <w:pPr>
        <w:shd w:val="clear" w:color="auto" w:fill="FFFFFF"/>
        <w:spacing w:before="280" w:line="240" w:lineRule="auto"/>
        <w:ind w:left="-709"/>
        <w:rPr>
          <w:rFonts w:ascii="Verdana" w:eastAsia="Verdana" w:hAnsi="Verdana" w:cs="Verdana"/>
          <w:color w:val="0000CD"/>
          <w:sz w:val="23"/>
          <w:szCs w:val="23"/>
          <w:highlight w:val="white"/>
        </w:rPr>
      </w:pPr>
      <w:r>
        <w:rPr>
          <w:rFonts w:ascii="Verdana" w:eastAsia="Verdana" w:hAnsi="Verdana" w:cs="Verdana"/>
          <w:color w:val="0000CD"/>
          <w:sz w:val="23"/>
          <w:szCs w:val="23"/>
          <w:highlight w:val="white"/>
        </w:rPr>
        <w:t>A card in Bootstrap 4 is a bordered box with some padding around its content. It includes options for headers, footers, content, colors, etc.</w:t>
      </w:r>
    </w:p>
    <w:p w:rsidR="000A729B" w:rsidRDefault="00E46B47">
      <w:pPr>
        <w:shd w:val="clear" w:color="auto" w:fill="FFFFFF"/>
        <w:spacing w:before="280" w:line="240" w:lineRule="auto"/>
        <w:ind w:left="-709"/>
        <w:rPr>
          <w:rFonts w:ascii="Consolas" w:eastAsia="Consolas" w:hAnsi="Consolas" w:cs="Consolas"/>
          <w:color w:val="0000CD"/>
          <w:sz w:val="23"/>
          <w:szCs w:val="23"/>
          <w:highlight w:val="white"/>
        </w:rPr>
      </w:pPr>
      <w:r>
        <w:rPr>
          <w:rFonts w:ascii="Consolas" w:eastAsia="Consolas" w:hAnsi="Consolas" w:cs="Consolas"/>
          <w:color w:val="0000CD"/>
          <w:sz w:val="23"/>
          <w:szCs w:val="23"/>
          <w:highlight w:val="white"/>
        </w:rPr>
        <w:t>&lt;</w:t>
      </w:r>
      <w:r>
        <w:rPr>
          <w:rFonts w:ascii="Consolas" w:eastAsia="Consolas" w:hAnsi="Consolas" w:cs="Consolas"/>
          <w:color w:val="A52A2A"/>
          <w:sz w:val="23"/>
          <w:szCs w:val="23"/>
          <w:highlight w:val="white"/>
        </w:rPr>
        <w:t>div</w:t>
      </w:r>
      <w:r>
        <w:rPr>
          <w:rFonts w:ascii="Consolas" w:eastAsia="Consolas" w:hAnsi="Consolas" w:cs="Consolas"/>
          <w:color w:val="FF0000"/>
          <w:sz w:val="23"/>
          <w:szCs w:val="23"/>
          <w:highlight w:val="white"/>
        </w:rPr>
        <w:t xml:space="preserve"> class</w:t>
      </w:r>
      <w:r>
        <w:rPr>
          <w:rFonts w:ascii="Consolas" w:eastAsia="Consolas" w:hAnsi="Consolas" w:cs="Consolas"/>
          <w:color w:val="0000CD"/>
          <w:sz w:val="23"/>
          <w:szCs w:val="23"/>
          <w:highlight w:val="white"/>
        </w:rPr>
        <w:t>="card"&gt;</w:t>
      </w:r>
    </w:p>
    <w:p w:rsidR="000A729B" w:rsidRDefault="00E46B47">
      <w:pPr>
        <w:shd w:val="clear" w:color="auto" w:fill="FFFFFF"/>
        <w:spacing w:before="280" w:line="240" w:lineRule="auto"/>
        <w:ind w:left="-709"/>
        <w:rPr>
          <w:rFonts w:ascii="Consolas" w:eastAsia="Consolas" w:hAnsi="Consolas" w:cs="Consolas"/>
          <w:color w:val="0000CD"/>
          <w:sz w:val="23"/>
          <w:szCs w:val="23"/>
          <w:highlight w:val="white"/>
        </w:rPr>
      </w:pPr>
      <w:r>
        <w:rPr>
          <w:rFonts w:ascii="Consolas" w:eastAsia="Consolas" w:hAnsi="Consolas" w:cs="Consolas"/>
          <w:color w:val="0000CD"/>
          <w:sz w:val="23"/>
          <w:szCs w:val="23"/>
          <w:highlight w:val="white"/>
        </w:rPr>
        <w:lastRenderedPageBreak/>
        <w:t xml:space="preserve">  &lt;</w:t>
      </w:r>
      <w:r>
        <w:rPr>
          <w:rFonts w:ascii="Consolas" w:eastAsia="Consolas" w:hAnsi="Consolas" w:cs="Consolas"/>
          <w:color w:val="A52A2A"/>
          <w:sz w:val="23"/>
          <w:szCs w:val="23"/>
          <w:highlight w:val="white"/>
        </w:rPr>
        <w:t>div</w:t>
      </w:r>
      <w:r>
        <w:rPr>
          <w:rFonts w:ascii="Consolas" w:eastAsia="Consolas" w:hAnsi="Consolas" w:cs="Consolas"/>
          <w:color w:val="FF0000"/>
          <w:sz w:val="23"/>
          <w:szCs w:val="23"/>
          <w:highlight w:val="white"/>
        </w:rPr>
        <w:t xml:space="preserve"> class</w:t>
      </w:r>
      <w:r>
        <w:rPr>
          <w:rFonts w:ascii="Consolas" w:eastAsia="Consolas" w:hAnsi="Consolas" w:cs="Consolas"/>
          <w:color w:val="0000CD"/>
          <w:sz w:val="23"/>
          <w:szCs w:val="23"/>
          <w:highlight w:val="white"/>
        </w:rPr>
        <w:t>="card-header"&gt;Header&lt;</w:t>
      </w:r>
      <w:r>
        <w:rPr>
          <w:rFonts w:ascii="Consolas" w:eastAsia="Consolas" w:hAnsi="Consolas" w:cs="Consolas"/>
          <w:color w:val="A52A2A"/>
          <w:sz w:val="23"/>
          <w:szCs w:val="23"/>
          <w:highlight w:val="white"/>
        </w:rPr>
        <w:t>/div</w:t>
      </w:r>
      <w:r>
        <w:rPr>
          <w:rFonts w:ascii="Consolas" w:eastAsia="Consolas" w:hAnsi="Consolas" w:cs="Consolas"/>
          <w:color w:val="0000CD"/>
          <w:sz w:val="23"/>
          <w:szCs w:val="23"/>
          <w:highlight w:val="white"/>
        </w:rPr>
        <w:t>&gt;</w:t>
      </w:r>
    </w:p>
    <w:p w:rsidR="000A729B" w:rsidRDefault="00E46B47">
      <w:pPr>
        <w:shd w:val="clear" w:color="auto" w:fill="FFFFFF"/>
        <w:spacing w:before="280" w:line="240" w:lineRule="auto"/>
        <w:ind w:left="-709"/>
        <w:rPr>
          <w:rFonts w:ascii="Consolas" w:eastAsia="Consolas" w:hAnsi="Consolas" w:cs="Consolas"/>
          <w:color w:val="0000CD"/>
          <w:sz w:val="23"/>
          <w:szCs w:val="23"/>
          <w:highlight w:val="white"/>
        </w:rPr>
      </w:pPr>
      <w:r>
        <w:rPr>
          <w:rFonts w:ascii="Consolas" w:eastAsia="Consolas" w:hAnsi="Consolas" w:cs="Consolas"/>
          <w:color w:val="0000CD"/>
          <w:sz w:val="23"/>
          <w:szCs w:val="23"/>
          <w:highlight w:val="white"/>
        </w:rPr>
        <w:t xml:space="preserve">  &lt;</w:t>
      </w:r>
      <w:r>
        <w:rPr>
          <w:rFonts w:ascii="Consolas" w:eastAsia="Consolas" w:hAnsi="Consolas" w:cs="Consolas"/>
          <w:color w:val="A52A2A"/>
          <w:sz w:val="23"/>
          <w:szCs w:val="23"/>
          <w:highlight w:val="white"/>
        </w:rPr>
        <w:t>div</w:t>
      </w:r>
      <w:r>
        <w:rPr>
          <w:rFonts w:ascii="Consolas" w:eastAsia="Consolas" w:hAnsi="Consolas" w:cs="Consolas"/>
          <w:color w:val="FF0000"/>
          <w:sz w:val="23"/>
          <w:szCs w:val="23"/>
          <w:highlight w:val="white"/>
        </w:rPr>
        <w:t xml:space="preserve"> class</w:t>
      </w:r>
      <w:r>
        <w:rPr>
          <w:rFonts w:ascii="Consolas" w:eastAsia="Consolas" w:hAnsi="Consolas" w:cs="Consolas"/>
          <w:color w:val="0000CD"/>
          <w:sz w:val="23"/>
          <w:szCs w:val="23"/>
          <w:highlight w:val="white"/>
        </w:rPr>
        <w:t>="card-body"&gt;Content&lt;</w:t>
      </w:r>
      <w:r>
        <w:rPr>
          <w:rFonts w:ascii="Consolas" w:eastAsia="Consolas" w:hAnsi="Consolas" w:cs="Consolas"/>
          <w:color w:val="A52A2A"/>
          <w:sz w:val="23"/>
          <w:szCs w:val="23"/>
          <w:highlight w:val="white"/>
        </w:rPr>
        <w:t>/div</w:t>
      </w:r>
      <w:r>
        <w:rPr>
          <w:rFonts w:ascii="Consolas" w:eastAsia="Consolas" w:hAnsi="Consolas" w:cs="Consolas"/>
          <w:color w:val="0000CD"/>
          <w:sz w:val="23"/>
          <w:szCs w:val="23"/>
          <w:highlight w:val="white"/>
        </w:rPr>
        <w:t>&gt;</w:t>
      </w:r>
    </w:p>
    <w:p w:rsidR="000A729B" w:rsidRDefault="00E46B47">
      <w:pPr>
        <w:shd w:val="clear" w:color="auto" w:fill="FFFFFF"/>
        <w:spacing w:before="280" w:line="240" w:lineRule="auto"/>
        <w:ind w:left="-709"/>
        <w:rPr>
          <w:rFonts w:ascii="Consolas" w:eastAsia="Consolas" w:hAnsi="Consolas" w:cs="Consolas"/>
          <w:color w:val="0000CD"/>
          <w:sz w:val="23"/>
          <w:szCs w:val="23"/>
          <w:highlight w:val="white"/>
        </w:rPr>
      </w:pPr>
      <w:r>
        <w:rPr>
          <w:rFonts w:ascii="Consolas" w:eastAsia="Consolas" w:hAnsi="Consolas" w:cs="Consolas"/>
          <w:color w:val="0000CD"/>
          <w:sz w:val="23"/>
          <w:szCs w:val="23"/>
          <w:highlight w:val="white"/>
        </w:rPr>
        <w:t xml:space="preserve">  &lt;</w:t>
      </w:r>
      <w:r>
        <w:rPr>
          <w:rFonts w:ascii="Consolas" w:eastAsia="Consolas" w:hAnsi="Consolas" w:cs="Consolas"/>
          <w:color w:val="A52A2A"/>
          <w:sz w:val="23"/>
          <w:szCs w:val="23"/>
          <w:highlight w:val="white"/>
        </w:rPr>
        <w:t>div</w:t>
      </w:r>
      <w:r>
        <w:rPr>
          <w:rFonts w:ascii="Consolas" w:eastAsia="Consolas" w:hAnsi="Consolas" w:cs="Consolas"/>
          <w:color w:val="FF0000"/>
          <w:sz w:val="23"/>
          <w:szCs w:val="23"/>
          <w:highlight w:val="white"/>
        </w:rPr>
        <w:t xml:space="preserve"> class</w:t>
      </w:r>
      <w:r>
        <w:rPr>
          <w:rFonts w:ascii="Consolas" w:eastAsia="Consolas" w:hAnsi="Consolas" w:cs="Consolas"/>
          <w:color w:val="0000CD"/>
          <w:sz w:val="23"/>
          <w:szCs w:val="23"/>
          <w:highlight w:val="white"/>
        </w:rPr>
        <w:t>="card-footer"&gt;Footer&lt;</w:t>
      </w:r>
      <w:r>
        <w:rPr>
          <w:rFonts w:ascii="Consolas" w:eastAsia="Consolas" w:hAnsi="Consolas" w:cs="Consolas"/>
          <w:color w:val="A52A2A"/>
          <w:sz w:val="23"/>
          <w:szCs w:val="23"/>
          <w:highlight w:val="white"/>
        </w:rPr>
        <w:t>/div</w:t>
      </w:r>
      <w:r>
        <w:rPr>
          <w:rFonts w:ascii="Consolas" w:eastAsia="Consolas" w:hAnsi="Consolas" w:cs="Consolas"/>
          <w:color w:val="0000CD"/>
          <w:sz w:val="23"/>
          <w:szCs w:val="23"/>
          <w:highlight w:val="white"/>
        </w:rPr>
        <w:t>&gt;</w:t>
      </w:r>
    </w:p>
    <w:p w:rsidR="000A729B" w:rsidRDefault="00E46B47">
      <w:pPr>
        <w:shd w:val="clear" w:color="auto" w:fill="FFFFFF"/>
        <w:spacing w:before="280" w:line="240" w:lineRule="auto"/>
        <w:ind w:left="-709"/>
        <w:rPr>
          <w:rFonts w:ascii="Consolas" w:eastAsia="Consolas" w:hAnsi="Consolas" w:cs="Consolas"/>
          <w:color w:val="0000CD"/>
          <w:sz w:val="23"/>
          <w:szCs w:val="23"/>
          <w:highlight w:val="white"/>
        </w:rPr>
      </w:pPr>
      <w:r>
        <w:rPr>
          <w:rFonts w:ascii="Consolas" w:eastAsia="Consolas" w:hAnsi="Consolas" w:cs="Consolas"/>
          <w:color w:val="0000CD"/>
          <w:sz w:val="23"/>
          <w:szCs w:val="23"/>
          <w:highlight w:val="white"/>
        </w:rPr>
        <w:t>&lt;</w:t>
      </w:r>
      <w:r>
        <w:rPr>
          <w:rFonts w:ascii="Consolas" w:eastAsia="Consolas" w:hAnsi="Consolas" w:cs="Consolas"/>
          <w:color w:val="A52A2A"/>
          <w:sz w:val="23"/>
          <w:szCs w:val="23"/>
          <w:highlight w:val="white"/>
        </w:rPr>
        <w:t>/div</w:t>
      </w:r>
      <w:r>
        <w:rPr>
          <w:rFonts w:ascii="Consolas" w:eastAsia="Consolas" w:hAnsi="Consolas" w:cs="Consolas"/>
          <w:color w:val="0000CD"/>
          <w:sz w:val="23"/>
          <w:szCs w:val="23"/>
          <w:highlight w:val="white"/>
        </w:rPr>
        <w:t>&gt;</w:t>
      </w:r>
    </w:p>
    <w:p w:rsidR="000A729B" w:rsidRDefault="00E46B47">
      <w:pPr>
        <w:shd w:val="clear" w:color="auto" w:fill="FFFFFF"/>
        <w:spacing w:before="280" w:line="240" w:lineRule="auto"/>
        <w:ind w:left="-709"/>
        <w:rPr>
          <w:rFonts w:ascii="Verdana" w:eastAsia="Verdana" w:hAnsi="Verdana" w:cs="Verdana"/>
          <w:color w:val="0000CD"/>
          <w:sz w:val="23"/>
          <w:szCs w:val="23"/>
          <w:highlight w:val="white"/>
        </w:rPr>
      </w:pPr>
      <w:r>
        <w:rPr>
          <w:rFonts w:ascii="Verdana" w:eastAsia="Verdana" w:hAnsi="Verdana" w:cs="Verdana"/>
          <w:color w:val="0000CD"/>
          <w:sz w:val="23"/>
          <w:szCs w:val="23"/>
          <w:highlight w:val="white"/>
        </w:rPr>
        <w:t xml:space="preserve">Use </w:t>
      </w:r>
      <w:r>
        <w:rPr>
          <w:rFonts w:ascii="Consolas" w:eastAsia="Consolas" w:hAnsi="Consolas" w:cs="Consolas"/>
          <w:color w:val="DC143C"/>
          <w:sz w:val="24"/>
          <w:szCs w:val="24"/>
          <w:highlight w:val="white"/>
        </w:rPr>
        <w:t>.card-title</w:t>
      </w:r>
      <w:r>
        <w:rPr>
          <w:rFonts w:ascii="Verdana" w:eastAsia="Verdana" w:hAnsi="Verdana" w:cs="Verdana"/>
          <w:color w:val="0000CD"/>
          <w:sz w:val="23"/>
          <w:szCs w:val="23"/>
          <w:highlight w:val="white"/>
        </w:rPr>
        <w:t xml:space="preserve"> to add card titles to any heading element. The </w:t>
      </w:r>
      <w:r>
        <w:rPr>
          <w:rFonts w:ascii="Consolas" w:eastAsia="Consolas" w:hAnsi="Consolas" w:cs="Consolas"/>
          <w:color w:val="DC143C"/>
          <w:sz w:val="24"/>
          <w:szCs w:val="24"/>
          <w:highlight w:val="white"/>
        </w:rPr>
        <w:t>.card-text</w:t>
      </w:r>
      <w:r>
        <w:rPr>
          <w:rFonts w:ascii="Verdana" w:eastAsia="Verdana" w:hAnsi="Verdana" w:cs="Verdana"/>
          <w:color w:val="0000CD"/>
          <w:sz w:val="23"/>
          <w:szCs w:val="23"/>
          <w:highlight w:val="white"/>
        </w:rPr>
        <w:t xml:space="preserve"> class is used to remove bottom margins for a &lt;p&gt; element if it is the last child (or the only one) inside </w:t>
      </w:r>
      <w:r>
        <w:rPr>
          <w:rFonts w:ascii="Consolas" w:eastAsia="Consolas" w:hAnsi="Consolas" w:cs="Consolas"/>
          <w:color w:val="DC143C"/>
          <w:sz w:val="24"/>
          <w:szCs w:val="24"/>
          <w:highlight w:val="white"/>
        </w:rPr>
        <w:t>.card-body</w:t>
      </w:r>
      <w:r>
        <w:rPr>
          <w:rFonts w:ascii="Verdana" w:eastAsia="Verdana" w:hAnsi="Verdana" w:cs="Verdana"/>
          <w:color w:val="0000CD"/>
          <w:sz w:val="23"/>
          <w:szCs w:val="23"/>
          <w:highlight w:val="white"/>
        </w:rPr>
        <w:t xml:space="preserve">. The </w:t>
      </w:r>
      <w:r>
        <w:rPr>
          <w:rFonts w:ascii="Consolas" w:eastAsia="Consolas" w:hAnsi="Consolas" w:cs="Consolas"/>
          <w:color w:val="DC143C"/>
          <w:sz w:val="24"/>
          <w:szCs w:val="24"/>
          <w:highlight w:val="white"/>
        </w:rPr>
        <w:t>.card-link</w:t>
      </w:r>
      <w:r>
        <w:rPr>
          <w:rFonts w:ascii="Verdana" w:eastAsia="Verdana" w:hAnsi="Verdana" w:cs="Verdana"/>
          <w:color w:val="0000CD"/>
          <w:sz w:val="23"/>
          <w:szCs w:val="23"/>
          <w:highlight w:val="white"/>
        </w:rPr>
        <w:t xml:space="preserve"> class adds a blue color to any link, and a hover effect.</w:t>
      </w:r>
    </w:p>
    <w:p w:rsidR="000A729B" w:rsidRDefault="000A729B">
      <w:pPr>
        <w:shd w:val="clear" w:color="auto" w:fill="FFFFFF"/>
        <w:spacing w:before="280" w:line="240" w:lineRule="auto"/>
        <w:ind w:left="-709"/>
        <w:rPr>
          <w:rFonts w:ascii="Verdana" w:eastAsia="Verdana" w:hAnsi="Verdana" w:cs="Verdana"/>
          <w:color w:val="0000CD"/>
          <w:sz w:val="23"/>
          <w:szCs w:val="23"/>
          <w:highlight w:val="white"/>
        </w:rPr>
      </w:pPr>
    </w:p>
    <w:p w:rsidR="000A729B" w:rsidRDefault="00E46B47">
      <w:pPr>
        <w:shd w:val="clear" w:color="auto" w:fill="FFFFFF"/>
        <w:spacing w:before="280" w:line="240" w:lineRule="auto"/>
        <w:ind w:left="-709"/>
        <w:rPr>
          <w:rFonts w:ascii="Verdana" w:eastAsia="Verdana" w:hAnsi="Verdana" w:cs="Verdana"/>
          <w:color w:val="0000CD"/>
          <w:sz w:val="23"/>
          <w:szCs w:val="23"/>
          <w:highlight w:val="white"/>
        </w:rPr>
      </w:pPr>
      <w:r>
        <w:rPr>
          <w:rFonts w:ascii="Verdana" w:eastAsia="Verdana" w:hAnsi="Verdana" w:cs="Verdana"/>
          <w:color w:val="0000CD"/>
          <w:sz w:val="23"/>
          <w:szCs w:val="23"/>
          <w:highlight w:val="white"/>
        </w:rPr>
        <w:t xml:space="preserve">Add </w:t>
      </w:r>
      <w:r>
        <w:rPr>
          <w:rFonts w:ascii="Consolas" w:eastAsia="Consolas" w:hAnsi="Consolas" w:cs="Consolas"/>
          <w:color w:val="DC143C"/>
          <w:sz w:val="24"/>
          <w:szCs w:val="24"/>
          <w:highlight w:val="white"/>
        </w:rPr>
        <w:t>.card-</w:t>
      </w:r>
      <w:proofErr w:type="spellStart"/>
      <w:r>
        <w:rPr>
          <w:rFonts w:ascii="Consolas" w:eastAsia="Consolas" w:hAnsi="Consolas" w:cs="Consolas"/>
          <w:color w:val="DC143C"/>
          <w:sz w:val="24"/>
          <w:szCs w:val="24"/>
          <w:highlight w:val="white"/>
        </w:rPr>
        <w:t>img</w:t>
      </w:r>
      <w:proofErr w:type="spellEnd"/>
      <w:r>
        <w:rPr>
          <w:rFonts w:ascii="Consolas" w:eastAsia="Consolas" w:hAnsi="Consolas" w:cs="Consolas"/>
          <w:color w:val="DC143C"/>
          <w:sz w:val="24"/>
          <w:szCs w:val="24"/>
          <w:highlight w:val="white"/>
        </w:rPr>
        <w:t>-top</w:t>
      </w:r>
      <w:r>
        <w:rPr>
          <w:rFonts w:ascii="Verdana" w:eastAsia="Verdana" w:hAnsi="Verdana" w:cs="Verdana"/>
          <w:color w:val="0000CD"/>
          <w:sz w:val="23"/>
          <w:szCs w:val="23"/>
          <w:highlight w:val="white"/>
        </w:rPr>
        <w:t xml:space="preserve"> or </w:t>
      </w:r>
      <w:r>
        <w:rPr>
          <w:rFonts w:ascii="Consolas" w:eastAsia="Consolas" w:hAnsi="Consolas" w:cs="Consolas"/>
          <w:color w:val="DC143C"/>
          <w:sz w:val="24"/>
          <w:szCs w:val="24"/>
          <w:highlight w:val="white"/>
        </w:rPr>
        <w:t>.card-</w:t>
      </w:r>
      <w:proofErr w:type="spellStart"/>
      <w:r>
        <w:rPr>
          <w:rFonts w:ascii="Consolas" w:eastAsia="Consolas" w:hAnsi="Consolas" w:cs="Consolas"/>
          <w:color w:val="DC143C"/>
          <w:sz w:val="24"/>
          <w:szCs w:val="24"/>
          <w:highlight w:val="white"/>
        </w:rPr>
        <w:t>img</w:t>
      </w:r>
      <w:proofErr w:type="spellEnd"/>
      <w:r>
        <w:rPr>
          <w:rFonts w:ascii="Consolas" w:eastAsia="Consolas" w:hAnsi="Consolas" w:cs="Consolas"/>
          <w:color w:val="DC143C"/>
          <w:sz w:val="24"/>
          <w:szCs w:val="24"/>
          <w:highlight w:val="white"/>
        </w:rPr>
        <w:t>-bottom</w:t>
      </w:r>
      <w:r>
        <w:rPr>
          <w:rFonts w:ascii="Verdana" w:eastAsia="Verdana" w:hAnsi="Verdana" w:cs="Verdana"/>
          <w:color w:val="0000CD"/>
          <w:sz w:val="23"/>
          <w:szCs w:val="23"/>
          <w:highlight w:val="white"/>
        </w:rPr>
        <w:t xml:space="preserve"> to an </w:t>
      </w:r>
      <w:r>
        <w:rPr>
          <w:rFonts w:ascii="Consolas" w:eastAsia="Consolas" w:hAnsi="Consolas" w:cs="Consolas"/>
          <w:color w:val="DC143C"/>
          <w:sz w:val="24"/>
          <w:szCs w:val="24"/>
          <w:highlight w:val="white"/>
        </w:rPr>
        <w:t>&lt;</w:t>
      </w:r>
      <w:proofErr w:type="spellStart"/>
      <w:r>
        <w:rPr>
          <w:rFonts w:ascii="Consolas" w:eastAsia="Consolas" w:hAnsi="Consolas" w:cs="Consolas"/>
          <w:color w:val="DC143C"/>
          <w:sz w:val="24"/>
          <w:szCs w:val="24"/>
          <w:highlight w:val="white"/>
        </w:rPr>
        <w:t>img</w:t>
      </w:r>
      <w:proofErr w:type="spellEnd"/>
      <w:r>
        <w:rPr>
          <w:rFonts w:ascii="Consolas" w:eastAsia="Consolas" w:hAnsi="Consolas" w:cs="Consolas"/>
          <w:color w:val="DC143C"/>
          <w:sz w:val="24"/>
          <w:szCs w:val="24"/>
          <w:highlight w:val="white"/>
        </w:rPr>
        <w:t>&gt;</w:t>
      </w:r>
      <w:r>
        <w:rPr>
          <w:rFonts w:ascii="Verdana" w:eastAsia="Verdana" w:hAnsi="Verdana" w:cs="Verdana"/>
          <w:color w:val="0000CD"/>
          <w:sz w:val="23"/>
          <w:szCs w:val="23"/>
          <w:highlight w:val="white"/>
        </w:rPr>
        <w:t xml:space="preserve"> to place the image at the top or at the bottom inside the card. Note that we have added the image outside of the </w:t>
      </w:r>
      <w:r>
        <w:rPr>
          <w:rFonts w:ascii="Consolas" w:eastAsia="Consolas" w:hAnsi="Consolas" w:cs="Consolas"/>
          <w:color w:val="DC143C"/>
          <w:sz w:val="24"/>
          <w:szCs w:val="24"/>
          <w:highlight w:val="white"/>
        </w:rPr>
        <w:t>.card-body</w:t>
      </w:r>
      <w:r>
        <w:rPr>
          <w:rFonts w:ascii="Verdana" w:eastAsia="Verdana" w:hAnsi="Verdana" w:cs="Verdana"/>
          <w:color w:val="0000CD"/>
          <w:sz w:val="23"/>
          <w:szCs w:val="23"/>
          <w:highlight w:val="white"/>
        </w:rPr>
        <w:t xml:space="preserve"> to span the entire width:</w:t>
      </w:r>
    </w:p>
    <w:p w:rsidR="000A729B" w:rsidRDefault="00E46B47">
      <w:pPr>
        <w:shd w:val="clear" w:color="auto" w:fill="FFFFFF"/>
        <w:spacing w:before="280" w:line="240" w:lineRule="auto"/>
        <w:ind w:left="-709"/>
        <w:rPr>
          <w:rFonts w:ascii="Verdana" w:eastAsia="Verdana" w:hAnsi="Verdana" w:cs="Verdana"/>
          <w:color w:val="0000CD"/>
          <w:sz w:val="23"/>
          <w:szCs w:val="23"/>
          <w:highlight w:val="white"/>
        </w:rPr>
      </w:pPr>
      <w:r>
        <w:rPr>
          <w:rFonts w:ascii="Verdana" w:eastAsia="Verdana" w:hAnsi="Verdana" w:cs="Verdana"/>
          <w:color w:val="0000CD"/>
          <w:sz w:val="23"/>
          <w:szCs w:val="23"/>
          <w:highlight w:val="white"/>
        </w:rPr>
        <w:t xml:space="preserve">Add the </w:t>
      </w:r>
      <w:r>
        <w:rPr>
          <w:rFonts w:ascii="Consolas" w:eastAsia="Consolas" w:hAnsi="Consolas" w:cs="Consolas"/>
          <w:color w:val="DC143C"/>
          <w:sz w:val="24"/>
          <w:szCs w:val="24"/>
          <w:highlight w:val="white"/>
        </w:rPr>
        <w:t>.stretched-link</w:t>
      </w:r>
      <w:r>
        <w:rPr>
          <w:rFonts w:ascii="Verdana" w:eastAsia="Verdana" w:hAnsi="Verdana" w:cs="Verdana"/>
          <w:color w:val="0000CD"/>
          <w:sz w:val="23"/>
          <w:szCs w:val="23"/>
          <w:highlight w:val="white"/>
        </w:rPr>
        <w:t xml:space="preserve"> class to a link inside the card, and it will make the whole card clickable and </w:t>
      </w:r>
      <w:proofErr w:type="spellStart"/>
      <w:r>
        <w:rPr>
          <w:rFonts w:ascii="Verdana" w:eastAsia="Verdana" w:hAnsi="Verdana" w:cs="Verdana"/>
          <w:color w:val="0000CD"/>
          <w:sz w:val="23"/>
          <w:szCs w:val="23"/>
          <w:highlight w:val="white"/>
        </w:rPr>
        <w:t>hoverable</w:t>
      </w:r>
      <w:proofErr w:type="spellEnd"/>
      <w:r>
        <w:rPr>
          <w:rFonts w:ascii="Verdana" w:eastAsia="Verdana" w:hAnsi="Verdana" w:cs="Verdana"/>
          <w:color w:val="0000CD"/>
          <w:sz w:val="23"/>
          <w:szCs w:val="23"/>
          <w:highlight w:val="white"/>
        </w:rPr>
        <w:t xml:space="preserve"> (the card will act as a link):</w:t>
      </w:r>
    </w:p>
    <w:p w:rsidR="000A729B" w:rsidRDefault="00E46B47">
      <w:pPr>
        <w:shd w:val="clear" w:color="auto" w:fill="FFFFFF"/>
        <w:spacing w:before="280" w:line="240" w:lineRule="auto"/>
        <w:ind w:left="-709"/>
        <w:rPr>
          <w:rFonts w:ascii="Verdana" w:eastAsia="Verdana" w:hAnsi="Verdana" w:cs="Verdana"/>
          <w:color w:val="0000CD"/>
          <w:sz w:val="23"/>
          <w:szCs w:val="23"/>
          <w:highlight w:val="white"/>
        </w:rPr>
      </w:pPr>
      <w:r>
        <w:rPr>
          <w:rFonts w:ascii="Verdana" w:eastAsia="Verdana" w:hAnsi="Verdana" w:cs="Verdana"/>
          <w:color w:val="0000CD"/>
          <w:sz w:val="23"/>
          <w:szCs w:val="23"/>
          <w:highlight w:val="white"/>
        </w:rPr>
        <w:t xml:space="preserve">Turn an image into a card background and use </w:t>
      </w:r>
      <w:r>
        <w:rPr>
          <w:rFonts w:ascii="Consolas" w:eastAsia="Consolas" w:hAnsi="Consolas" w:cs="Consolas"/>
          <w:color w:val="DC143C"/>
          <w:sz w:val="24"/>
          <w:szCs w:val="24"/>
          <w:highlight w:val="white"/>
        </w:rPr>
        <w:t>.card-</w:t>
      </w:r>
      <w:proofErr w:type="spellStart"/>
      <w:r>
        <w:rPr>
          <w:rFonts w:ascii="Consolas" w:eastAsia="Consolas" w:hAnsi="Consolas" w:cs="Consolas"/>
          <w:color w:val="DC143C"/>
          <w:sz w:val="24"/>
          <w:szCs w:val="24"/>
          <w:highlight w:val="white"/>
        </w:rPr>
        <w:t>img</w:t>
      </w:r>
      <w:proofErr w:type="spellEnd"/>
      <w:r>
        <w:rPr>
          <w:rFonts w:ascii="Consolas" w:eastAsia="Consolas" w:hAnsi="Consolas" w:cs="Consolas"/>
          <w:color w:val="DC143C"/>
          <w:sz w:val="24"/>
          <w:szCs w:val="24"/>
          <w:highlight w:val="white"/>
        </w:rPr>
        <w:t>-overlay</w:t>
      </w:r>
      <w:r>
        <w:rPr>
          <w:rFonts w:ascii="Verdana" w:eastAsia="Verdana" w:hAnsi="Verdana" w:cs="Verdana"/>
          <w:color w:val="0000CD"/>
          <w:sz w:val="23"/>
          <w:szCs w:val="23"/>
          <w:highlight w:val="white"/>
        </w:rPr>
        <w:t xml:space="preserve"> to add text on top of the image:</w:t>
      </w:r>
    </w:p>
    <w:p w:rsidR="000A729B" w:rsidRDefault="00E46B47">
      <w:pPr>
        <w:shd w:val="clear" w:color="auto" w:fill="FFFFFF"/>
        <w:spacing w:before="280" w:line="240" w:lineRule="auto"/>
        <w:ind w:left="-709"/>
        <w:rPr>
          <w:rFonts w:ascii="Consolas" w:eastAsia="Consolas" w:hAnsi="Consolas" w:cs="Consolas"/>
          <w:color w:val="0000CD"/>
          <w:sz w:val="23"/>
          <w:szCs w:val="23"/>
          <w:highlight w:val="white"/>
        </w:rPr>
      </w:pPr>
      <w:r>
        <w:rPr>
          <w:rFonts w:ascii="Consolas" w:eastAsia="Consolas" w:hAnsi="Consolas" w:cs="Consolas"/>
          <w:color w:val="0000CD"/>
          <w:sz w:val="23"/>
          <w:szCs w:val="23"/>
          <w:highlight w:val="white"/>
        </w:rPr>
        <w:t>&lt;</w:t>
      </w:r>
      <w:r>
        <w:rPr>
          <w:rFonts w:ascii="Consolas" w:eastAsia="Consolas" w:hAnsi="Consolas" w:cs="Consolas"/>
          <w:color w:val="A52A2A"/>
          <w:sz w:val="23"/>
          <w:szCs w:val="23"/>
          <w:highlight w:val="white"/>
        </w:rPr>
        <w:t>div</w:t>
      </w:r>
      <w:r>
        <w:rPr>
          <w:rFonts w:ascii="Consolas" w:eastAsia="Consolas" w:hAnsi="Consolas" w:cs="Consolas"/>
          <w:color w:val="FF0000"/>
          <w:sz w:val="23"/>
          <w:szCs w:val="23"/>
          <w:highlight w:val="white"/>
        </w:rPr>
        <w:t xml:space="preserve"> class</w:t>
      </w:r>
      <w:r>
        <w:rPr>
          <w:rFonts w:ascii="Consolas" w:eastAsia="Consolas" w:hAnsi="Consolas" w:cs="Consolas"/>
          <w:color w:val="0000CD"/>
          <w:sz w:val="23"/>
          <w:szCs w:val="23"/>
          <w:highlight w:val="white"/>
        </w:rPr>
        <w:t>="card"</w:t>
      </w:r>
      <w:r>
        <w:rPr>
          <w:rFonts w:ascii="Consolas" w:eastAsia="Consolas" w:hAnsi="Consolas" w:cs="Consolas"/>
          <w:color w:val="FF0000"/>
          <w:sz w:val="23"/>
          <w:szCs w:val="23"/>
          <w:highlight w:val="white"/>
        </w:rPr>
        <w:t xml:space="preserve"> style</w:t>
      </w:r>
      <w:r>
        <w:rPr>
          <w:rFonts w:ascii="Consolas" w:eastAsia="Consolas" w:hAnsi="Consolas" w:cs="Consolas"/>
          <w:color w:val="0000CD"/>
          <w:sz w:val="23"/>
          <w:szCs w:val="23"/>
          <w:highlight w:val="white"/>
        </w:rPr>
        <w:t>="width</w:t>
      </w:r>
      <w:proofErr w:type="gramStart"/>
      <w:r>
        <w:rPr>
          <w:rFonts w:ascii="Consolas" w:eastAsia="Consolas" w:hAnsi="Consolas" w:cs="Consolas"/>
          <w:color w:val="0000CD"/>
          <w:sz w:val="23"/>
          <w:szCs w:val="23"/>
          <w:highlight w:val="white"/>
        </w:rPr>
        <w:t>:500px</w:t>
      </w:r>
      <w:proofErr w:type="gramEnd"/>
      <w:r>
        <w:rPr>
          <w:rFonts w:ascii="Consolas" w:eastAsia="Consolas" w:hAnsi="Consolas" w:cs="Consolas"/>
          <w:color w:val="0000CD"/>
          <w:sz w:val="23"/>
          <w:szCs w:val="23"/>
          <w:highlight w:val="white"/>
        </w:rPr>
        <w:t>"&gt;</w:t>
      </w:r>
    </w:p>
    <w:p w:rsidR="000A729B" w:rsidRDefault="00E46B47">
      <w:pPr>
        <w:shd w:val="clear" w:color="auto" w:fill="FFFFFF"/>
        <w:spacing w:before="280" w:line="240" w:lineRule="auto"/>
        <w:ind w:left="-709"/>
        <w:rPr>
          <w:rFonts w:ascii="Consolas" w:eastAsia="Consolas" w:hAnsi="Consolas" w:cs="Consolas"/>
          <w:color w:val="0000CD"/>
          <w:sz w:val="23"/>
          <w:szCs w:val="23"/>
          <w:highlight w:val="white"/>
        </w:rPr>
      </w:pPr>
      <w:r>
        <w:rPr>
          <w:rFonts w:ascii="Consolas" w:eastAsia="Consolas" w:hAnsi="Consolas" w:cs="Consolas"/>
          <w:color w:val="0000CD"/>
          <w:sz w:val="23"/>
          <w:szCs w:val="23"/>
          <w:highlight w:val="white"/>
        </w:rPr>
        <w:t xml:space="preserve">  &lt;</w:t>
      </w:r>
      <w:proofErr w:type="spellStart"/>
      <w:r>
        <w:rPr>
          <w:rFonts w:ascii="Consolas" w:eastAsia="Consolas" w:hAnsi="Consolas" w:cs="Consolas"/>
          <w:color w:val="A52A2A"/>
          <w:sz w:val="23"/>
          <w:szCs w:val="23"/>
          <w:highlight w:val="white"/>
        </w:rPr>
        <w:t>img</w:t>
      </w:r>
      <w:proofErr w:type="spellEnd"/>
      <w:r>
        <w:rPr>
          <w:rFonts w:ascii="Consolas" w:eastAsia="Consolas" w:hAnsi="Consolas" w:cs="Consolas"/>
          <w:color w:val="FF0000"/>
          <w:sz w:val="23"/>
          <w:szCs w:val="23"/>
          <w:highlight w:val="white"/>
        </w:rPr>
        <w:t xml:space="preserve"> class</w:t>
      </w:r>
      <w:r>
        <w:rPr>
          <w:rFonts w:ascii="Consolas" w:eastAsia="Consolas" w:hAnsi="Consolas" w:cs="Consolas"/>
          <w:color w:val="0000CD"/>
          <w:sz w:val="23"/>
          <w:szCs w:val="23"/>
          <w:highlight w:val="white"/>
        </w:rPr>
        <w:t>="card-</w:t>
      </w:r>
      <w:proofErr w:type="spellStart"/>
      <w:r>
        <w:rPr>
          <w:rFonts w:ascii="Consolas" w:eastAsia="Consolas" w:hAnsi="Consolas" w:cs="Consolas"/>
          <w:color w:val="0000CD"/>
          <w:sz w:val="23"/>
          <w:szCs w:val="23"/>
          <w:highlight w:val="white"/>
        </w:rPr>
        <w:t>img</w:t>
      </w:r>
      <w:proofErr w:type="spellEnd"/>
      <w:r>
        <w:rPr>
          <w:rFonts w:ascii="Consolas" w:eastAsia="Consolas" w:hAnsi="Consolas" w:cs="Consolas"/>
          <w:color w:val="0000CD"/>
          <w:sz w:val="23"/>
          <w:szCs w:val="23"/>
          <w:highlight w:val="white"/>
        </w:rPr>
        <w:t>-top"</w:t>
      </w:r>
      <w:r>
        <w:rPr>
          <w:rFonts w:ascii="Consolas" w:eastAsia="Consolas" w:hAnsi="Consolas" w:cs="Consolas"/>
          <w:color w:val="FF0000"/>
          <w:sz w:val="23"/>
          <w:szCs w:val="23"/>
          <w:highlight w:val="white"/>
        </w:rPr>
        <w:t xml:space="preserve"> </w:t>
      </w:r>
      <w:proofErr w:type="spellStart"/>
      <w:r>
        <w:rPr>
          <w:rFonts w:ascii="Consolas" w:eastAsia="Consolas" w:hAnsi="Consolas" w:cs="Consolas"/>
          <w:color w:val="FF0000"/>
          <w:sz w:val="23"/>
          <w:szCs w:val="23"/>
          <w:highlight w:val="white"/>
        </w:rPr>
        <w:t>src</w:t>
      </w:r>
      <w:proofErr w:type="spellEnd"/>
      <w:r>
        <w:rPr>
          <w:rFonts w:ascii="Consolas" w:eastAsia="Consolas" w:hAnsi="Consolas" w:cs="Consolas"/>
          <w:color w:val="0000CD"/>
          <w:sz w:val="23"/>
          <w:szCs w:val="23"/>
          <w:highlight w:val="white"/>
        </w:rPr>
        <w:t>="img_avatar1.png"</w:t>
      </w:r>
      <w:r>
        <w:rPr>
          <w:rFonts w:ascii="Consolas" w:eastAsia="Consolas" w:hAnsi="Consolas" w:cs="Consolas"/>
          <w:color w:val="FF0000"/>
          <w:sz w:val="23"/>
          <w:szCs w:val="23"/>
          <w:highlight w:val="white"/>
        </w:rPr>
        <w:t xml:space="preserve"> alt</w:t>
      </w:r>
      <w:r>
        <w:rPr>
          <w:rFonts w:ascii="Consolas" w:eastAsia="Consolas" w:hAnsi="Consolas" w:cs="Consolas"/>
          <w:color w:val="0000CD"/>
          <w:sz w:val="23"/>
          <w:szCs w:val="23"/>
          <w:highlight w:val="white"/>
        </w:rPr>
        <w:t>="Card image"&gt;</w:t>
      </w:r>
    </w:p>
    <w:p w:rsidR="000A729B" w:rsidRDefault="00E46B47">
      <w:pPr>
        <w:shd w:val="clear" w:color="auto" w:fill="FFFFFF"/>
        <w:spacing w:before="280" w:line="240" w:lineRule="auto"/>
        <w:ind w:left="-709"/>
        <w:rPr>
          <w:rFonts w:ascii="Consolas" w:eastAsia="Consolas" w:hAnsi="Consolas" w:cs="Consolas"/>
          <w:color w:val="0000CD"/>
          <w:sz w:val="23"/>
          <w:szCs w:val="23"/>
          <w:highlight w:val="white"/>
        </w:rPr>
      </w:pPr>
      <w:r>
        <w:rPr>
          <w:rFonts w:ascii="Consolas" w:eastAsia="Consolas" w:hAnsi="Consolas" w:cs="Consolas"/>
          <w:color w:val="0000CD"/>
          <w:sz w:val="23"/>
          <w:szCs w:val="23"/>
          <w:highlight w:val="white"/>
        </w:rPr>
        <w:t xml:space="preserve">  &lt;</w:t>
      </w:r>
      <w:r>
        <w:rPr>
          <w:rFonts w:ascii="Consolas" w:eastAsia="Consolas" w:hAnsi="Consolas" w:cs="Consolas"/>
          <w:color w:val="A52A2A"/>
          <w:sz w:val="23"/>
          <w:szCs w:val="23"/>
          <w:highlight w:val="white"/>
        </w:rPr>
        <w:t>div</w:t>
      </w:r>
      <w:r>
        <w:rPr>
          <w:rFonts w:ascii="Consolas" w:eastAsia="Consolas" w:hAnsi="Consolas" w:cs="Consolas"/>
          <w:color w:val="FF0000"/>
          <w:sz w:val="23"/>
          <w:szCs w:val="23"/>
          <w:highlight w:val="white"/>
        </w:rPr>
        <w:t xml:space="preserve"> class</w:t>
      </w:r>
      <w:r>
        <w:rPr>
          <w:rFonts w:ascii="Consolas" w:eastAsia="Consolas" w:hAnsi="Consolas" w:cs="Consolas"/>
          <w:color w:val="0000CD"/>
          <w:sz w:val="23"/>
          <w:szCs w:val="23"/>
          <w:highlight w:val="white"/>
        </w:rPr>
        <w:t>="card-</w:t>
      </w:r>
      <w:proofErr w:type="spellStart"/>
      <w:r>
        <w:rPr>
          <w:rFonts w:ascii="Consolas" w:eastAsia="Consolas" w:hAnsi="Consolas" w:cs="Consolas"/>
          <w:color w:val="0000CD"/>
          <w:sz w:val="23"/>
          <w:szCs w:val="23"/>
          <w:highlight w:val="white"/>
        </w:rPr>
        <w:t>img</w:t>
      </w:r>
      <w:proofErr w:type="spellEnd"/>
      <w:r>
        <w:rPr>
          <w:rFonts w:ascii="Consolas" w:eastAsia="Consolas" w:hAnsi="Consolas" w:cs="Consolas"/>
          <w:color w:val="0000CD"/>
          <w:sz w:val="23"/>
          <w:szCs w:val="23"/>
          <w:highlight w:val="white"/>
        </w:rPr>
        <w:t>-overlay"&gt;</w:t>
      </w:r>
    </w:p>
    <w:p w:rsidR="000A729B" w:rsidRDefault="00E46B47">
      <w:pPr>
        <w:shd w:val="clear" w:color="auto" w:fill="FFFFFF"/>
        <w:spacing w:before="280" w:line="240" w:lineRule="auto"/>
        <w:ind w:left="-709"/>
        <w:rPr>
          <w:rFonts w:ascii="Consolas" w:eastAsia="Consolas" w:hAnsi="Consolas" w:cs="Consolas"/>
          <w:color w:val="0000CD"/>
          <w:sz w:val="23"/>
          <w:szCs w:val="23"/>
          <w:highlight w:val="white"/>
        </w:rPr>
      </w:pPr>
      <w:r>
        <w:rPr>
          <w:rFonts w:ascii="Consolas" w:eastAsia="Consolas" w:hAnsi="Consolas" w:cs="Consolas"/>
          <w:color w:val="0000CD"/>
          <w:sz w:val="23"/>
          <w:szCs w:val="23"/>
          <w:highlight w:val="white"/>
        </w:rPr>
        <w:t xml:space="preserve">    &lt;</w:t>
      </w:r>
      <w:r>
        <w:rPr>
          <w:rFonts w:ascii="Consolas" w:eastAsia="Consolas" w:hAnsi="Consolas" w:cs="Consolas"/>
          <w:color w:val="A52A2A"/>
          <w:sz w:val="23"/>
          <w:szCs w:val="23"/>
          <w:highlight w:val="white"/>
        </w:rPr>
        <w:t>h4</w:t>
      </w:r>
      <w:r>
        <w:rPr>
          <w:rFonts w:ascii="Consolas" w:eastAsia="Consolas" w:hAnsi="Consolas" w:cs="Consolas"/>
          <w:color w:val="FF0000"/>
          <w:sz w:val="23"/>
          <w:szCs w:val="23"/>
          <w:highlight w:val="white"/>
        </w:rPr>
        <w:t xml:space="preserve"> class</w:t>
      </w:r>
      <w:r>
        <w:rPr>
          <w:rFonts w:ascii="Consolas" w:eastAsia="Consolas" w:hAnsi="Consolas" w:cs="Consolas"/>
          <w:color w:val="0000CD"/>
          <w:sz w:val="23"/>
          <w:szCs w:val="23"/>
          <w:highlight w:val="white"/>
        </w:rPr>
        <w:t>="card-title"&gt;John Doe&lt;</w:t>
      </w:r>
      <w:r>
        <w:rPr>
          <w:rFonts w:ascii="Consolas" w:eastAsia="Consolas" w:hAnsi="Consolas" w:cs="Consolas"/>
          <w:color w:val="A52A2A"/>
          <w:sz w:val="23"/>
          <w:szCs w:val="23"/>
          <w:highlight w:val="white"/>
        </w:rPr>
        <w:t>/h4</w:t>
      </w:r>
      <w:r>
        <w:rPr>
          <w:rFonts w:ascii="Consolas" w:eastAsia="Consolas" w:hAnsi="Consolas" w:cs="Consolas"/>
          <w:color w:val="0000CD"/>
          <w:sz w:val="23"/>
          <w:szCs w:val="23"/>
          <w:highlight w:val="white"/>
        </w:rPr>
        <w:t>&gt;</w:t>
      </w:r>
    </w:p>
    <w:p w:rsidR="000A729B" w:rsidRDefault="00E46B47">
      <w:pPr>
        <w:shd w:val="clear" w:color="auto" w:fill="FFFFFF"/>
        <w:spacing w:before="280" w:line="240" w:lineRule="auto"/>
        <w:ind w:left="-709"/>
        <w:rPr>
          <w:rFonts w:ascii="Consolas" w:eastAsia="Consolas" w:hAnsi="Consolas" w:cs="Consolas"/>
          <w:color w:val="0000CD"/>
          <w:sz w:val="23"/>
          <w:szCs w:val="23"/>
          <w:highlight w:val="white"/>
        </w:rPr>
      </w:pPr>
      <w:r>
        <w:rPr>
          <w:rFonts w:ascii="Consolas" w:eastAsia="Consolas" w:hAnsi="Consolas" w:cs="Consolas"/>
          <w:color w:val="0000CD"/>
          <w:sz w:val="23"/>
          <w:szCs w:val="23"/>
          <w:highlight w:val="white"/>
        </w:rPr>
        <w:t xml:space="preserve">    &lt;</w:t>
      </w:r>
      <w:r>
        <w:rPr>
          <w:rFonts w:ascii="Consolas" w:eastAsia="Consolas" w:hAnsi="Consolas" w:cs="Consolas"/>
          <w:color w:val="A52A2A"/>
          <w:sz w:val="23"/>
          <w:szCs w:val="23"/>
          <w:highlight w:val="white"/>
        </w:rPr>
        <w:t>p</w:t>
      </w:r>
      <w:r>
        <w:rPr>
          <w:rFonts w:ascii="Consolas" w:eastAsia="Consolas" w:hAnsi="Consolas" w:cs="Consolas"/>
          <w:color w:val="FF0000"/>
          <w:sz w:val="23"/>
          <w:szCs w:val="23"/>
          <w:highlight w:val="white"/>
        </w:rPr>
        <w:t xml:space="preserve"> class</w:t>
      </w:r>
      <w:r>
        <w:rPr>
          <w:rFonts w:ascii="Consolas" w:eastAsia="Consolas" w:hAnsi="Consolas" w:cs="Consolas"/>
          <w:color w:val="0000CD"/>
          <w:sz w:val="23"/>
          <w:szCs w:val="23"/>
          <w:highlight w:val="white"/>
        </w:rPr>
        <w:t>="card-text"&gt;Some example text</w:t>
      </w:r>
      <w:proofErr w:type="gramStart"/>
      <w:r>
        <w:rPr>
          <w:rFonts w:ascii="Consolas" w:eastAsia="Consolas" w:hAnsi="Consolas" w:cs="Consolas"/>
          <w:color w:val="0000CD"/>
          <w:sz w:val="23"/>
          <w:szCs w:val="23"/>
          <w:highlight w:val="white"/>
        </w:rPr>
        <w:t>.&lt;</w:t>
      </w:r>
      <w:proofErr w:type="gramEnd"/>
      <w:r>
        <w:rPr>
          <w:rFonts w:ascii="Consolas" w:eastAsia="Consolas" w:hAnsi="Consolas" w:cs="Consolas"/>
          <w:color w:val="A52A2A"/>
          <w:sz w:val="23"/>
          <w:szCs w:val="23"/>
          <w:highlight w:val="white"/>
        </w:rPr>
        <w:t>/p</w:t>
      </w:r>
      <w:r>
        <w:rPr>
          <w:rFonts w:ascii="Consolas" w:eastAsia="Consolas" w:hAnsi="Consolas" w:cs="Consolas"/>
          <w:color w:val="0000CD"/>
          <w:sz w:val="23"/>
          <w:szCs w:val="23"/>
          <w:highlight w:val="white"/>
        </w:rPr>
        <w:t>&gt;</w:t>
      </w:r>
    </w:p>
    <w:p w:rsidR="000A729B" w:rsidRDefault="00E46B47">
      <w:pPr>
        <w:shd w:val="clear" w:color="auto" w:fill="FFFFFF"/>
        <w:spacing w:before="280" w:line="240" w:lineRule="auto"/>
        <w:ind w:left="-709"/>
        <w:rPr>
          <w:rFonts w:ascii="Consolas" w:eastAsia="Consolas" w:hAnsi="Consolas" w:cs="Consolas"/>
          <w:color w:val="0000CD"/>
          <w:sz w:val="23"/>
          <w:szCs w:val="23"/>
          <w:highlight w:val="white"/>
        </w:rPr>
      </w:pPr>
      <w:r>
        <w:rPr>
          <w:rFonts w:ascii="Consolas" w:eastAsia="Consolas" w:hAnsi="Consolas" w:cs="Consolas"/>
          <w:color w:val="0000CD"/>
          <w:sz w:val="23"/>
          <w:szCs w:val="23"/>
          <w:highlight w:val="white"/>
        </w:rPr>
        <w:t xml:space="preserve">    &lt;</w:t>
      </w:r>
      <w:r>
        <w:rPr>
          <w:rFonts w:ascii="Consolas" w:eastAsia="Consolas" w:hAnsi="Consolas" w:cs="Consolas"/>
          <w:color w:val="A52A2A"/>
          <w:sz w:val="23"/>
          <w:szCs w:val="23"/>
          <w:highlight w:val="white"/>
        </w:rPr>
        <w:t>a</w:t>
      </w:r>
      <w:r>
        <w:rPr>
          <w:rFonts w:ascii="Consolas" w:eastAsia="Consolas" w:hAnsi="Consolas" w:cs="Consolas"/>
          <w:color w:val="FF0000"/>
          <w:sz w:val="23"/>
          <w:szCs w:val="23"/>
          <w:highlight w:val="white"/>
        </w:rPr>
        <w:t xml:space="preserve"> </w:t>
      </w:r>
      <w:proofErr w:type="spellStart"/>
      <w:r>
        <w:rPr>
          <w:rFonts w:ascii="Consolas" w:eastAsia="Consolas" w:hAnsi="Consolas" w:cs="Consolas"/>
          <w:color w:val="FF0000"/>
          <w:sz w:val="23"/>
          <w:szCs w:val="23"/>
          <w:highlight w:val="white"/>
        </w:rPr>
        <w:t>href</w:t>
      </w:r>
      <w:proofErr w:type="spellEnd"/>
      <w:r>
        <w:rPr>
          <w:rFonts w:ascii="Consolas" w:eastAsia="Consolas" w:hAnsi="Consolas" w:cs="Consolas"/>
          <w:color w:val="0000CD"/>
          <w:sz w:val="23"/>
          <w:szCs w:val="23"/>
          <w:highlight w:val="white"/>
        </w:rPr>
        <w:t>="#"</w:t>
      </w:r>
      <w:r>
        <w:rPr>
          <w:rFonts w:ascii="Consolas" w:eastAsia="Consolas" w:hAnsi="Consolas" w:cs="Consolas"/>
          <w:color w:val="FF0000"/>
          <w:sz w:val="23"/>
          <w:szCs w:val="23"/>
          <w:highlight w:val="white"/>
        </w:rPr>
        <w:t xml:space="preserve"> class</w:t>
      </w:r>
      <w:r>
        <w:rPr>
          <w:rFonts w:ascii="Consolas" w:eastAsia="Consolas" w:hAnsi="Consolas" w:cs="Consolas"/>
          <w:color w:val="0000CD"/>
          <w:sz w:val="23"/>
          <w:szCs w:val="23"/>
          <w:highlight w:val="white"/>
        </w:rPr>
        <w:t>="</w:t>
      </w:r>
      <w:proofErr w:type="spellStart"/>
      <w:r>
        <w:rPr>
          <w:rFonts w:ascii="Consolas" w:eastAsia="Consolas" w:hAnsi="Consolas" w:cs="Consolas"/>
          <w:color w:val="0000CD"/>
          <w:sz w:val="23"/>
          <w:szCs w:val="23"/>
          <w:highlight w:val="white"/>
        </w:rPr>
        <w:t>btn</w:t>
      </w:r>
      <w:proofErr w:type="spellEnd"/>
      <w:r>
        <w:rPr>
          <w:rFonts w:ascii="Consolas" w:eastAsia="Consolas" w:hAnsi="Consolas" w:cs="Consolas"/>
          <w:color w:val="0000CD"/>
          <w:sz w:val="23"/>
          <w:szCs w:val="23"/>
          <w:highlight w:val="white"/>
        </w:rPr>
        <w:t xml:space="preserve"> </w:t>
      </w:r>
      <w:proofErr w:type="spellStart"/>
      <w:r>
        <w:rPr>
          <w:rFonts w:ascii="Consolas" w:eastAsia="Consolas" w:hAnsi="Consolas" w:cs="Consolas"/>
          <w:color w:val="0000CD"/>
          <w:sz w:val="23"/>
          <w:szCs w:val="23"/>
          <w:highlight w:val="white"/>
        </w:rPr>
        <w:t>btn</w:t>
      </w:r>
      <w:proofErr w:type="spellEnd"/>
      <w:r>
        <w:rPr>
          <w:rFonts w:ascii="Consolas" w:eastAsia="Consolas" w:hAnsi="Consolas" w:cs="Consolas"/>
          <w:color w:val="0000CD"/>
          <w:sz w:val="23"/>
          <w:szCs w:val="23"/>
          <w:highlight w:val="white"/>
        </w:rPr>
        <w:t>-primary"&gt;See Profile&lt;</w:t>
      </w:r>
      <w:r>
        <w:rPr>
          <w:rFonts w:ascii="Consolas" w:eastAsia="Consolas" w:hAnsi="Consolas" w:cs="Consolas"/>
          <w:color w:val="A52A2A"/>
          <w:sz w:val="23"/>
          <w:szCs w:val="23"/>
          <w:highlight w:val="white"/>
        </w:rPr>
        <w:t>/a</w:t>
      </w:r>
      <w:r>
        <w:rPr>
          <w:rFonts w:ascii="Consolas" w:eastAsia="Consolas" w:hAnsi="Consolas" w:cs="Consolas"/>
          <w:color w:val="0000CD"/>
          <w:sz w:val="23"/>
          <w:szCs w:val="23"/>
          <w:highlight w:val="white"/>
        </w:rPr>
        <w:t>&gt;</w:t>
      </w:r>
    </w:p>
    <w:p w:rsidR="000A729B" w:rsidRDefault="00E46B47">
      <w:pPr>
        <w:shd w:val="clear" w:color="auto" w:fill="FFFFFF"/>
        <w:spacing w:before="280" w:line="240" w:lineRule="auto"/>
        <w:ind w:left="-709"/>
        <w:rPr>
          <w:rFonts w:ascii="Consolas" w:eastAsia="Consolas" w:hAnsi="Consolas" w:cs="Consolas"/>
          <w:color w:val="0000CD"/>
          <w:sz w:val="23"/>
          <w:szCs w:val="23"/>
          <w:highlight w:val="white"/>
        </w:rPr>
      </w:pPr>
      <w:r>
        <w:rPr>
          <w:rFonts w:ascii="Consolas" w:eastAsia="Consolas" w:hAnsi="Consolas" w:cs="Consolas"/>
          <w:color w:val="0000CD"/>
          <w:sz w:val="23"/>
          <w:szCs w:val="23"/>
          <w:highlight w:val="white"/>
        </w:rPr>
        <w:t xml:space="preserve">  &lt;</w:t>
      </w:r>
      <w:r>
        <w:rPr>
          <w:rFonts w:ascii="Consolas" w:eastAsia="Consolas" w:hAnsi="Consolas" w:cs="Consolas"/>
          <w:color w:val="A52A2A"/>
          <w:sz w:val="23"/>
          <w:szCs w:val="23"/>
          <w:highlight w:val="white"/>
        </w:rPr>
        <w:t>/div</w:t>
      </w:r>
      <w:r>
        <w:rPr>
          <w:rFonts w:ascii="Consolas" w:eastAsia="Consolas" w:hAnsi="Consolas" w:cs="Consolas"/>
          <w:color w:val="0000CD"/>
          <w:sz w:val="23"/>
          <w:szCs w:val="23"/>
          <w:highlight w:val="white"/>
        </w:rPr>
        <w:t>&gt;</w:t>
      </w:r>
    </w:p>
    <w:sdt>
      <w:sdtPr>
        <w:tag w:val="goog_rdk_369"/>
        <w:id w:val="105380634"/>
      </w:sdtPr>
      <w:sdtContent>
        <w:p w:rsidR="000A729B" w:rsidRPr="000A729B" w:rsidRDefault="00E46B47">
          <w:pPr>
            <w:shd w:val="clear" w:color="auto" w:fill="FFFFFF"/>
            <w:spacing w:before="280" w:line="240" w:lineRule="auto"/>
            <w:ind w:left="-709"/>
            <w:rPr>
              <w:rFonts w:ascii="Verdana" w:eastAsia="Verdana" w:hAnsi="Verdana" w:cs="Verdana"/>
              <w:color w:val="0000CD"/>
              <w:sz w:val="23"/>
              <w:szCs w:val="23"/>
              <w:highlight w:val="white"/>
              <w:rPrChange w:id="377" w:author="Deleted user" w:date="2021-01-22T07:14:00Z">
                <w:rPr>
                  <w:rFonts w:ascii="Consolas" w:eastAsia="Consolas" w:hAnsi="Consolas" w:cs="Consolas"/>
                  <w:sz w:val="23"/>
                  <w:szCs w:val="23"/>
                  <w:highlight w:val="white"/>
                </w:rPr>
              </w:rPrChange>
            </w:rPr>
          </w:pPr>
          <w:r>
            <w:rPr>
              <w:rFonts w:ascii="Consolas" w:eastAsia="Consolas" w:hAnsi="Consolas" w:cs="Consolas"/>
              <w:color w:val="0000CD"/>
              <w:sz w:val="23"/>
              <w:szCs w:val="23"/>
              <w:highlight w:val="white"/>
            </w:rPr>
            <w:t>&lt;</w:t>
          </w:r>
          <w:r>
            <w:rPr>
              <w:rFonts w:ascii="Consolas" w:eastAsia="Consolas" w:hAnsi="Consolas" w:cs="Consolas"/>
              <w:color w:val="A52A2A"/>
              <w:sz w:val="23"/>
              <w:szCs w:val="23"/>
              <w:highlight w:val="white"/>
            </w:rPr>
            <w:t>/div</w:t>
          </w:r>
          <w:r>
            <w:rPr>
              <w:rFonts w:ascii="Consolas" w:eastAsia="Consolas" w:hAnsi="Consolas" w:cs="Consolas"/>
              <w:color w:val="0000CD"/>
              <w:sz w:val="23"/>
              <w:szCs w:val="23"/>
              <w:highlight w:val="white"/>
            </w:rPr>
            <w:t>&gt;</w:t>
          </w:r>
          <w:sdt>
            <w:sdtPr>
              <w:tag w:val="goog_rdk_368"/>
              <w:id w:val="105380633"/>
            </w:sdtPr>
            <w:sdtContent/>
          </w:sdt>
        </w:p>
      </w:sdtContent>
    </w:sdt>
    <w:sdt>
      <w:sdtPr>
        <w:tag w:val="goog_rdk_371"/>
        <w:id w:val="105380636"/>
      </w:sdtPr>
      <w:sdtContent>
        <w:p w:rsidR="000A729B" w:rsidRPr="000A729B" w:rsidRDefault="000A729B">
          <w:pPr>
            <w:shd w:val="clear" w:color="auto" w:fill="FFFFFF"/>
            <w:spacing w:before="280" w:line="240" w:lineRule="auto"/>
            <w:ind w:left="-709"/>
            <w:rPr>
              <w:rFonts w:ascii="Verdana" w:eastAsia="Verdana" w:hAnsi="Verdana" w:cs="Verdana"/>
              <w:color w:val="0000CD"/>
              <w:sz w:val="23"/>
              <w:szCs w:val="23"/>
              <w:highlight w:val="white"/>
              <w:rPrChange w:id="378" w:author="Deleted user" w:date="2021-01-22T07:14:00Z">
                <w:rPr>
                  <w:rFonts w:ascii="Consolas" w:eastAsia="Consolas" w:hAnsi="Consolas" w:cs="Consolas"/>
                  <w:sz w:val="23"/>
                  <w:szCs w:val="23"/>
                  <w:highlight w:val="white"/>
                </w:rPr>
              </w:rPrChange>
            </w:rPr>
          </w:pPr>
          <w:sdt>
            <w:sdtPr>
              <w:tag w:val="goog_rdk_370"/>
              <w:id w:val="105380635"/>
            </w:sdtPr>
            <w:sdtContent>
              <w:r w:rsidRPr="000A729B">
                <w:rPr>
                  <w:rFonts w:ascii="Verdana" w:eastAsia="Verdana" w:hAnsi="Verdana" w:cs="Verdana"/>
                  <w:color w:val="0000CD"/>
                  <w:sz w:val="23"/>
                  <w:szCs w:val="23"/>
                  <w:highlight w:val="white"/>
                  <w:rPrChange w:id="379" w:author="Deleted user" w:date="2021-01-22T07:14:00Z">
                    <w:rPr>
                      <w:rFonts w:ascii="Consolas" w:eastAsia="Consolas" w:hAnsi="Consolas" w:cs="Consolas"/>
                      <w:sz w:val="23"/>
                      <w:szCs w:val="23"/>
                      <w:highlight w:val="white"/>
                    </w:rPr>
                  </w:rPrChange>
                </w:rPr>
                <w:t>======================================================</w:t>
              </w:r>
            </w:sdtContent>
          </w:sdt>
        </w:p>
      </w:sdtContent>
    </w:sdt>
    <w:sdt>
      <w:sdtPr>
        <w:tag w:val="goog_rdk_373"/>
        <w:id w:val="105380638"/>
      </w:sdtPr>
      <w:sdtContent>
        <w:p w:rsidR="000A729B" w:rsidRPr="000A729B" w:rsidRDefault="000A729B">
          <w:pPr>
            <w:shd w:val="clear" w:color="auto" w:fill="FFFFFF"/>
            <w:spacing w:before="280" w:line="240" w:lineRule="auto"/>
            <w:ind w:left="-709"/>
            <w:rPr>
              <w:rFonts w:ascii="Verdana" w:eastAsia="Verdana" w:hAnsi="Verdana" w:cs="Verdana"/>
              <w:color w:val="0000CD"/>
              <w:sz w:val="23"/>
              <w:szCs w:val="23"/>
              <w:highlight w:val="white"/>
              <w:rPrChange w:id="380" w:author="Deleted user" w:date="2021-01-22T07:14:00Z">
                <w:rPr>
                  <w:rFonts w:ascii="Consolas" w:eastAsia="Consolas" w:hAnsi="Consolas" w:cs="Consolas"/>
                  <w:sz w:val="23"/>
                  <w:szCs w:val="23"/>
                  <w:highlight w:val="white"/>
                </w:rPr>
              </w:rPrChange>
            </w:rPr>
          </w:pPr>
          <w:sdt>
            <w:sdtPr>
              <w:tag w:val="goog_rdk_372"/>
              <w:id w:val="105380637"/>
            </w:sdtPr>
            <w:sdtContent>
              <w:r w:rsidRPr="000A729B">
                <w:rPr>
                  <w:rFonts w:ascii="Verdana" w:eastAsia="Verdana" w:hAnsi="Verdana" w:cs="Verdana"/>
                  <w:color w:val="0000CD"/>
                  <w:sz w:val="23"/>
                  <w:szCs w:val="23"/>
                  <w:highlight w:val="white"/>
                  <w:rPrChange w:id="381" w:author="Deleted user" w:date="2021-01-22T07:14:00Z">
                    <w:rPr>
                      <w:rFonts w:ascii="Consolas" w:eastAsia="Consolas" w:hAnsi="Consolas" w:cs="Consolas"/>
                      <w:sz w:val="23"/>
                      <w:szCs w:val="23"/>
                      <w:highlight w:val="white"/>
                    </w:rPr>
                  </w:rPrChange>
                </w:rPr>
                <w:t xml:space="preserve">HTML </w:t>
              </w:r>
            </w:sdtContent>
          </w:sdt>
        </w:p>
      </w:sdtContent>
    </w:sdt>
    <w:p w:rsidR="000A729B" w:rsidRDefault="00E46B47">
      <w:pPr>
        <w:shd w:val="clear" w:color="auto" w:fill="FFFFFF"/>
        <w:spacing w:before="280" w:line="240" w:lineRule="auto"/>
        <w:ind w:left="-709"/>
        <w:rPr>
          <w:rFonts w:ascii="Verdana" w:eastAsia="Verdana" w:hAnsi="Verdana" w:cs="Verdana"/>
          <w:color w:val="0000CD"/>
          <w:sz w:val="23"/>
          <w:szCs w:val="23"/>
          <w:highlight w:val="white"/>
        </w:rPr>
      </w:pPr>
      <w:r>
        <w:rPr>
          <w:rFonts w:ascii="Verdana" w:eastAsia="Verdana" w:hAnsi="Verdana" w:cs="Verdana"/>
          <w:color w:val="0000CD"/>
          <w:sz w:val="23"/>
          <w:szCs w:val="23"/>
          <w:highlight w:val="white"/>
        </w:rPr>
        <w:t xml:space="preserve">CSS </w:t>
      </w:r>
    </w:p>
    <w:sdt>
      <w:sdtPr>
        <w:tag w:val="goog_rdk_375"/>
        <w:id w:val="105380640"/>
      </w:sdtPr>
      <w:sdtContent>
        <w:p w:rsidR="000A729B" w:rsidRPr="000A729B" w:rsidRDefault="00E46B47">
          <w:pPr>
            <w:shd w:val="clear" w:color="auto" w:fill="FFFFFF"/>
            <w:spacing w:before="280" w:line="240" w:lineRule="auto"/>
            <w:ind w:left="-709"/>
            <w:rPr>
              <w:rFonts w:ascii="Verdana" w:eastAsia="Verdana" w:hAnsi="Verdana" w:cs="Verdana"/>
              <w:color w:val="0000CD"/>
              <w:sz w:val="23"/>
              <w:szCs w:val="23"/>
              <w:highlight w:val="white"/>
              <w:rPrChange w:id="382" w:author="Deleted user" w:date="2021-01-22T07:14:00Z">
                <w:rPr>
                  <w:rFonts w:ascii="Consolas" w:eastAsia="Consolas" w:hAnsi="Consolas" w:cs="Consolas"/>
                  <w:sz w:val="23"/>
                  <w:szCs w:val="23"/>
                  <w:highlight w:val="white"/>
                </w:rPr>
              </w:rPrChange>
            </w:rPr>
          </w:pPr>
          <w:r>
            <w:rPr>
              <w:rFonts w:ascii="Verdana" w:eastAsia="Verdana" w:hAnsi="Verdana" w:cs="Verdana"/>
              <w:color w:val="0000CD"/>
              <w:sz w:val="23"/>
              <w:szCs w:val="23"/>
              <w:highlight w:val="white"/>
            </w:rPr>
            <w:t>CSS3</w:t>
          </w:r>
          <w:sdt>
            <w:sdtPr>
              <w:tag w:val="goog_rdk_374"/>
              <w:id w:val="105380639"/>
            </w:sdtPr>
            <w:sdtContent/>
          </w:sdt>
        </w:p>
      </w:sdtContent>
    </w:sdt>
    <w:sdt>
      <w:sdtPr>
        <w:tag w:val="goog_rdk_377"/>
        <w:id w:val="105380642"/>
      </w:sdtPr>
      <w:sdtContent>
        <w:p w:rsidR="000A729B" w:rsidRPr="000A729B" w:rsidRDefault="000A729B">
          <w:pPr>
            <w:shd w:val="clear" w:color="auto" w:fill="FFFFFF"/>
            <w:spacing w:before="280" w:line="240" w:lineRule="auto"/>
            <w:ind w:left="-709"/>
            <w:rPr>
              <w:rFonts w:ascii="Verdana" w:eastAsia="Verdana" w:hAnsi="Verdana" w:cs="Verdana"/>
              <w:color w:val="0000CD"/>
              <w:sz w:val="23"/>
              <w:szCs w:val="23"/>
              <w:highlight w:val="white"/>
              <w:rPrChange w:id="383" w:author="Deleted user" w:date="2021-01-22T07:14:00Z">
                <w:rPr>
                  <w:rFonts w:ascii="Consolas" w:eastAsia="Consolas" w:hAnsi="Consolas" w:cs="Consolas"/>
                  <w:sz w:val="23"/>
                  <w:szCs w:val="23"/>
                  <w:highlight w:val="white"/>
                </w:rPr>
              </w:rPrChange>
            </w:rPr>
          </w:pPr>
          <w:sdt>
            <w:sdtPr>
              <w:tag w:val="goog_rdk_376"/>
              <w:id w:val="105380641"/>
            </w:sdtPr>
            <w:sdtContent>
              <w:r w:rsidRPr="000A729B">
                <w:rPr>
                  <w:rFonts w:ascii="Verdana" w:eastAsia="Verdana" w:hAnsi="Verdana" w:cs="Verdana"/>
                  <w:color w:val="0000CD"/>
                  <w:sz w:val="23"/>
                  <w:szCs w:val="23"/>
                  <w:highlight w:val="white"/>
                  <w:rPrChange w:id="384" w:author="Deleted user" w:date="2021-01-22T07:14:00Z">
                    <w:rPr>
                      <w:rFonts w:ascii="Consolas" w:eastAsia="Consolas" w:hAnsi="Consolas" w:cs="Consolas"/>
                      <w:sz w:val="23"/>
                      <w:szCs w:val="23"/>
                      <w:highlight w:val="white"/>
                    </w:rPr>
                  </w:rPrChange>
                </w:rPr>
                <w:t>HTML 5</w:t>
              </w:r>
            </w:sdtContent>
          </w:sdt>
        </w:p>
      </w:sdtContent>
    </w:sdt>
    <w:sdt>
      <w:sdtPr>
        <w:tag w:val="goog_rdk_379"/>
        <w:id w:val="105380644"/>
      </w:sdtPr>
      <w:sdtContent>
        <w:p w:rsidR="000A729B" w:rsidRPr="000A729B" w:rsidRDefault="000A729B">
          <w:pPr>
            <w:shd w:val="clear" w:color="auto" w:fill="FFFFFF"/>
            <w:spacing w:before="280" w:line="240" w:lineRule="auto"/>
            <w:ind w:left="-709"/>
            <w:rPr>
              <w:rFonts w:ascii="Verdana" w:eastAsia="Verdana" w:hAnsi="Verdana" w:cs="Verdana"/>
              <w:color w:val="0000CD"/>
              <w:sz w:val="23"/>
              <w:szCs w:val="23"/>
              <w:highlight w:val="white"/>
              <w:rPrChange w:id="385" w:author="Deleted user" w:date="2021-01-22T07:14:00Z">
                <w:rPr>
                  <w:rFonts w:ascii="Consolas" w:eastAsia="Consolas" w:hAnsi="Consolas" w:cs="Consolas"/>
                  <w:sz w:val="23"/>
                  <w:szCs w:val="23"/>
                  <w:highlight w:val="white"/>
                </w:rPr>
              </w:rPrChange>
            </w:rPr>
          </w:pPr>
          <w:sdt>
            <w:sdtPr>
              <w:tag w:val="goog_rdk_378"/>
              <w:id w:val="105380643"/>
            </w:sdtPr>
            <w:sdtContent/>
          </w:sdt>
        </w:p>
      </w:sdtContent>
    </w:sdt>
    <w:sdt>
      <w:sdtPr>
        <w:tag w:val="goog_rdk_381"/>
        <w:id w:val="105380646"/>
      </w:sdtPr>
      <w:sdtContent>
        <w:p w:rsidR="000A729B" w:rsidRPr="000A729B" w:rsidRDefault="000A729B">
          <w:pPr>
            <w:shd w:val="clear" w:color="auto" w:fill="FFFFFF"/>
            <w:spacing w:before="280" w:line="240" w:lineRule="auto"/>
            <w:ind w:left="-709"/>
            <w:rPr>
              <w:rFonts w:ascii="Verdana" w:eastAsia="Verdana" w:hAnsi="Verdana" w:cs="Verdana"/>
              <w:color w:val="0000CD"/>
              <w:sz w:val="23"/>
              <w:szCs w:val="23"/>
              <w:highlight w:val="white"/>
              <w:rPrChange w:id="386" w:author="Deleted user" w:date="2021-01-22T07:14:00Z">
                <w:rPr>
                  <w:rFonts w:ascii="Consolas" w:eastAsia="Consolas" w:hAnsi="Consolas" w:cs="Consolas"/>
                  <w:sz w:val="23"/>
                  <w:szCs w:val="23"/>
                  <w:highlight w:val="white"/>
                </w:rPr>
              </w:rPrChange>
            </w:rPr>
          </w:pPr>
          <w:sdt>
            <w:sdtPr>
              <w:tag w:val="goog_rdk_380"/>
              <w:id w:val="105380645"/>
            </w:sdtPr>
            <w:sdtContent/>
          </w:sdt>
        </w:p>
      </w:sdtContent>
    </w:sdt>
    <w:sdt>
      <w:sdtPr>
        <w:tag w:val="goog_rdk_385"/>
        <w:id w:val="105380650"/>
      </w:sdtPr>
      <w:sdtContent>
        <w:p w:rsidR="000A729B" w:rsidRPr="000A729B" w:rsidRDefault="000A729B">
          <w:pPr>
            <w:shd w:val="clear" w:color="auto" w:fill="FFFFFF"/>
            <w:spacing w:before="280" w:line="240" w:lineRule="auto"/>
            <w:ind w:left="-709"/>
            <w:rPr>
              <w:rFonts w:ascii="Verdana" w:eastAsia="Verdana" w:hAnsi="Verdana" w:cs="Verdana"/>
              <w:color w:val="0000CD"/>
              <w:sz w:val="23"/>
              <w:szCs w:val="23"/>
              <w:highlight w:val="white"/>
              <w:rPrChange w:id="387" w:author="Deleted user" w:date="2021-01-22T07:14:00Z">
                <w:rPr>
                  <w:rFonts w:ascii="Consolas" w:eastAsia="Consolas" w:hAnsi="Consolas" w:cs="Consolas"/>
                  <w:sz w:val="23"/>
                  <w:szCs w:val="23"/>
                  <w:highlight w:val="white"/>
                </w:rPr>
              </w:rPrChange>
            </w:rPr>
          </w:pPr>
          <w:sdt>
            <w:sdtPr>
              <w:tag w:val="goog_rdk_382"/>
              <w:id w:val="105380647"/>
            </w:sdtPr>
            <w:sdtContent>
              <w:proofErr w:type="gramStart"/>
              <w:r w:rsidRPr="000A729B">
                <w:rPr>
                  <w:rFonts w:ascii="Verdana" w:eastAsia="Verdana" w:hAnsi="Verdana" w:cs="Verdana"/>
                  <w:color w:val="0000CD"/>
                  <w:sz w:val="23"/>
                  <w:szCs w:val="23"/>
                  <w:highlight w:val="white"/>
                  <w:rPrChange w:id="388" w:author="Deleted user" w:date="2021-01-22T07:14:00Z">
                    <w:rPr>
                      <w:rFonts w:ascii="Consolas" w:eastAsia="Consolas" w:hAnsi="Consolas" w:cs="Consolas"/>
                      <w:sz w:val="23"/>
                      <w:szCs w:val="23"/>
                      <w:highlight w:val="white"/>
                    </w:rPr>
                  </w:rPrChange>
                </w:rPr>
                <w:t>Project :</w:t>
              </w:r>
              <w:proofErr w:type="gramEnd"/>
              <w:r w:rsidRPr="000A729B">
                <w:rPr>
                  <w:rFonts w:ascii="Verdana" w:eastAsia="Verdana" w:hAnsi="Verdana" w:cs="Verdana"/>
                  <w:color w:val="0000CD"/>
                  <w:sz w:val="23"/>
                  <w:szCs w:val="23"/>
                  <w:highlight w:val="white"/>
                  <w:rPrChange w:id="389" w:author="Deleted user" w:date="2021-01-22T07:14:00Z">
                    <w:rPr>
                      <w:rFonts w:ascii="Consolas" w:eastAsia="Consolas" w:hAnsi="Consolas" w:cs="Consolas"/>
                      <w:sz w:val="23"/>
                      <w:szCs w:val="23"/>
                      <w:highlight w:val="white"/>
                    </w:rPr>
                  </w:rPrChange>
                </w:rPr>
                <w:t xml:space="preserve"> 1 === </w:t>
              </w:r>
            </w:sdtContent>
          </w:sdt>
          <w:r>
            <w:fldChar w:fldCharType="begin"/>
          </w:r>
          <w:r>
            <w:instrText>HYPERLINK "https://www.fmodern.jp/" \h</w:instrText>
          </w:r>
          <w:r>
            <w:fldChar w:fldCharType="separate"/>
          </w:r>
          <w:sdt>
            <w:sdtPr>
              <w:tag w:val="goog_rdk_383"/>
              <w:id w:val="105380648"/>
            </w:sdtPr>
            <w:sdtContent>
              <w:r w:rsidRPr="000A729B">
                <w:rPr>
                  <w:rFonts w:ascii="Verdana" w:eastAsia="Verdana" w:hAnsi="Verdana" w:cs="Verdana"/>
                  <w:color w:val="1155CC"/>
                  <w:sz w:val="23"/>
                  <w:szCs w:val="23"/>
                  <w:highlight w:val="white"/>
                  <w:u w:val="single"/>
                  <w:rPrChange w:id="390" w:author="Deleted user" w:date="2021-01-22T07:14:00Z">
                    <w:rPr>
                      <w:rFonts w:ascii="Consolas" w:eastAsia="Consolas" w:hAnsi="Consolas" w:cs="Consolas"/>
                      <w:color w:val="1155CC"/>
                      <w:sz w:val="23"/>
                      <w:szCs w:val="23"/>
                      <w:highlight w:val="white"/>
                      <w:u w:val="single"/>
                    </w:rPr>
                  </w:rPrChange>
                </w:rPr>
                <w:t>https://www.fmodern.jp/</w:t>
              </w:r>
            </w:sdtContent>
          </w:sdt>
          <w:r>
            <w:fldChar w:fldCharType="end"/>
          </w:r>
          <w:sdt>
            <w:sdtPr>
              <w:tag w:val="goog_rdk_384"/>
              <w:id w:val="105380649"/>
            </w:sdtPr>
            <w:sdtContent>
              <w:r w:rsidRPr="000A729B">
                <w:rPr>
                  <w:rFonts w:ascii="Verdana" w:eastAsia="Verdana" w:hAnsi="Verdana" w:cs="Verdana"/>
                  <w:color w:val="0000CD"/>
                  <w:sz w:val="23"/>
                  <w:szCs w:val="23"/>
                  <w:highlight w:val="white"/>
                  <w:rPrChange w:id="391" w:author="Deleted user" w:date="2021-01-22T07:14:00Z">
                    <w:rPr>
                      <w:rFonts w:ascii="Consolas" w:eastAsia="Consolas" w:hAnsi="Consolas" w:cs="Consolas"/>
                      <w:sz w:val="23"/>
                      <w:szCs w:val="23"/>
                      <w:highlight w:val="white"/>
                    </w:rPr>
                  </w:rPrChange>
                </w:rPr>
                <w:t xml:space="preserve">     with media queries</w:t>
              </w:r>
            </w:sdtContent>
          </w:sdt>
        </w:p>
      </w:sdtContent>
    </w:sdt>
    <w:sdt>
      <w:sdtPr>
        <w:tag w:val="goog_rdk_388"/>
        <w:id w:val="105380653"/>
      </w:sdtPr>
      <w:sdtContent>
        <w:p w:rsidR="000A729B" w:rsidRPr="000A729B" w:rsidRDefault="000A729B">
          <w:pPr>
            <w:shd w:val="clear" w:color="auto" w:fill="FFFFFF"/>
            <w:spacing w:before="280" w:line="240" w:lineRule="auto"/>
            <w:ind w:left="-709"/>
            <w:rPr>
              <w:rFonts w:ascii="Verdana" w:eastAsia="Verdana" w:hAnsi="Verdana" w:cs="Verdana"/>
              <w:color w:val="0000CD"/>
              <w:sz w:val="23"/>
              <w:szCs w:val="23"/>
              <w:highlight w:val="white"/>
              <w:rPrChange w:id="392" w:author="Deleted user" w:date="2021-01-22T07:14:00Z">
                <w:rPr>
                  <w:rFonts w:ascii="Consolas" w:eastAsia="Consolas" w:hAnsi="Consolas" w:cs="Consolas"/>
                  <w:sz w:val="23"/>
                  <w:szCs w:val="23"/>
                  <w:highlight w:val="white"/>
                </w:rPr>
              </w:rPrChange>
            </w:rPr>
          </w:pPr>
          <w:sdt>
            <w:sdtPr>
              <w:tag w:val="goog_rdk_386"/>
              <w:id w:val="105380651"/>
            </w:sdtPr>
            <w:sdtContent>
              <w:proofErr w:type="gramStart"/>
              <w:r w:rsidRPr="000A729B">
                <w:rPr>
                  <w:rFonts w:ascii="Verdana" w:eastAsia="Verdana" w:hAnsi="Verdana" w:cs="Verdana"/>
                  <w:color w:val="0000CD"/>
                  <w:sz w:val="23"/>
                  <w:szCs w:val="23"/>
                  <w:highlight w:val="white"/>
                  <w:rPrChange w:id="393" w:author="Deleted user" w:date="2021-01-22T07:14:00Z">
                    <w:rPr>
                      <w:rFonts w:ascii="Consolas" w:eastAsia="Consolas" w:hAnsi="Consolas" w:cs="Consolas"/>
                      <w:sz w:val="23"/>
                      <w:szCs w:val="23"/>
                      <w:highlight w:val="white"/>
                    </w:rPr>
                  </w:rPrChange>
                </w:rPr>
                <w:t>Project :</w:t>
              </w:r>
              <w:proofErr w:type="gramEnd"/>
              <w:r w:rsidRPr="000A729B">
                <w:rPr>
                  <w:rFonts w:ascii="Verdana" w:eastAsia="Verdana" w:hAnsi="Verdana" w:cs="Verdana"/>
                  <w:color w:val="0000CD"/>
                  <w:sz w:val="23"/>
                  <w:szCs w:val="23"/>
                  <w:highlight w:val="white"/>
                  <w:rPrChange w:id="394" w:author="Deleted user" w:date="2021-01-22T07:14:00Z">
                    <w:rPr>
                      <w:rFonts w:ascii="Consolas" w:eastAsia="Consolas" w:hAnsi="Consolas" w:cs="Consolas"/>
                      <w:sz w:val="23"/>
                      <w:szCs w:val="23"/>
                      <w:highlight w:val="white"/>
                    </w:rPr>
                  </w:rPrChange>
                </w:rPr>
                <w:t xml:space="preserve"> 2 === With bootstrap </w:t>
              </w:r>
            </w:sdtContent>
          </w:sdt>
          <w:sdt>
            <w:sdtPr>
              <w:tag w:val="goog_rdk_387"/>
              <w:id w:val="105380652"/>
            </w:sdtPr>
            <w:sdtContent/>
          </w:sdt>
        </w:p>
      </w:sdtContent>
    </w:sdt>
    <w:sectPr w:rsidR="000A729B" w:rsidRPr="000A729B" w:rsidSect="000A729B">
      <w:pgSz w:w="11906" w:h="16838"/>
      <w:pgMar w:top="1440"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B615F"/>
    <w:multiLevelType w:val="multilevel"/>
    <w:tmpl w:val="6436C674"/>
    <w:lvl w:ilvl="0">
      <w:start w:val="1"/>
      <w:numFmt w:val="bullet"/>
      <w:lvlText w:val="●"/>
      <w:lvlJc w:val="left"/>
      <w:pPr>
        <w:ind w:left="720" w:hanging="360"/>
      </w:pPr>
      <w:rPr>
        <w:rFonts w:ascii="Verdana" w:eastAsia="Verdana" w:hAnsi="Verdana" w:cs="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88E4F35"/>
    <w:multiLevelType w:val="multilevel"/>
    <w:tmpl w:val="E5E894D4"/>
    <w:lvl w:ilvl="0">
      <w:start w:val="1"/>
      <w:numFmt w:val="bullet"/>
      <w:lvlText w:val="●"/>
      <w:lvlJc w:val="left"/>
      <w:pPr>
        <w:ind w:left="720" w:hanging="360"/>
      </w:pPr>
      <w:rPr>
        <w:rFonts w:ascii="Verdana" w:eastAsia="Verdana" w:hAnsi="Verdana" w:cs="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EA62AF8"/>
    <w:multiLevelType w:val="multilevel"/>
    <w:tmpl w:val="662E8B58"/>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nsid w:val="0FB96B36"/>
    <w:multiLevelType w:val="multilevel"/>
    <w:tmpl w:val="81285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1A461EC4"/>
    <w:multiLevelType w:val="multilevel"/>
    <w:tmpl w:val="14568DE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nsid w:val="1DBA1A16"/>
    <w:multiLevelType w:val="multilevel"/>
    <w:tmpl w:val="FF0E86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22803539"/>
    <w:multiLevelType w:val="multilevel"/>
    <w:tmpl w:val="26EEC76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nsid w:val="299B60E9"/>
    <w:multiLevelType w:val="multilevel"/>
    <w:tmpl w:val="415861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2A5D7375"/>
    <w:multiLevelType w:val="multilevel"/>
    <w:tmpl w:val="1F76503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nsid w:val="2F307242"/>
    <w:multiLevelType w:val="multilevel"/>
    <w:tmpl w:val="48A44AE0"/>
    <w:lvl w:ilvl="0">
      <w:start w:val="1"/>
      <w:numFmt w:val="bullet"/>
      <w:lvlText w:val="●"/>
      <w:lvlJc w:val="left"/>
      <w:pPr>
        <w:ind w:left="720" w:hanging="360"/>
      </w:pPr>
      <w:rPr>
        <w:rFonts w:ascii="Verdana" w:eastAsia="Verdana" w:hAnsi="Verdana" w:cs="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2F1159D"/>
    <w:multiLevelType w:val="multilevel"/>
    <w:tmpl w:val="650032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35037D73"/>
    <w:multiLevelType w:val="multilevel"/>
    <w:tmpl w:val="E25C63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39AC3728"/>
    <w:multiLevelType w:val="multilevel"/>
    <w:tmpl w:val="5276E0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3B6311EC"/>
    <w:multiLevelType w:val="multilevel"/>
    <w:tmpl w:val="9006CC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nsid w:val="43683182"/>
    <w:multiLevelType w:val="multilevel"/>
    <w:tmpl w:val="F6AE24D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Times New Roman" w:eastAsia="Times New Roman" w:hAnsi="Times New Roman" w:cs="Times New Roman"/>
      </w:rPr>
    </w:lvl>
    <w:lvl w:ilvl="3">
      <w:start w:val="1"/>
      <w:numFmt w:val="bullet"/>
      <w:lvlText w:val="•"/>
      <w:lvlJc w:val="left"/>
      <w:pPr>
        <w:ind w:left="2880" w:hanging="360"/>
      </w:pPr>
      <w:rPr>
        <w:rFonts w:ascii="Times New Roman" w:eastAsia="Times New Roman" w:hAnsi="Times New Roman" w:cs="Times New Roman"/>
      </w:rPr>
    </w:lvl>
    <w:lvl w:ilvl="4">
      <w:start w:val="1"/>
      <w:numFmt w:val="bullet"/>
      <w:lvlText w:val="•"/>
      <w:lvlJc w:val="left"/>
      <w:pPr>
        <w:ind w:left="3600" w:hanging="360"/>
      </w:pPr>
      <w:rPr>
        <w:rFonts w:ascii="Times New Roman" w:eastAsia="Times New Roman" w:hAnsi="Times New Roman" w:cs="Times New Roman"/>
      </w:rPr>
    </w:lvl>
    <w:lvl w:ilvl="5">
      <w:start w:val="1"/>
      <w:numFmt w:val="bullet"/>
      <w:lvlText w:val="•"/>
      <w:lvlJc w:val="left"/>
      <w:pPr>
        <w:ind w:left="4320" w:hanging="360"/>
      </w:pPr>
      <w:rPr>
        <w:rFonts w:ascii="Times New Roman" w:eastAsia="Times New Roman" w:hAnsi="Times New Roman" w:cs="Times New Roman"/>
      </w:rPr>
    </w:lvl>
    <w:lvl w:ilvl="6">
      <w:start w:val="1"/>
      <w:numFmt w:val="bullet"/>
      <w:lvlText w:val="•"/>
      <w:lvlJc w:val="left"/>
      <w:pPr>
        <w:ind w:left="5040" w:hanging="360"/>
      </w:pPr>
      <w:rPr>
        <w:rFonts w:ascii="Times New Roman" w:eastAsia="Times New Roman" w:hAnsi="Times New Roman" w:cs="Times New Roman"/>
      </w:rPr>
    </w:lvl>
    <w:lvl w:ilvl="7">
      <w:start w:val="1"/>
      <w:numFmt w:val="bullet"/>
      <w:lvlText w:val="•"/>
      <w:lvlJc w:val="left"/>
      <w:pPr>
        <w:ind w:left="5760" w:hanging="360"/>
      </w:pPr>
      <w:rPr>
        <w:rFonts w:ascii="Times New Roman" w:eastAsia="Times New Roman" w:hAnsi="Times New Roman" w:cs="Times New Roman"/>
      </w:rPr>
    </w:lvl>
    <w:lvl w:ilvl="8">
      <w:start w:val="1"/>
      <w:numFmt w:val="bullet"/>
      <w:lvlText w:val="•"/>
      <w:lvlJc w:val="left"/>
      <w:pPr>
        <w:ind w:left="6480" w:hanging="360"/>
      </w:pPr>
      <w:rPr>
        <w:rFonts w:ascii="Times New Roman" w:eastAsia="Times New Roman" w:hAnsi="Times New Roman" w:cs="Times New Roman"/>
      </w:rPr>
    </w:lvl>
  </w:abstractNum>
  <w:abstractNum w:abstractNumId="15">
    <w:nsid w:val="44163E3E"/>
    <w:multiLevelType w:val="multilevel"/>
    <w:tmpl w:val="11F647D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nsid w:val="49C2505D"/>
    <w:multiLevelType w:val="multilevel"/>
    <w:tmpl w:val="7950536E"/>
    <w:lvl w:ilvl="0">
      <w:start w:val="1"/>
      <w:numFmt w:val="bullet"/>
      <w:lvlText w:val="●"/>
      <w:lvlJc w:val="left"/>
      <w:pPr>
        <w:ind w:left="720" w:hanging="360"/>
      </w:pPr>
      <w:rPr>
        <w:rFonts w:ascii="Verdana" w:eastAsia="Verdana" w:hAnsi="Verdana" w:cs="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4C0C3A7F"/>
    <w:multiLevelType w:val="multilevel"/>
    <w:tmpl w:val="8D764B0C"/>
    <w:lvl w:ilvl="0">
      <w:start w:val="1"/>
      <w:numFmt w:val="bullet"/>
      <w:lvlText w:val="●"/>
      <w:lvlJc w:val="left"/>
      <w:pPr>
        <w:ind w:left="720" w:hanging="360"/>
      </w:pPr>
      <w:rPr>
        <w:rFonts w:ascii="Verdana" w:eastAsia="Verdana" w:hAnsi="Verdana" w:cs="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4CAD549F"/>
    <w:multiLevelType w:val="multilevel"/>
    <w:tmpl w:val="33328A26"/>
    <w:lvl w:ilvl="0">
      <w:start w:val="1"/>
      <w:numFmt w:val="decimal"/>
      <w:lvlText w:val="%1."/>
      <w:lvlJc w:val="left"/>
      <w:pPr>
        <w:ind w:left="720" w:hanging="360"/>
      </w:pPr>
      <w:rPr>
        <w:rFonts w:ascii="Verdana" w:eastAsia="Verdana" w:hAnsi="Verdana" w:cs="Verdana"/>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nsid w:val="4E212083"/>
    <w:multiLevelType w:val="multilevel"/>
    <w:tmpl w:val="D682E9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nsid w:val="501B60D6"/>
    <w:multiLevelType w:val="multilevel"/>
    <w:tmpl w:val="753035C0"/>
    <w:lvl w:ilvl="0">
      <w:start w:val="1"/>
      <w:numFmt w:val="bullet"/>
      <w:lvlText w:val="⚫"/>
      <w:lvlJc w:val="left"/>
      <w:pPr>
        <w:ind w:left="720" w:hanging="360"/>
      </w:pPr>
      <w:rPr>
        <w:rFonts w:ascii="Noto Sans Symbols" w:eastAsia="Noto Sans Symbols" w:hAnsi="Noto Sans Symbols" w:cs="Noto Sans Symbols"/>
      </w:rPr>
    </w:lvl>
    <w:lvl w:ilvl="1">
      <w:start w:val="672"/>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nsid w:val="59E32B8A"/>
    <w:multiLevelType w:val="multilevel"/>
    <w:tmpl w:val="0B6ED0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nsid w:val="5BB7404E"/>
    <w:multiLevelType w:val="multilevel"/>
    <w:tmpl w:val="6C84A4B0"/>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3">
    <w:nsid w:val="5E90093B"/>
    <w:multiLevelType w:val="multilevel"/>
    <w:tmpl w:val="B8C861C8"/>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4">
    <w:nsid w:val="5EFF2DFF"/>
    <w:multiLevelType w:val="multilevel"/>
    <w:tmpl w:val="94F857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nsid w:val="66E82161"/>
    <w:multiLevelType w:val="multilevel"/>
    <w:tmpl w:val="6C289836"/>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6">
    <w:nsid w:val="76487EE4"/>
    <w:multiLevelType w:val="multilevel"/>
    <w:tmpl w:val="8FF6572A"/>
    <w:lvl w:ilvl="0">
      <w:start w:val="1"/>
      <w:numFmt w:val="bullet"/>
      <w:lvlText w:val="●"/>
      <w:lvlJc w:val="left"/>
      <w:pPr>
        <w:ind w:left="720" w:hanging="360"/>
      </w:pPr>
      <w:rPr>
        <w:rFonts w:ascii="Verdana" w:eastAsia="Verdana" w:hAnsi="Verdana" w:cs="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786B77FD"/>
    <w:multiLevelType w:val="multilevel"/>
    <w:tmpl w:val="F9B2DD8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0"/>
  </w:num>
  <w:num w:numId="2">
    <w:abstractNumId w:val="17"/>
  </w:num>
  <w:num w:numId="3">
    <w:abstractNumId w:val="11"/>
  </w:num>
  <w:num w:numId="4">
    <w:abstractNumId w:val="7"/>
  </w:num>
  <w:num w:numId="5">
    <w:abstractNumId w:val="19"/>
  </w:num>
  <w:num w:numId="6">
    <w:abstractNumId w:val="23"/>
  </w:num>
  <w:num w:numId="7">
    <w:abstractNumId w:val="22"/>
  </w:num>
  <w:num w:numId="8">
    <w:abstractNumId w:val="20"/>
  </w:num>
  <w:num w:numId="9">
    <w:abstractNumId w:val="18"/>
  </w:num>
  <w:num w:numId="10">
    <w:abstractNumId w:val="4"/>
  </w:num>
  <w:num w:numId="11">
    <w:abstractNumId w:val="13"/>
  </w:num>
  <w:num w:numId="12">
    <w:abstractNumId w:val="2"/>
  </w:num>
  <w:num w:numId="13">
    <w:abstractNumId w:val="1"/>
  </w:num>
  <w:num w:numId="14">
    <w:abstractNumId w:val="3"/>
  </w:num>
  <w:num w:numId="15">
    <w:abstractNumId w:val="15"/>
  </w:num>
  <w:num w:numId="16">
    <w:abstractNumId w:val="5"/>
  </w:num>
  <w:num w:numId="17">
    <w:abstractNumId w:val="6"/>
  </w:num>
  <w:num w:numId="18">
    <w:abstractNumId w:val="16"/>
  </w:num>
  <w:num w:numId="19">
    <w:abstractNumId w:val="0"/>
  </w:num>
  <w:num w:numId="20">
    <w:abstractNumId w:val="26"/>
  </w:num>
  <w:num w:numId="21">
    <w:abstractNumId w:val="12"/>
  </w:num>
  <w:num w:numId="22">
    <w:abstractNumId w:val="24"/>
  </w:num>
  <w:num w:numId="23">
    <w:abstractNumId w:val="27"/>
  </w:num>
  <w:num w:numId="24">
    <w:abstractNumId w:val="8"/>
  </w:num>
  <w:num w:numId="25">
    <w:abstractNumId w:val="14"/>
  </w:num>
  <w:num w:numId="26">
    <w:abstractNumId w:val="9"/>
  </w:num>
  <w:num w:numId="27">
    <w:abstractNumId w:val="25"/>
  </w:num>
  <w:num w:numId="28">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proofState w:spelling="clean" w:grammar="clean"/>
  <w:defaultTabStop w:val="720"/>
  <w:characterSpacingControl w:val="doNotCompress"/>
  <w:compat/>
  <w:rsids>
    <w:rsidRoot w:val="000A729B"/>
    <w:rsid w:val="000A729B"/>
    <w:rsid w:val="001737EE"/>
    <w:rsid w:val="00DD3141"/>
    <w:rsid w:val="00E46B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9CA"/>
  </w:style>
  <w:style w:type="paragraph" w:styleId="Heading1">
    <w:name w:val="heading 1"/>
    <w:basedOn w:val="Normal"/>
    <w:next w:val="Normal"/>
    <w:link w:val="Heading1Char"/>
    <w:uiPriority w:val="9"/>
    <w:qFormat/>
    <w:rsid w:val="00406C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B41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0"/>
    <w:next w:val="normal0"/>
    <w:rsid w:val="000A729B"/>
    <w:pPr>
      <w:keepNext/>
      <w:keepLines/>
      <w:spacing w:before="280" w:after="80"/>
      <w:outlineLvl w:val="2"/>
    </w:pPr>
    <w:rPr>
      <w:b/>
      <w:sz w:val="28"/>
      <w:szCs w:val="28"/>
    </w:rPr>
  </w:style>
  <w:style w:type="paragraph" w:styleId="Heading4">
    <w:name w:val="heading 4"/>
    <w:basedOn w:val="normal0"/>
    <w:next w:val="normal0"/>
    <w:rsid w:val="000A729B"/>
    <w:pPr>
      <w:keepNext/>
      <w:keepLines/>
      <w:spacing w:before="240" w:after="40"/>
      <w:outlineLvl w:val="3"/>
    </w:pPr>
    <w:rPr>
      <w:b/>
      <w:sz w:val="24"/>
      <w:szCs w:val="24"/>
    </w:rPr>
  </w:style>
  <w:style w:type="paragraph" w:styleId="Heading5">
    <w:name w:val="heading 5"/>
    <w:basedOn w:val="normal0"/>
    <w:next w:val="normal0"/>
    <w:rsid w:val="000A729B"/>
    <w:pPr>
      <w:keepNext/>
      <w:keepLines/>
      <w:spacing w:before="220" w:after="40"/>
      <w:outlineLvl w:val="4"/>
    </w:pPr>
    <w:rPr>
      <w:b/>
    </w:rPr>
  </w:style>
  <w:style w:type="paragraph" w:styleId="Heading6">
    <w:name w:val="heading 6"/>
    <w:basedOn w:val="normal0"/>
    <w:next w:val="normal0"/>
    <w:rsid w:val="000A729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w:rsid w:val="000A729B"/>
  </w:style>
  <w:style w:type="paragraph" w:styleId="Title">
    <w:name w:val="Title"/>
    <w:basedOn w:val="normal0"/>
    <w:next w:val="normal0"/>
    <w:rsid w:val="000A729B"/>
    <w:pPr>
      <w:keepNext/>
      <w:keepLines/>
      <w:spacing w:before="480" w:after="120"/>
    </w:pPr>
    <w:rPr>
      <w:b/>
      <w:sz w:val="72"/>
      <w:szCs w:val="72"/>
    </w:rPr>
  </w:style>
  <w:style w:type="paragraph" w:customStyle="1" w:styleId="normal2">
    <w:name w:val="normal"/>
    <w:rsid w:val="000A729B"/>
  </w:style>
  <w:style w:type="paragraph" w:customStyle="1" w:styleId="normal3">
    <w:name w:val="normal"/>
    <w:rsid w:val="000A729B"/>
  </w:style>
  <w:style w:type="paragraph" w:customStyle="1" w:styleId="normal4">
    <w:name w:val="normal"/>
    <w:rsid w:val="000A729B"/>
  </w:style>
  <w:style w:type="paragraph" w:customStyle="1" w:styleId="normal0">
    <w:name w:val="normal"/>
    <w:rsid w:val="000A729B"/>
  </w:style>
  <w:style w:type="paragraph" w:styleId="NormalWeb">
    <w:name w:val="Normal (Web)"/>
    <w:basedOn w:val="Normal"/>
    <w:uiPriority w:val="99"/>
    <w:unhideWhenUsed/>
    <w:rsid w:val="0012091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E2549"/>
    <w:pPr>
      <w:ind w:left="720"/>
      <w:contextualSpacing/>
    </w:pPr>
  </w:style>
  <w:style w:type="character" w:styleId="Strong">
    <w:name w:val="Strong"/>
    <w:basedOn w:val="DefaultParagraphFont"/>
    <w:uiPriority w:val="22"/>
    <w:qFormat/>
    <w:rsid w:val="00C95F31"/>
    <w:rPr>
      <w:b/>
      <w:bCs/>
    </w:rPr>
  </w:style>
  <w:style w:type="paragraph" w:styleId="NoSpacing">
    <w:name w:val="No Spacing"/>
    <w:uiPriority w:val="1"/>
    <w:qFormat/>
    <w:rsid w:val="00DE56C4"/>
    <w:pPr>
      <w:spacing w:after="0" w:line="240" w:lineRule="auto"/>
    </w:pPr>
  </w:style>
  <w:style w:type="character" w:customStyle="1" w:styleId="tagnamecolor">
    <w:name w:val="tagnamecolor"/>
    <w:basedOn w:val="DefaultParagraphFont"/>
    <w:rsid w:val="00AB606D"/>
  </w:style>
  <w:style w:type="character" w:customStyle="1" w:styleId="tagcolor">
    <w:name w:val="tagcolor"/>
    <w:basedOn w:val="DefaultParagraphFont"/>
    <w:rsid w:val="00AB606D"/>
  </w:style>
  <w:style w:type="character" w:customStyle="1" w:styleId="attributecolor">
    <w:name w:val="attributecolor"/>
    <w:basedOn w:val="DefaultParagraphFont"/>
    <w:rsid w:val="00AB606D"/>
  </w:style>
  <w:style w:type="character" w:customStyle="1" w:styleId="attributevaluecolor">
    <w:name w:val="attributevaluecolor"/>
    <w:basedOn w:val="DefaultParagraphFont"/>
    <w:rsid w:val="00AB606D"/>
  </w:style>
  <w:style w:type="character" w:styleId="Hyperlink">
    <w:name w:val="Hyperlink"/>
    <w:basedOn w:val="DefaultParagraphFont"/>
    <w:uiPriority w:val="99"/>
    <w:semiHidden/>
    <w:unhideWhenUsed/>
    <w:rsid w:val="006A1215"/>
    <w:rPr>
      <w:color w:val="0000FF"/>
      <w:u w:val="single"/>
    </w:rPr>
  </w:style>
  <w:style w:type="character" w:styleId="HTMLCode">
    <w:name w:val="HTML Code"/>
    <w:basedOn w:val="DefaultParagraphFont"/>
    <w:uiPriority w:val="99"/>
    <w:semiHidden/>
    <w:unhideWhenUsed/>
    <w:rsid w:val="006A1215"/>
    <w:rPr>
      <w:rFonts w:ascii="Courier New" w:eastAsia="Times New Roman" w:hAnsi="Courier New" w:cs="Courier New"/>
      <w:sz w:val="20"/>
      <w:szCs w:val="20"/>
    </w:rPr>
  </w:style>
  <w:style w:type="character" w:customStyle="1" w:styleId="cssdelimitercolor">
    <w:name w:val="cssdelimitercolor"/>
    <w:basedOn w:val="DefaultParagraphFont"/>
    <w:rsid w:val="00E62694"/>
  </w:style>
  <w:style w:type="character" w:customStyle="1" w:styleId="csspropertycolor">
    <w:name w:val="csspropertycolor"/>
    <w:basedOn w:val="DefaultParagraphFont"/>
    <w:rsid w:val="00E62694"/>
  </w:style>
  <w:style w:type="character" w:customStyle="1" w:styleId="csspropertyvaluecolor">
    <w:name w:val="csspropertyvaluecolor"/>
    <w:basedOn w:val="DefaultParagraphFont"/>
    <w:rsid w:val="00E62694"/>
  </w:style>
  <w:style w:type="character" w:customStyle="1" w:styleId="Heading2Char">
    <w:name w:val="Heading 2 Char"/>
    <w:basedOn w:val="DefaultParagraphFont"/>
    <w:link w:val="Heading2"/>
    <w:uiPriority w:val="9"/>
    <w:rsid w:val="000B41F3"/>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1637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3785"/>
    <w:rPr>
      <w:rFonts w:ascii="Tahoma" w:hAnsi="Tahoma" w:cs="Tahoma"/>
      <w:sz w:val="16"/>
      <w:szCs w:val="16"/>
    </w:rPr>
  </w:style>
  <w:style w:type="character" w:customStyle="1" w:styleId="commentcolor">
    <w:name w:val="commentcolor"/>
    <w:basedOn w:val="DefaultParagraphFont"/>
    <w:rsid w:val="00F52276"/>
  </w:style>
  <w:style w:type="character" w:customStyle="1" w:styleId="Heading1Char">
    <w:name w:val="Heading 1 Char"/>
    <w:basedOn w:val="DefaultParagraphFont"/>
    <w:link w:val="Heading1"/>
    <w:uiPriority w:val="9"/>
    <w:rsid w:val="00406C87"/>
    <w:rPr>
      <w:rFonts w:asciiTheme="majorHAnsi" w:eastAsiaTheme="majorEastAsia" w:hAnsiTheme="majorHAnsi" w:cstheme="majorBidi"/>
      <w:b/>
      <w:bCs/>
      <w:color w:val="365F91" w:themeColor="accent1" w:themeShade="BF"/>
      <w:sz w:val="28"/>
      <w:szCs w:val="28"/>
    </w:rPr>
  </w:style>
  <w:style w:type="character" w:customStyle="1" w:styleId="colorh1">
    <w:name w:val="color_h1"/>
    <w:basedOn w:val="DefaultParagraphFont"/>
    <w:rsid w:val="00406C87"/>
  </w:style>
  <w:style w:type="paragraph" w:styleId="Header">
    <w:name w:val="header"/>
    <w:basedOn w:val="Normal"/>
    <w:link w:val="HeaderChar"/>
    <w:uiPriority w:val="99"/>
    <w:semiHidden/>
    <w:unhideWhenUsed/>
    <w:rsid w:val="00F40FA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40FA9"/>
  </w:style>
  <w:style w:type="paragraph" w:styleId="Footer">
    <w:name w:val="footer"/>
    <w:basedOn w:val="Normal"/>
    <w:link w:val="FooterChar"/>
    <w:uiPriority w:val="99"/>
    <w:semiHidden/>
    <w:unhideWhenUsed/>
    <w:rsid w:val="00F40FA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40FA9"/>
  </w:style>
  <w:style w:type="paragraph" w:styleId="Subtitle">
    <w:name w:val="Subtitle"/>
    <w:basedOn w:val="Normal"/>
    <w:next w:val="Normal"/>
    <w:rsid w:val="000A729B"/>
    <w:pPr>
      <w:keepNext/>
      <w:keepLines/>
      <w:spacing w:before="360" w:after="80"/>
    </w:pPr>
    <w:rPr>
      <w:rFonts w:ascii="Georgia" w:eastAsia="Georgia" w:hAnsi="Georgia" w:cs="Georgia"/>
      <w:i/>
      <w:color w:val="666666"/>
      <w:sz w:val="48"/>
      <w:szCs w:val="48"/>
    </w:rPr>
  </w:style>
  <w:style w:type="table" w:customStyle="1" w:styleId="a">
    <w:basedOn w:val="TableNormal"/>
    <w:rsid w:val="000A729B"/>
    <w:tblPr>
      <w:tblStyleRowBandSize w:val="1"/>
      <w:tblStyleColBandSize w:val="1"/>
      <w:tblInd w:w="0" w:type="dxa"/>
      <w:tblCellMar>
        <w:top w:w="0" w:type="dxa"/>
        <w:left w:w="0" w:type="dxa"/>
        <w:bottom w:w="0" w:type="dxa"/>
        <w:right w:w="0" w:type="dxa"/>
      </w:tblCellMar>
    </w:tblPr>
  </w:style>
  <w:style w:type="table" w:customStyle="1" w:styleId="a0">
    <w:basedOn w:val="TableNormal"/>
    <w:rsid w:val="000A729B"/>
    <w:tblPr>
      <w:tblStyleRowBandSize w:val="1"/>
      <w:tblStyleColBandSize w:val="1"/>
      <w:tblInd w:w="0" w:type="dxa"/>
      <w:tblCellMar>
        <w:top w:w="0" w:type="dxa"/>
        <w:left w:w="0" w:type="dxa"/>
        <w:bottom w:w="0" w:type="dxa"/>
        <w:right w:w="0" w:type="dxa"/>
      </w:tblCellMar>
    </w:tblPr>
  </w:style>
  <w:style w:type="table" w:customStyle="1" w:styleId="a1">
    <w:basedOn w:val="TableNormal"/>
    <w:rsid w:val="000A729B"/>
    <w:tblPr>
      <w:tblStyleRowBandSize w:val="1"/>
      <w:tblStyleColBandSize w:val="1"/>
      <w:tblInd w:w="0" w:type="dxa"/>
      <w:tblCellMar>
        <w:top w:w="0" w:type="dxa"/>
        <w:left w:w="0" w:type="dxa"/>
        <w:bottom w:w="0" w:type="dxa"/>
        <w:right w:w="0" w:type="dxa"/>
      </w:tblCellMar>
    </w:tblPr>
  </w:style>
  <w:style w:type="table" w:customStyle="1" w:styleId="a2">
    <w:basedOn w:val="TableNormal"/>
    <w:rsid w:val="000A729B"/>
    <w:tblPr>
      <w:tblStyleRowBandSize w:val="1"/>
      <w:tblStyleColBandSize w:val="1"/>
      <w:tblInd w:w="0" w:type="dxa"/>
      <w:tblCellMar>
        <w:top w:w="15" w:type="dxa"/>
        <w:left w:w="15" w:type="dxa"/>
        <w:bottom w:w="15" w:type="dxa"/>
        <w:right w:w="15" w:type="dxa"/>
      </w:tblCellMar>
    </w:tblPr>
  </w:style>
  <w:style w:type="table" w:customStyle="1" w:styleId="a3">
    <w:basedOn w:val="TableNormal"/>
    <w:rsid w:val="000A729B"/>
    <w:tblPr>
      <w:tblStyleRowBandSize w:val="1"/>
      <w:tblStyleColBandSize w:val="1"/>
      <w:tblInd w:w="0" w:type="dxa"/>
      <w:tblCellMar>
        <w:top w:w="15" w:type="dxa"/>
        <w:left w:w="15" w:type="dxa"/>
        <w:bottom w:w="15" w:type="dxa"/>
        <w:right w:w="15" w:type="dxa"/>
      </w:tblCellMar>
    </w:tblPr>
  </w:style>
  <w:style w:type="table" w:customStyle="1" w:styleId="a4">
    <w:basedOn w:val="TableNormal"/>
    <w:rsid w:val="000A729B"/>
    <w:tblPr>
      <w:tblStyleRowBandSize w:val="1"/>
      <w:tblStyleColBandSize w:val="1"/>
      <w:tblInd w:w="0" w:type="dxa"/>
      <w:tblCellMar>
        <w:top w:w="15" w:type="dxa"/>
        <w:left w:w="15" w:type="dxa"/>
        <w:bottom w:w="15" w:type="dxa"/>
        <w:right w:w="15" w:type="dxa"/>
      </w:tblCellMar>
    </w:tblPr>
  </w:style>
  <w:style w:type="table" w:customStyle="1" w:styleId="a5">
    <w:basedOn w:val="TableNormal"/>
    <w:rsid w:val="000A729B"/>
    <w:tblPr>
      <w:tblStyleRowBandSize w:val="1"/>
      <w:tblStyleColBandSize w:val="1"/>
      <w:tblInd w:w="0" w:type="dxa"/>
      <w:tblCellMar>
        <w:top w:w="15" w:type="dxa"/>
        <w:left w:w="15" w:type="dxa"/>
        <w:bottom w:w="15" w:type="dxa"/>
        <w:right w:w="15" w:type="dxa"/>
      </w:tblCellMar>
    </w:tblPr>
  </w:style>
  <w:style w:type="table" w:customStyle="1" w:styleId="a6">
    <w:basedOn w:val="TableNormal"/>
    <w:rsid w:val="000A729B"/>
    <w:tblPr>
      <w:tblStyleRowBandSize w:val="1"/>
      <w:tblStyleColBandSize w:val="1"/>
      <w:tblInd w:w="0" w:type="dxa"/>
      <w:tblCellMar>
        <w:top w:w="15" w:type="dxa"/>
        <w:left w:w="15" w:type="dxa"/>
        <w:bottom w:w="15" w:type="dxa"/>
        <w:right w:w="15" w:type="dxa"/>
      </w:tblCellMar>
    </w:tblPr>
  </w:style>
  <w:style w:type="table" w:customStyle="1" w:styleId="a7">
    <w:basedOn w:val="TableNormal"/>
    <w:rsid w:val="000A729B"/>
    <w:tblPr>
      <w:tblStyleRowBandSize w:val="1"/>
      <w:tblStyleColBandSize w:val="1"/>
      <w:tblInd w:w="0" w:type="dxa"/>
      <w:tblCellMar>
        <w:top w:w="15" w:type="dxa"/>
        <w:left w:w="15" w:type="dxa"/>
        <w:bottom w:w="15" w:type="dxa"/>
        <w:right w:w="15" w:type="dxa"/>
      </w:tblCellMar>
    </w:tblPr>
  </w:style>
  <w:style w:type="table" w:customStyle="1" w:styleId="a8">
    <w:basedOn w:val="TableNormal"/>
    <w:rsid w:val="000A729B"/>
    <w:tblPr>
      <w:tblStyleRowBandSize w:val="1"/>
      <w:tblStyleColBandSize w:val="1"/>
      <w:tblInd w:w="0" w:type="dxa"/>
      <w:tblCellMar>
        <w:top w:w="15" w:type="dxa"/>
        <w:left w:w="15" w:type="dxa"/>
        <w:bottom w:w="15" w:type="dxa"/>
        <w:right w:w="15" w:type="dxa"/>
      </w:tblCellMar>
    </w:tblPr>
  </w:style>
  <w:style w:type="table" w:customStyle="1" w:styleId="a9">
    <w:basedOn w:val="TableNormal"/>
    <w:rsid w:val="000A729B"/>
    <w:tblPr>
      <w:tblStyleRowBandSize w:val="1"/>
      <w:tblStyleColBandSize w:val="1"/>
      <w:tblInd w:w="0" w:type="dxa"/>
      <w:tblCellMar>
        <w:top w:w="15" w:type="dxa"/>
        <w:left w:w="15" w:type="dxa"/>
        <w:bottom w:w="15" w:type="dxa"/>
        <w:right w:w="15" w:type="dxa"/>
      </w:tblCellMar>
    </w:tblPr>
  </w:style>
  <w:style w:type="table" w:customStyle="1" w:styleId="aa">
    <w:basedOn w:val="TableNormal"/>
    <w:rsid w:val="000A729B"/>
    <w:tblPr>
      <w:tblStyleRowBandSize w:val="1"/>
      <w:tblStyleColBandSize w:val="1"/>
      <w:tblInd w:w="0" w:type="dxa"/>
      <w:tblCellMar>
        <w:top w:w="15" w:type="dxa"/>
        <w:left w:w="15" w:type="dxa"/>
        <w:bottom w:w="15" w:type="dxa"/>
        <w:right w:w="15" w:type="dxa"/>
      </w:tblCellMar>
    </w:tblPr>
  </w:style>
  <w:style w:type="table" w:customStyle="1" w:styleId="ab">
    <w:basedOn w:val="TableNormal"/>
    <w:rsid w:val="000A729B"/>
    <w:tblPr>
      <w:tblStyleRowBandSize w:val="1"/>
      <w:tblStyleColBandSize w:val="1"/>
      <w:tblInd w:w="0" w:type="dxa"/>
      <w:tblCellMar>
        <w:top w:w="15" w:type="dxa"/>
        <w:left w:w="15" w:type="dxa"/>
        <w:bottom w:w="15" w:type="dxa"/>
        <w:right w:w="15" w:type="dxa"/>
      </w:tblCellMar>
    </w:tblPr>
  </w:style>
  <w:style w:type="table" w:customStyle="1" w:styleId="ac">
    <w:basedOn w:val="TableNormal"/>
    <w:rsid w:val="000A729B"/>
    <w:tblPr>
      <w:tblStyleRowBandSize w:val="1"/>
      <w:tblStyleColBandSize w:val="1"/>
      <w:tblInd w:w="0" w:type="dxa"/>
      <w:tblCellMar>
        <w:top w:w="15" w:type="dxa"/>
        <w:left w:w="15" w:type="dxa"/>
        <w:bottom w:w="15" w:type="dxa"/>
        <w:right w:w="15" w:type="dxa"/>
      </w:tblCellMar>
    </w:tblPr>
  </w:style>
  <w:style w:type="table" w:customStyle="1" w:styleId="ad">
    <w:basedOn w:val="TableNormal"/>
    <w:rsid w:val="000A729B"/>
    <w:tblPr>
      <w:tblStyleRowBandSize w:val="1"/>
      <w:tblStyleColBandSize w:val="1"/>
      <w:tblInd w:w="0" w:type="dxa"/>
      <w:tblCellMar>
        <w:top w:w="15" w:type="dxa"/>
        <w:left w:w="15" w:type="dxa"/>
        <w:bottom w:w="15" w:type="dxa"/>
        <w:right w:w="15" w:type="dxa"/>
      </w:tblCellMar>
    </w:tblPr>
  </w:style>
  <w:style w:type="table" w:customStyle="1" w:styleId="ae">
    <w:basedOn w:val="TableNormal"/>
    <w:rsid w:val="000A729B"/>
    <w:tblPr>
      <w:tblStyleRowBandSize w:val="1"/>
      <w:tblStyleColBandSize w:val="1"/>
      <w:tblInd w:w="0" w:type="dxa"/>
      <w:tblCellMar>
        <w:top w:w="15" w:type="dxa"/>
        <w:left w:w="15" w:type="dxa"/>
        <w:bottom w:w="15" w:type="dxa"/>
        <w:right w:w="15" w:type="dxa"/>
      </w:tblCellMar>
    </w:tblPr>
  </w:style>
  <w:style w:type="table" w:customStyle="1" w:styleId="af">
    <w:basedOn w:val="TableNormal"/>
    <w:rsid w:val="000A729B"/>
    <w:tblPr>
      <w:tblStyleRowBandSize w:val="1"/>
      <w:tblStyleColBandSize w:val="1"/>
      <w:tblInd w:w="0" w:type="dxa"/>
      <w:tblCellMar>
        <w:top w:w="15" w:type="dxa"/>
        <w:left w:w="15" w:type="dxa"/>
        <w:bottom w:w="15" w:type="dxa"/>
        <w:right w:w="15" w:type="dxa"/>
      </w:tblCellMar>
    </w:tblPr>
  </w:style>
  <w:style w:type="table" w:customStyle="1" w:styleId="af0">
    <w:basedOn w:val="TableNormal"/>
    <w:rsid w:val="000A729B"/>
    <w:tblPr>
      <w:tblStyleRowBandSize w:val="1"/>
      <w:tblStyleColBandSize w:val="1"/>
      <w:tblInd w:w="0" w:type="dxa"/>
      <w:tblCellMar>
        <w:top w:w="15" w:type="dxa"/>
        <w:left w:w="15" w:type="dxa"/>
        <w:bottom w:w="15" w:type="dxa"/>
        <w:right w:w="15" w:type="dxa"/>
      </w:tblCellMar>
    </w:tblPr>
  </w:style>
  <w:style w:type="table" w:customStyle="1" w:styleId="af1">
    <w:basedOn w:val="TableNormal"/>
    <w:rsid w:val="000A729B"/>
    <w:tblPr>
      <w:tblStyleRowBandSize w:val="1"/>
      <w:tblStyleColBandSize w:val="1"/>
      <w:tblInd w:w="0" w:type="dxa"/>
      <w:tblCellMar>
        <w:top w:w="15" w:type="dxa"/>
        <w:left w:w="15" w:type="dxa"/>
        <w:bottom w:w="15" w:type="dxa"/>
        <w:right w:w="15" w:type="dxa"/>
      </w:tblCellMar>
    </w:tblPr>
  </w:style>
  <w:style w:type="table" w:customStyle="1" w:styleId="af2">
    <w:basedOn w:val="TableNormal"/>
    <w:rsid w:val="000A729B"/>
    <w:tblPr>
      <w:tblStyleRowBandSize w:val="1"/>
      <w:tblStyleColBandSize w:val="1"/>
      <w:tblInd w:w="0" w:type="dxa"/>
      <w:tblCellMar>
        <w:top w:w="15" w:type="dxa"/>
        <w:left w:w="15" w:type="dxa"/>
        <w:bottom w:w="15" w:type="dxa"/>
        <w:right w:w="15" w:type="dxa"/>
      </w:tblCellMar>
    </w:tblPr>
  </w:style>
  <w:style w:type="table" w:customStyle="1" w:styleId="af3">
    <w:basedOn w:val="TableNormal"/>
    <w:rsid w:val="000A729B"/>
    <w:tblPr>
      <w:tblStyleRowBandSize w:val="1"/>
      <w:tblStyleColBandSize w:val="1"/>
      <w:tblInd w:w="0" w:type="dxa"/>
      <w:tblCellMar>
        <w:top w:w="15" w:type="dxa"/>
        <w:left w:w="15" w:type="dxa"/>
        <w:bottom w:w="15" w:type="dxa"/>
        <w:right w:w="15" w:type="dxa"/>
      </w:tblCellMar>
    </w:tblPr>
  </w:style>
  <w:style w:type="table" w:customStyle="1" w:styleId="af4">
    <w:basedOn w:val="TableNormal"/>
    <w:rsid w:val="000A729B"/>
    <w:tblPr>
      <w:tblStyleRowBandSize w:val="1"/>
      <w:tblStyleColBandSize w:val="1"/>
      <w:tblInd w:w="0" w:type="dxa"/>
      <w:tblCellMar>
        <w:top w:w="15" w:type="dxa"/>
        <w:left w:w="15" w:type="dxa"/>
        <w:bottom w:w="15" w:type="dxa"/>
        <w:right w:w="15" w:type="dxa"/>
      </w:tblCellMar>
    </w:tblPr>
  </w:style>
  <w:style w:type="table" w:customStyle="1" w:styleId="af5">
    <w:basedOn w:val="TableNormal"/>
    <w:rsid w:val="000A729B"/>
    <w:tblPr>
      <w:tblStyleRowBandSize w:val="1"/>
      <w:tblStyleColBandSize w:val="1"/>
      <w:tblInd w:w="0" w:type="dxa"/>
      <w:tblCellMar>
        <w:top w:w="15" w:type="dxa"/>
        <w:left w:w="15" w:type="dxa"/>
        <w:bottom w:w="15" w:type="dxa"/>
        <w:right w:w="15" w:type="dxa"/>
      </w:tblCellMar>
    </w:tblPr>
  </w:style>
  <w:style w:type="table" w:customStyle="1" w:styleId="af6">
    <w:basedOn w:val="TableNormal"/>
    <w:rsid w:val="000A729B"/>
    <w:tblPr>
      <w:tblStyleRowBandSize w:val="1"/>
      <w:tblStyleColBandSize w:val="1"/>
      <w:tblInd w:w="0" w:type="dxa"/>
      <w:tblCellMar>
        <w:top w:w="15" w:type="dxa"/>
        <w:left w:w="15" w:type="dxa"/>
        <w:bottom w:w="15" w:type="dxa"/>
        <w:right w:w="15" w:type="dxa"/>
      </w:tblCellMar>
    </w:tblPr>
  </w:style>
  <w:style w:type="table" w:customStyle="1" w:styleId="af7">
    <w:basedOn w:val="TableNormal"/>
    <w:rsid w:val="000A729B"/>
    <w:tblPr>
      <w:tblStyleRowBandSize w:val="1"/>
      <w:tblStyleColBandSize w:val="1"/>
      <w:tblInd w:w="0" w:type="dxa"/>
      <w:tblCellMar>
        <w:top w:w="15" w:type="dxa"/>
        <w:left w:w="15" w:type="dxa"/>
        <w:bottom w:w="15" w:type="dxa"/>
        <w:right w:w="15"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ublimetext.com/3" TargetMode="External"/><Relationship Id="rId13" Type="http://schemas.openxmlformats.org/officeDocument/2006/relationships/image" Target="media/image3.png"/><Relationship Id="rId18" Type="http://schemas.openxmlformats.org/officeDocument/2006/relationships/hyperlink" Target="https://www.w3schools.com/cssref/pr_font_font-size.asp" TargetMode="External"/><Relationship Id="rId26" Type="http://schemas.openxmlformats.org/officeDocument/2006/relationships/hyperlink" Target="https://www.w3schools.com/cssref/sel_before.asp" TargetMode="External"/><Relationship Id="rId3" Type="http://schemas.openxmlformats.org/officeDocument/2006/relationships/styles" Target="styles.xml"/><Relationship Id="rId21" Type="http://schemas.openxmlformats.org/officeDocument/2006/relationships/hyperlink" Target="https://www.w3schools.com/cssref/pr_border-width.asp" TargetMode="External"/><Relationship Id="rId7" Type="http://schemas.openxmlformats.org/officeDocument/2006/relationships/hyperlink" Target="https://notepad-plus-plus.org/downloads/v8.4/" TargetMode="External"/><Relationship Id="rId12" Type="http://schemas.openxmlformats.org/officeDocument/2006/relationships/image" Target="media/image2.png"/><Relationship Id="rId17" Type="http://schemas.openxmlformats.org/officeDocument/2006/relationships/hyperlink" Target="https://www.w3schools.com/cssref/pr_font_weight.asp" TargetMode="External"/><Relationship Id="rId25" Type="http://schemas.openxmlformats.org/officeDocument/2006/relationships/hyperlink" Target="https://www.w3schools.com/cssref/sel_after.asp"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w3schools.com/cssref/pr_font_font-variant.asp" TargetMode="External"/><Relationship Id="rId20" Type="http://schemas.openxmlformats.org/officeDocument/2006/relationships/hyperlink" Target="https://www.w3schools.com/cssref/pr_font_font-family.asp" TargetMode="External"/><Relationship Id="rId29" Type="http://schemas.openxmlformats.org/officeDocument/2006/relationships/hyperlink" Target="https://www.w3schools.com/cssref/sel_selection.asp"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geeksforgeeks.org/span-tag-html/" TargetMode="External"/><Relationship Id="rId24" Type="http://schemas.openxmlformats.org/officeDocument/2006/relationships/image" Target="media/image4.gi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w3schools.com/cssref/pr_font_font-style.asp" TargetMode="External"/><Relationship Id="rId23" Type="http://schemas.openxmlformats.org/officeDocument/2006/relationships/hyperlink" Target="https://www.w3schools.com/cssref/pr_border-color.asp" TargetMode="External"/><Relationship Id="rId28" Type="http://schemas.openxmlformats.org/officeDocument/2006/relationships/hyperlink" Target="https://www.w3schools.com/cssref/sel_firstline.asp" TargetMode="External"/><Relationship Id="rId10" Type="http://schemas.openxmlformats.org/officeDocument/2006/relationships/hyperlink" Target="https://www.geeksforgeeks.org/div-tag-html/" TargetMode="External"/><Relationship Id="rId19" Type="http://schemas.openxmlformats.org/officeDocument/2006/relationships/hyperlink" Target="https://www.w3schools.com/cssref/pr_dim_line-height.asp"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code.visualstudio.com/download" TargetMode="External"/><Relationship Id="rId14" Type="http://schemas.openxmlformats.org/officeDocument/2006/relationships/hyperlink" Target="https://www.w3schools.com/charsets/ref_utf_punctuation.asp" TargetMode="External"/><Relationship Id="rId22" Type="http://schemas.openxmlformats.org/officeDocument/2006/relationships/hyperlink" Target="https://www.w3schools.com/cssref/pr_border-style.asp" TargetMode="External"/><Relationship Id="rId27" Type="http://schemas.openxmlformats.org/officeDocument/2006/relationships/hyperlink" Target="https://www.w3schools.com/cssref/sel_firstletter.asp" TargetMode="External"/><Relationship Id="rId3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hsSBA9dZSi7FIju7X4x1+WyLUw==">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7737</Words>
  <Characters>44103</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cp:revision>
  <dcterms:created xsi:type="dcterms:W3CDTF">2020-12-16T06:48:00Z</dcterms:created>
  <dcterms:modified xsi:type="dcterms:W3CDTF">2024-11-19T10:23:00Z</dcterms:modified>
</cp:coreProperties>
</file>